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0643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Methods</w:t>
      </w:r>
    </w:p>
    <w:p w14:paraId="594071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Definitions: states, transition maps, and clones</w:t>
      </w:r>
      <w:r w:rsidRPr="00650E1C">
        <w:rPr>
          <w:rFonts w:ascii="Helvetica" w:hAnsi="Helvetica" w:cs="Arial"/>
          <w:b/>
        </w:rPr>
        <w:t>.</w:t>
      </w:r>
      <w:r>
        <w:rPr>
          <w:rFonts w:ascii="Helvetica" w:hAnsi="Helvetica" w:cs="Arial"/>
          <w:bCs/>
        </w:rPr>
        <w:t xml:space="preserve"> To formalize the problem of learning biological dynamics, we first define basic terminology.  The observed </w:t>
      </w:r>
      <w:r w:rsidRPr="00C85585">
        <w:rPr>
          <w:rFonts w:ascii="Helvetica" w:hAnsi="Helvetica" w:cs="Arial"/>
          <w:b/>
        </w:rPr>
        <w:t>state</w:t>
      </w:r>
      <w:r>
        <w:rPr>
          <w:rFonts w:ascii="Helvetica" w:hAnsi="Helvetica" w:cs="Arial"/>
          <w:bCs/>
        </w:rPr>
        <w:t xml:space="preserve"> of a cell can include information on </w:t>
      </w:r>
      <w:r>
        <w:rPr>
          <w:rFonts w:ascii="Helvetica" w:hAnsi="Helvetica" w:cs="Arial"/>
        </w:rPr>
        <w:t xml:space="preserve">its transcriptome, epigenome, proteome, metabolic state, phospho-proteome, structural organization, or a combination of all of these. It may also include information on the environment of the cell, such as the transcriptome of neighboring cells, extracellular matrix composition, etc. These are quantified by a set of </w:t>
      </w:r>
      <m:oMath>
        <m:r>
          <w:rPr>
            <w:rFonts w:ascii="Cambria Math" w:hAnsi="Cambria Math" w:cs="Arial"/>
          </w:rPr>
          <m:t>n</m:t>
        </m:r>
      </m:oMath>
      <w:r>
        <w:rPr>
          <w:rFonts w:ascii="Helvetica" w:hAnsi="Helvetica" w:cs="Arial"/>
        </w:rPr>
        <w:t xml:space="preserve"> features, </w:t>
      </w:r>
      <m:oMath>
        <m:r>
          <w:rPr>
            <w:rFonts w:ascii="Cambria Math" w:hAnsi="Cambria Math" w:cs="Arial"/>
          </w:rPr>
          <m:t>X∈</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n</m:t>
            </m:r>
          </m:sup>
        </m:sSup>
      </m:oMath>
      <w:r>
        <w:rPr>
          <w:rFonts w:ascii="Helvetica" w:hAnsi="Helvetica" w:cs="Arial"/>
        </w:rPr>
        <w:t xml:space="preserve">. Although </w:t>
      </w:r>
      <m:oMath>
        <m:r>
          <w:rPr>
            <w:rFonts w:ascii="Cambria Math" w:hAnsi="Cambria Math" w:cs="Arial"/>
          </w:rPr>
          <m:t>X</m:t>
        </m:r>
      </m:oMath>
      <w:r>
        <w:rPr>
          <w:rFonts w:ascii="Helvetica" w:hAnsi="Helvetica" w:cs="Arial"/>
        </w:rPr>
        <w:t xml:space="preserve"> is continuous, it will be mathematically convenient to treat the accessible set of states as discrete. This is reasonable because experiments only sample a finite number of cells, so resolution into </w:t>
      </w:r>
      <m:oMath>
        <m:r>
          <w:rPr>
            <w:rFonts w:ascii="Cambria Math" w:hAnsi="Cambria Math" w:cs="Arial"/>
          </w:rPr>
          <m:t>X</m:t>
        </m:r>
      </m:oMath>
      <w:r>
        <w:rPr>
          <w:rFonts w:ascii="Helvetica" w:hAnsi="Helvetica" w:cs="Arial"/>
        </w:rPr>
        <w:t xml:space="preserve"> is limited in practice. For convenience, we enumerate cell state as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Helvetica" w:hAnsi="Helvetica" w:cs="Arial"/>
        </w:rPr>
        <w:t xml:space="preserve">, or more concisely as state </w:t>
      </w:r>
      <m:oMath>
        <m:r>
          <w:rPr>
            <w:rFonts w:ascii="Cambria Math" w:hAnsi="Cambria Math" w:cs="Arial"/>
          </w:rPr>
          <m:t>i</m:t>
        </m:r>
      </m:oMath>
      <w:r>
        <w:rPr>
          <w:rFonts w:ascii="Helvetica" w:hAnsi="Helvetica" w:cs="Arial"/>
        </w:rPr>
        <w:t xml:space="preserve">. </w:t>
      </w:r>
    </w:p>
    <w:p w14:paraId="185CD865"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CE65B8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In a dynamical cellular system, cells are observed to occupy a distribution of states at consecutive times, with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d>
          <m:dPr>
            <m:ctrlPr>
              <w:rPr>
                <w:rFonts w:ascii="Cambria Math" w:hAnsi="Cambria Math" w:cs="Arial"/>
                <w:i/>
                <w:iCs/>
              </w:rPr>
            </m:ctrlPr>
          </m:dPr>
          <m:e>
            <m:r>
              <w:rPr>
                <w:rFonts w:ascii="Cambria Math" w:hAnsi="Cambria Math" w:cs="Arial"/>
              </w:rPr>
              <m:t>t</m:t>
            </m:r>
          </m:e>
        </m:d>
      </m:oMath>
      <w:r>
        <w:rPr>
          <w:rFonts w:ascii="Helvetica" w:hAnsi="Helvetica" w:cs="Arial"/>
          <w:iCs/>
        </w:rPr>
        <w:t xml:space="preserve"> giving the fraction of cells in state </w:t>
      </w:r>
      <m:oMath>
        <m:r>
          <w:rPr>
            <w:rFonts w:ascii="Cambria Math" w:hAnsi="Cambria Math" w:cs="Arial"/>
          </w:rPr>
          <m:t>i</m:t>
        </m:r>
      </m:oMath>
      <w:r>
        <w:rPr>
          <w:rFonts w:ascii="Helvetica" w:hAnsi="Helvetica" w:cs="Arial"/>
          <w:iCs/>
        </w:rPr>
        <w:t xml:space="preserve"> at time </w:t>
      </w:r>
      <w:r>
        <w:rPr>
          <w:rFonts w:ascii="Helvetica" w:hAnsi="Helvetica" w:cs="Arial"/>
          <w:i/>
        </w:rPr>
        <w:t>t</w:t>
      </w:r>
      <w:r>
        <w:rPr>
          <w:rFonts w:ascii="Helvetica" w:hAnsi="Helvetica" w:cs="Arial"/>
        </w:rPr>
        <w:t xml:space="preserve">. We consider the </w:t>
      </w:r>
      <w:r w:rsidRPr="00B60E64">
        <w:rPr>
          <w:rFonts w:ascii="Helvetica" w:hAnsi="Helvetica" w:cs="Arial"/>
          <w:b/>
          <w:bCs/>
        </w:rPr>
        <w:t>finite-time</w:t>
      </w:r>
      <w:r>
        <w:rPr>
          <w:rFonts w:ascii="Helvetica" w:hAnsi="Helvetica" w:cs="Arial"/>
        </w:rPr>
        <w:t xml:space="preserve"> </w:t>
      </w:r>
      <w:r w:rsidRPr="002C14E7">
        <w:rPr>
          <w:rFonts w:ascii="Helvetica" w:hAnsi="Helvetica" w:cs="Arial"/>
          <w:b/>
          <w:bCs/>
        </w:rPr>
        <w:t>transition map</w:t>
      </w:r>
      <w:r>
        <w:rPr>
          <w:rFonts w:ascii="Helvetica" w:hAnsi="Helvetica" w:cs="Arial"/>
          <w:b/>
          <w:bCs/>
        </w:rPr>
        <w:t xml:space="preserve">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rPr>
        <w:t xml:space="preserve"> as relating between experimental timepoints through the relationship</w:t>
      </w:r>
      <w:r>
        <w:rPr>
          <w:rFonts w:ascii="Helvetica" w:hAnsi="Helvetica" w:cs="Arial"/>
          <w:iCs/>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iCs/>
        </w:rPr>
        <w:instrText>ADDIN paperpile_citation &lt;clusterId&gt;M692A658W349T763&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iCs/>
        </w:rPr>
      </w:r>
      <w:r>
        <w:rPr>
          <w:rFonts w:ascii="Helvetica" w:hAnsi="Helvetica" w:cs="Arial"/>
          <w:iCs/>
        </w:rPr>
        <w:fldChar w:fldCharType="separate"/>
      </w:r>
      <w:r w:rsidRPr="006F41E4">
        <w:rPr>
          <w:rFonts w:ascii="Helvetica" w:hAnsi="Helvetica" w:cs="Arial"/>
          <w:iCs/>
          <w:noProof/>
          <w:vertAlign w:val="superscript"/>
        </w:rPr>
        <w:t>1</w:t>
      </w:r>
      <w:r>
        <w:rPr>
          <w:rFonts w:ascii="Helvetica" w:hAnsi="Helvetica" w:cs="Arial"/>
          <w:iCs/>
        </w:rPr>
        <w:fldChar w:fldCharType="end"/>
      </w:r>
      <w:r>
        <w:rPr>
          <w:rFonts w:ascii="Helvetica" w:hAnsi="Helvetica" w:cs="Arial"/>
        </w:rPr>
        <w:t>:</w:t>
      </w:r>
    </w:p>
    <w:tbl>
      <w:tblPr>
        <w:tblStyle w:val="PlainTable4"/>
        <w:tblW w:w="5000" w:type="pct"/>
        <w:tblLook w:val="04A0" w:firstRow="1" w:lastRow="0" w:firstColumn="1" w:lastColumn="0" w:noHBand="0" w:noVBand="1"/>
      </w:tblPr>
      <w:tblGrid>
        <w:gridCol w:w="806"/>
        <w:gridCol w:w="7658"/>
        <w:gridCol w:w="896"/>
      </w:tblGrid>
      <w:tr w:rsidR="007D65E7" w14:paraId="00860C5C"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C514245" w14:textId="77777777" w:rsidR="007D65E7" w:rsidRDefault="007D65E7" w:rsidP="000B7C65">
            <w:pPr>
              <w:tabs>
                <w:tab w:val="left" w:pos="480"/>
              </w:tabs>
              <w:spacing w:line="480" w:lineRule="auto"/>
              <w:rPr>
                <w:rFonts w:ascii="Helvetica" w:hAnsi="Helvetica" w:cs="Arial"/>
              </w:rPr>
            </w:pPr>
          </w:p>
        </w:tc>
        <w:tc>
          <w:tcPr>
            <w:tcW w:w="7658" w:type="dxa"/>
          </w:tcPr>
          <w:p w14:paraId="04684C2D" w14:textId="77777777" w:rsidR="007D65E7" w:rsidRPr="00F90652" w:rsidRDefault="00FC5E59" w:rsidP="000B7C65">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i/>
                        <w:iCs/>
                      </w:rPr>
                    </m:ctrlPr>
                  </m:sSubPr>
                  <m:e>
                    <m:r>
                      <m:rPr>
                        <m:sty m:val="bi"/>
                      </m:rPr>
                      <w:rPr>
                        <w:rFonts w:ascii="Cambria Math" w:hAnsi="Cambria Math" w:cs="Arial"/>
                      </w:rPr>
                      <m:t>P</m:t>
                    </m:r>
                  </m:e>
                  <m:sub>
                    <m:r>
                      <m:rPr>
                        <m:sty m:val="bi"/>
                      </m:rPr>
                      <w:rPr>
                        <w:rFonts w:ascii="Cambria Math" w:hAnsi="Cambria Math" w:cs="Arial"/>
                      </w:rPr>
                      <m:t>i</m:t>
                    </m:r>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2</m:t>
                        </m:r>
                      </m:sub>
                    </m:sSub>
                  </m:e>
                </m:d>
                <m:r>
                  <m:rPr>
                    <m:sty m:val="bi"/>
                  </m:rPr>
                  <w:rPr>
                    <w:rFonts w:ascii="Cambria Math" w:hAnsi="Cambria Math" w:cs="Arial"/>
                  </w:rPr>
                  <m:t>=</m:t>
                </m:r>
                <m:nary>
                  <m:naryPr>
                    <m:chr m:val="∑"/>
                    <m:limLoc m:val="undOvr"/>
                    <m:supHide m:val="1"/>
                    <m:ctrlPr>
                      <w:rPr>
                        <w:rFonts w:ascii="Cambria Math" w:hAnsi="Cambria Math" w:cs="Arial"/>
                        <w:b w:val="0"/>
                        <w:i/>
                        <w:iCs/>
                      </w:rPr>
                    </m:ctrlPr>
                  </m:naryPr>
                  <m:sub>
                    <m:sSup>
                      <m:sSupPr>
                        <m:ctrlPr>
                          <w:rPr>
                            <w:rFonts w:ascii="Cambria Math" w:hAnsi="Cambria Math" w:cs="Arial"/>
                            <w:b w:val="0"/>
                            <w:i/>
                          </w:rPr>
                        </m:ctrlPr>
                      </m:sSupPr>
                      <m:e>
                        <m:r>
                          <m:rPr>
                            <m:sty m:val="bi"/>
                          </m:rPr>
                          <w:rPr>
                            <w:rFonts w:ascii="Cambria Math" w:hAnsi="Cambria Math" w:cs="Arial"/>
                          </w:rPr>
                          <m:t>i</m:t>
                        </m:r>
                      </m:e>
                      <m:sup>
                        <m:r>
                          <m:rPr>
                            <m:sty m:val="bi"/>
                          </m:rPr>
                          <w:rPr>
                            <w:rFonts w:ascii="Cambria Math" w:hAnsi="Cambria Math" w:cs="Arial"/>
                          </w:rPr>
                          <m:t>'</m:t>
                        </m:r>
                      </m:sup>
                    </m:sSup>
                  </m:sub>
                  <m:sup/>
                  <m:e>
                    <m:sSub>
                      <m:sSubPr>
                        <m:ctrlPr>
                          <w:rPr>
                            <w:rFonts w:ascii="Cambria Math" w:hAnsi="Cambria Math" w:cs="Arial"/>
                            <w:b w:val="0"/>
                            <w:i/>
                            <w:iCs/>
                          </w:rPr>
                        </m:ctrlPr>
                      </m:sSubPr>
                      <m:e>
                        <m:r>
                          <m:rPr>
                            <m:sty m:val="bi"/>
                          </m:rPr>
                          <w:rPr>
                            <w:rFonts w:ascii="Cambria Math" w:hAnsi="Cambria Math" w:cs="Arial"/>
                          </w:rPr>
                          <m:t>P</m:t>
                        </m:r>
                      </m:e>
                      <m:sub>
                        <m:sSup>
                          <m:sSupPr>
                            <m:ctrlPr>
                              <w:rPr>
                                <w:rFonts w:ascii="Cambria Math" w:hAnsi="Cambria Math" w:cs="Arial"/>
                                <w:b w:val="0"/>
                                <w:i/>
                                <w:iCs/>
                              </w:rPr>
                            </m:ctrlPr>
                          </m:sSupPr>
                          <m:e>
                            <m:r>
                              <m:rPr>
                                <m:sty m:val="bi"/>
                              </m:rPr>
                              <w:rPr>
                                <w:rFonts w:ascii="Cambria Math" w:hAnsi="Cambria Math" w:cs="Arial"/>
                              </w:rPr>
                              <m:t>i</m:t>
                            </m:r>
                          </m:e>
                          <m:sup>
                            <m:r>
                              <m:rPr>
                                <m:sty m:val="bi"/>
                              </m:rPr>
                              <w:rPr>
                                <w:rFonts w:ascii="Cambria Math" w:hAnsi="Cambria Math" w:cs="Arial"/>
                              </w:rPr>
                              <m:t>'</m:t>
                            </m:r>
                          </m:sup>
                        </m:sSup>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1</m:t>
                            </m:r>
                          </m:sub>
                        </m:sSub>
                      </m:e>
                    </m:d>
                    <m:sSub>
                      <m:sSubPr>
                        <m:ctrlPr>
                          <w:rPr>
                            <w:rFonts w:ascii="Cambria Math" w:hAnsi="Cambria Math" w:cs="Arial"/>
                            <w:b w:val="0"/>
                            <w:i/>
                            <w:iCs/>
                          </w:rPr>
                        </m:ctrlPr>
                      </m:sSubPr>
                      <m:e>
                        <m:r>
                          <m:rPr>
                            <m:sty m:val="bi"/>
                          </m:rPr>
                          <w:rPr>
                            <w:rFonts w:ascii="Cambria Math" w:hAnsi="Cambria Math" w:cs="Arial"/>
                          </w:rPr>
                          <m:t>T</m:t>
                        </m:r>
                      </m:e>
                      <m:sub>
                        <m:sSup>
                          <m:sSupPr>
                            <m:ctrlPr>
                              <w:rPr>
                                <w:rFonts w:ascii="Cambria Math" w:hAnsi="Cambria Math" w:cs="Arial"/>
                                <w:b w:val="0"/>
                                <w:i/>
                                <w:iCs/>
                              </w:rPr>
                            </m:ctrlPr>
                          </m:sSupPr>
                          <m:e>
                            <m:r>
                              <m:rPr>
                                <m:sty m:val="bi"/>
                              </m:rPr>
                              <w:rPr>
                                <w:rFonts w:ascii="Cambria Math" w:hAnsi="Cambria Math" w:cs="Arial"/>
                              </w:rPr>
                              <m:t>i</m:t>
                            </m:r>
                          </m:e>
                          <m:sup>
                            <m:r>
                              <m:rPr>
                                <m:sty m:val="bi"/>
                              </m:rPr>
                              <w:rPr>
                                <w:rFonts w:ascii="Cambria Math" w:hAnsi="Cambria Math" w:cs="Arial"/>
                              </w:rPr>
                              <m:t>'</m:t>
                            </m:r>
                          </m:sup>
                        </m:sSup>
                        <m:r>
                          <m:rPr>
                            <m:sty m:val="bi"/>
                          </m:rPr>
                          <w:rPr>
                            <w:rFonts w:ascii="Cambria Math" w:hAnsi="Cambria Math" w:cs="Arial"/>
                          </w:rPr>
                          <m:t>i</m:t>
                        </m:r>
                      </m:sub>
                    </m:sSub>
                    <m:d>
                      <m:dPr>
                        <m:ctrlPr>
                          <w:rPr>
                            <w:rFonts w:ascii="Cambria Math" w:hAnsi="Cambria Math" w:cs="Arial"/>
                            <w:b w:val="0"/>
                            <w:i/>
                            <w:iCs/>
                          </w:rPr>
                        </m:ctrlPr>
                      </m:dPr>
                      <m:e>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1</m:t>
                            </m:r>
                          </m:sub>
                        </m:sSub>
                        <m:r>
                          <m:rPr>
                            <m:sty m:val="bi"/>
                          </m:rPr>
                          <w:rPr>
                            <w:rFonts w:ascii="Cambria Math" w:hAnsi="Cambria Math" w:cs="Arial"/>
                          </w:rPr>
                          <m:t>,</m:t>
                        </m:r>
                        <m:sSub>
                          <m:sSubPr>
                            <m:ctrlPr>
                              <w:rPr>
                                <w:rFonts w:ascii="Cambria Math" w:hAnsi="Cambria Math" w:cs="Arial"/>
                                <w:b w:val="0"/>
                                <w:i/>
                                <w:iCs/>
                              </w:rPr>
                            </m:ctrlPr>
                          </m:sSubPr>
                          <m:e>
                            <m:r>
                              <m:rPr>
                                <m:sty m:val="bi"/>
                              </m:rPr>
                              <w:rPr>
                                <w:rFonts w:ascii="Cambria Math" w:hAnsi="Cambria Math" w:cs="Arial"/>
                              </w:rPr>
                              <m:t>t</m:t>
                            </m:r>
                          </m:e>
                          <m:sub>
                            <m:r>
                              <m:rPr>
                                <m:sty m:val="bi"/>
                              </m:rPr>
                              <w:rPr>
                                <w:rFonts w:ascii="Cambria Math" w:hAnsi="Cambria Math" w:cs="Arial"/>
                              </w:rPr>
                              <m:t>2</m:t>
                            </m:r>
                          </m:sub>
                        </m:sSub>
                      </m:e>
                    </m:d>
                  </m:e>
                </m:nary>
              </m:oMath>
            </m:oMathPara>
          </w:p>
        </w:tc>
        <w:tc>
          <w:tcPr>
            <w:tcW w:w="896" w:type="dxa"/>
          </w:tcPr>
          <w:p w14:paraId="303F1E9C"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i w:val="0"/>
                <w:iCs w:val="0"/>
                <w:color w:val="auto"/>
                <w:sz w:val="24"/>
                <w:szCs w:val="24"/>
              </w:rPr>
              <w:fldChar w:fldCharType="begin"/>
            </w:r>
            <w:r w:rsidRPr="00A20CB1">
              <w:rPr>
                <w:rFonts w:ascii="Helvetica" w:hAnsi="Helvetica" w:cs="Arial"/>
                <w:b w:val="0"/>
                <w:bCs w:val="0"/>
                <w:i w:val="0"/>
                <w:iCs w:val="0"/>
                <w:color w:val="auto"/>
                <w:sz w:val="24"/>
                <w:szCs w:val="24"/>
              </w:rPr>
              <w:instrText xml:space="preserve"> SEQ Equation \* ARABIC </w:instrText>
            </w:r>
            <w:r w:rsidRPr="00A20CB1">
              <w:rPr>
                <w:rFonts w:ascii="Helvetica" w:hAnsi="Helvetica" w:cs="Arial"/>
                <w:i w:val="0"/>
                <w:iCs w:val="0"/>
                <w:color w:val="auto"/>
                <w:sz w:val="24"/>
                <w:szCs w:val="24"/>
              </w:rPr>
              <w:fldChar w:fldCharType="separate"/>
            </w:r>
            <w:r>
              <w:rPr>
                <w:rFonts w:ascii="Helvetica" w:hAnsi="Helvetica" w:cs="Arial"/>
                <w:b w:val="0"/>
                <w:bCs w:val="0"/>
                <w:i w:val="0"/>
                <w:iCs w:val="0"/>
                <w:noProof/>
                <w:color w:val="auto"/>
                <w:sz w:val="24"/>
                <w:szCs w:val="24"/>
              </w:rPr>
              <w:t>1</w:t>
            </w:r>
            <w:r w:rsidRPr="00A20CB1">
              <w:rPr>
                <w:rFonts w:ascii="Helvetica" w:hAnsi="Helvetica" w:cs="Arial"/>
                <w:i w:val="0"/>
                <w:iCs w:val="0"/>
                <w:color w:val="auto"/>
                <w:sz w:val="24"/>
                <w:szCs w:val="24"/>
              </w:rPr>
              <w:fldChar w:fldCharType="end"/>
            </w:r>
            <w:r w:rsidRPr="00A20CB1">
              <w:rPr>
                <w:rFonts w:ascii="Helvetica" w:hAnsi="Helvetica" w:cs="Arial"/>
                <w:b w:val="0"/>
                <w:bCs w:val="0"/>
                <w:i w:val="0"/>
                <w:iCs w:val="0"/>
                <w:color w:val="auto"/>
                <w:sz w:val="24"/>
                <w:szCs w:val="24"/>
              </w:rPr>
              <w:t>)</w:t>
            </w:r>
          </w:p>
        </w:tc>
      </w:tr>
    </w:tbl>
    <w:p w14:paraId="3194D60D"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E48625" w14:textId="59FBD4D4"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Cs/>
        </w:rPr>
      </w:pPr>
      <w:r>
        <w:rPr>
          <w:rFonts w:ascii="Helvetica" w:hAnsi="Helvetica" w:cs="Arial"/>
        </w:rPr>
        <w:t xml:space="preserve">The goal of our analysis is to learn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which in turn encodes information on the fate potential of cells in each state </w:t>
      </w:r>
      <m:oMath>
        <m:r>
          <w:rPr>
            <w:rFonts w:ascii="Cambria Math" w:hAnsi="Cambria Math" w:cs="Arial"/>
          </w:rPr>
          <m:t>i</m:t>
        </m:r>
      </m:oMath>
      <w:r>
        <w:rPr>
          <w:rFonts w:ascii="Helvetica" w:hAnsi="Helvetica" w:cs="Arial"/>
          <w:iCs/>
        </w:rPr>
        <w:t xml:space="preserve">, and the rate by which cells transition between states. In typical population-sampling experiments such as </w:t>
      </w:r>
      <w:proofErr w:type="spellStart"/>
      <w:r>
        <w:rPr>
          <w:rFonts w:ascii="Helvetica" w:hAnsi="Helvetica" w:cs="Arial"/>
          <w:iCs/>
        </w:rPr>
        <w:t>scRNA</w:t>
      </w:r>
      <w:proofErr w:type="spellEnd"/>
      <w:r>
        <w:rPr>
          <w:rFonts w:ascii="Helvetica" w:hAnsi="Helvetica" w:cs="Arial"/>
          <w:iCs/>
        </w:rPr>
        <w:t xml:space="preserve">-seq, </w:t>
      </w:r>
      <w:del w:id="0" w:author="Klein, Allon Moshe" w:date="2021-03-29T19:44:00Z">
        <w:r w:rsidDel="00F44C60">
          <w:rPr>
            <w:rFonts w:ascii="Helvetica" w:hAnsi="Helvetica" w:cs="Arial"/>
            <w:iCs/>
          </w:rPr>
          <w:delText xml:space="preserve">an important caveat is that </w:delText>
        </w:r>
      </w:del>
      <w:r>
        <w:rPr>
          <w:rFonts w:ascii="Helvetica" w:hAnsi="Helvetica" w:cs="Arial"/>
          <w:iCs/>
        </w:rPr>
        <w:t xml:space="preserve">the transition map is shaped </w:t>
      </w:r>
      <w:del w:id="1" w:author="Klein, Allon Moshe" w:date="2021-03-29T19:44:00Z">
        <w:r w:rsidDel="00F44C60">
          <w:rPr>
            <w:rFonts w:ascii="Helvetica" w:hAnsi="Helvetica" w:cs="Arial"/>
            <w:iCs/>
          </w:rPr>
          <w:delText xml:space="preserve">not only </w:delText>
        </w:r>
      </w:del>
      <w:r>
        <w:rPr>
          <w:rFonts w:ascii="Helvetica" w:hAnsi="Helvetica" w:cs="Arial"/>
          <w:iCs/>
        </w:rPr>
        <w:t xml:space="preserve">by the dynamics of cells, </w:t>
      </w:r>
      <w:del w:id="2" w:author="Klein, Allon Moshe" w:date="2021-03-29T19:44:00Z">
        <w:r w:rsidDel="00F44C60">
          <w:rPr>
            <w:rFonts w:ascii="Helvetica" w:hAnsi="Helvetica" w:cs="Arial"/>
            <w:iCs/>
          </w:rPr>
          <w:delText>but also</w:delText>
        </w:r>
      </w:del>
      <w:ins w:id="3" w:author="Klein, Allon Moshe" w:date="2021-03-29T19:44:00Z">
        <w:r w:rsidR="00F44C60">
          <w:rPr>
            <w:rFonts w:ascii="Helvetica" w:hAnsi="Helvetica" w:cs="Arial"/>
            <w:iCs/>
          </w:rPr>
          <w:t>and</w:t>
        </w:r>
      </w:ins>
      <w:r>
        <w:rPr>
          <w:rFonts w:ascii="Helvetica" w:hAnsi="Helvetica" w:cs="Arial"/>
          <w:iCs/>
        </w:rPr>
        <w:t xml:space="preserve"> by the rates of cell division and loss from the tissue (see Supplemental Note 1). Errors in lineage tracing </w:t>
      </w:r>
      <w:del w:id="4" w:author="Klein, Allon Moshe" w:date="2021-03-29T19:44:00Z">
        <w:r w:rsidDel="00F44C60">
          <w:rPr>
            <w:rFonts w:ascii="Helvetica" w:hAnsi="Helvetica" w:cs="Arial"/>
            <w:iCs/>
          </w:rPr>
          <w:delText xml:space="preserve">also </w:delText>
        </w:r>
      </w:del>
      <w:r>
        <w:rPr>
          <w:rFonts w:ascii="Helvetica" w:hAnsi="Helvetica" w:cs="Arial"/>
          <w:iCs/>
        </w:rPr>
        <w:t>affect</w:t>
      </w:r>
      <w:del w:id="5" w:author="Klein, Allon Moshe" w:date="2021-03-29T19:44:00Z">
        <w:r w:rsidDel="00F44C60">
          <w:rPr>
            <w:rFonts w:ascii="Helvetica" w:hAnsi="Helvetica" w:cs="Arial"/>
            <w:iCs/>
          </w:rPr>
          <w:delText>s</w:delText>
        </w:r>
      </w:del>
      <w:r>
        <w:rPr>
          <w:rFonts w:ascii="Helvetica" w:hAnsi="Helvetica" w:cs="Arial"/>
          <w:iCs/>
        </w:rPr>
        <w:t xml:space="preserve"> how well we can recover the transition map (see Supplemental Note 2).</w:t>
      </w:r>
    </w:p>
    <w:p w14:paraId="1AFAFB1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9807C93" w14:textId="7791F05F"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Previous work has sought to infer </w:t>
      </w:r>
      <m:oMath>
        <m:sSub>
          <m:sSubPr>
            <m:ctrlPr>
              <w:rPr>
                <w:rFonts w:ascii="Cambria Math" w:hAnsi="Cambria Math" w:cs="Arial"/>
                <w:i/>
                <w:iCs/>
              </w:rPr>
            </m:ctrlPr>
          </m:sSubPr>
          <m:e>
            <m:r>
              <w:rPr>
                <w:rFonts w:ascii="Cambria Math" w:hAnsi="Cambria Math" w:cs="Arial"/>
              </w:rPr>
              <m:t>T</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from </w:t>
      </w:r>
      <m:oMath>
        <m:sSub>
          <m:sSubPr>
            <m:ctrlPr>
              <w:rPr>
                <w:rFonts w:ascii="Cambria Math" w:hAnsi="Cambria Math" w:cs="Arial"/>
                <w:i/>
                <w:iCs/>
              </w:rPr>
            </m:ctrlPr>
          </m:sSubPr>
          <m:e>
            <m:r>
              <w:rPr>
                <w:rFonts w:ascii="Cambria Math" w:hAnsi="Cambria Math" w:cs="Arial"/>
              </w:rPr>
              <m:t>P</m:t>
            </m:r>
          </m:e>
          <m:sub>
            <m:sSup>
              <m:sSupPr>
                <m:ctrlPr>
                  <w:rPr>
                    <w:rFonts w:ascii="Cambria Math" w:hAnsi="Cambria Math" w:cs="Arial"/>
                    <w:i/>
                    <w:iCs/>
                  </w:rPr>
                </m:ctrlPr>
              </m:sSupPr>
              <m:e>
                <m:r>
                  <w:rPr>
                    <w:rFonts w:ascii="Cambria Math" w:hAnsi="Cambria Math" w:cs="Arial"/>
                  </w:rPr>
                  <m:t>i</m:t>
                </m:r>
              </m:e>
              <m:sup>
                <m:r>
                  <w:rPr>
                    <w:rFonts w:ascii="Cambria Math" w:hAnsi="Cambria Math" w:cs="Arial"/>
                  </w:rPr>
                  <m:t>'</m:t>
                </m:r>
              </m:sup>
            </m:sSup>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1</m:t>
                </m:r>
              </m:sub>
            </m:sSub>
          </m:e>
        </m:d>
      </m:oMath>
      <w:r>
        <w:rPr>
          <w:rFonts w:ascii="Helvetica" w:hAnsi="Helvetica" w:cs="Arial"/>
          <w:iCs/>
        </w:rPr>
        <w:t xml:space="preserve">, </w:t>
      </w:r>
      <m:oMath>
        <m:sSub>
          <m:sSubPr>
            <m:ctrlPr>
              <w:rPr>
                <w:rFonts w:ascii="Cambria Math" w:hAnsi="Cambria Math" w:cs="Arial"/>
                <w:i/>
                <w:iCs/>
              </w:rPr>
            </m:ctrlPr>
          </m:sSubPr>
          <m:e>
            <m:r>
              <w:rPr>
                <w:rFonts w:ascii="Cambria Math" w:hAnsi="Cambria Math" w:cs="Arial"/>
              </w:rPr>
              <m:t>P</m:t>
            </m:r>
          </m:e>
          <m:sub>
            <m:r>
              <w:rPr>
                <w:rFonts w:ascii="Cambria Math" w:hAnsi="Cambria Math" w:cs="Arial"/>
              </w:rPr>
              <m:t>i</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2</m:t>
                </m:r>
              </m:sub>
            </m:sSub>
          </m:e>
        </m:d>
      </m:oMath>
      <w:r>
        <w:rPr>
          <w:rFonts w:ascii="Helvetica" w:hAnsi="Helvetica" w:cs="Arial"/>
          <w:iCs/>
        </w:rPr>
        <w:t xml:space="preserve"> only</w:t>
      </w:r>
      <w:r>
        <w:rPr>
          <w:rFonts w:ascii="Helvetica" w:hAnsi="Helvetica" w:cs="Arial"/>
          <w:iCs/>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iCs/>
        </w:rPr>
        <w:instrText>ADDIN paperpile_citation &lt;clusterId&gt;M692A658W349T763&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iCs/>
        </w:rPr>
      </w:r>
      <w:r>
        <w:rPr>
          <w:rFonts w:ascii="Helvetica" w:hAnsi="Helvetica" w:cs="Arial"/>
          <w:iCs/>
        </w:rPr>
        <w:fldChar w:fldCharType="separate"/>
      </w:r>
      <w:r w:rsidRPr="006F41E4">
        <w:rPr>
          <w:rFonts w:ascii="Helvetica" w:hAnsi="Helvetica" w:cs="Arial"/>
          <w:iCs/>
          <w:noProof/>
          <w:vertAlign w:val="superscript"/>
        </w:rPr>
        <w:t>1</w:t>
      </w:r>
      <w:r>
        <w:rPr>
          <w:rFonts w:ascii="Helvetica" w:hAnsi="Helvetica" w:cs="Arial"/>
          <w:iCs/>
        </w:rPr>
        <w:fldChar w:fldCharType="end"/>
      </w:r>
      <w:r>
        <w:rPr>
          <w:rFonts w:ascii="Helvetica" w:hAnsi="Helvetica" w:cs="Arial"/>
          <w:iCs/>
        </w:rPr>
        <w:t xml:space="preserve">. Here </w:t>
      </w:r>
      <w:r>
        <w:rPr>
          <w:rFonts w:ascii="Helvetica" w:hAnsi="Helvetica" w:cs="Arial"/>
        </w:rPr>
        <w:t xml:space="preserve">we greatly constrain the inference problem using the dynamics of </w:t>
      </w:r>
      <w:r w:rsidRPr="00B54536">
        <w:rPr>
          <w:rFonts w:ascii="Helvetica" w:hAnsi="Helvetica" w:cs="Arial"/>
        </w:rPr>
        <w:t>clones</w:t>
      </w:r>
      <w:r>
        <w:rPr>
          <w:rFonts w:ascii="Helvetica" w:hAnsi="Helvetica" w:cs="Arial"/>
        </w:rPr>
        <w:t xml:space="preserve">. By </w:t>
      </w:r>
      <w:r>
        <w:rPr>
          <w:rFonts w:ascii="Helvetica" w:hAnsi="Helvetica" w:cs="Arial"/>
          <w:b/>
          <w:bCs/>
        </w:rPr>
        <w:t>clone</w:t>
      </w:r>
      <w:r>
        <w:rPr>
          <w:rFonts w:ascii="Helvetica" w:hAnsi="Helvetica" w:cs="Arial"/>
        </w:rPr>
        <w:t xml:space="preserve"> we mean a set of cell states (</w:t>
      </w:r>
      <m:oMath>
        <m:r>
          <w:rPr>
            <w:rFonts w:ascii="Cambria Math" w:hAnsi="Cambria Math" w:cs="Arial"/>
          </w:rPr>
          <m:t>≥0</m:t>
        </m:r>
      </m:oMath>
      <w:r>
        <w:rPr>
          <w:rFonts w:ascii="Helvetica" w:hAnsi="Helvetica" w:cs="Arial"/>
        </w:rPr>
        <w:t xml:space="preserve"> cells) that arise from a common ancestor cell. Experimentally, w</w:t>
      </w:r>
      <w:r w:rsidRPr="00650E1C">
        <w:rPr>
          <w:rFonts w:ascii="Helvetica" w:hAnsi="Helvetica" w:cs="Arial"/>
        </w:rPr>
        <w:t xml:space="preserve">e use </w:t>
      </w:r>
      <w:r w:rsidRPr="00921390">
        <w:rPr>
          <w:rFonts w:ascii="Helvetica" w:hAnsi="Helvetica" w:cs="Arial"/>
        </w:rPr>
        <w:t>“</w:t>
      </w:r>
      <w:r w:rsidRPr="00B54536">
        <w:rPr>
          <w:rFonts w:ascii="Helvetica" w:hAnsi="Helvetica" w:cs="Arial"/>
        </w:rPr>
        <w:t>clone</w:t>
      </w:r>
      <w:r w:rsidRPr="00921390">
        <w:rPr>
          <w:rFonts w:ascii="Helvetica" w:hAnsi="Helvetica" w:cs="Arial"/>
        </w:rPr>
        <w:t>”</w:t>
      </w:r>
      <w:r w:rsidRPr="00650E1C">
        <w:rPr>
          <w:rFonts w:ascii="Helvetica" w:hAnsi="Helvetica" w:cs="Arial"/>
        </w:rPr>
        <w:t xml:space="preserve"> to mean a set of </w:t>
      </w:r>
      <w:r>
        <w:rPr>
          <w:rFonts w:ascii="Helvetica" w:hAnsi="Helvetica" w:cs="Arial"/>
        </w:rPr>
        <w:t>(</w:t>
      </w:r>
      <m:oMath>
        <m:r>
          <w:rPr>
            <w:rFonts w:ascii="Cambria Math" w:hAnsi="Cambria Math" w:cs="Arial"/>
          </w:rPr>
          <m:t>≥1</m:t>
        </m:r>
      </m:oMath>
      <w:r>
        <w:rPr>
          <w:rFonts w:ascii="Helvetica" w:hAnsi="Helvetica" w:cs="Arial"/>
        </w:rPr>
        <w:t xml:space="preserve">) </w:t>
      </w:r>
      <w:r w:rsidRPr="00650E1C">
        <w:rPr>
          <w:rFonts w:ascii="Helvetica" w:hAnsi="Helvetica" w:cs="Arial"/>
        </w:rPr>
        <w:t>cell states that share the same barcode, a genetically heritable element.</w:t>
      </w:r>
      <w:r>
        <w:rPr>
          <w:rFonts w:ascii="Helvetica" w:hAnsi="Helvetica" w:cs="Arial"/>
        </w:rPr>
        <w:t xml:space="preserve"> Clones may be labeled by a static </w:t>
      </w:r>
      <w:r w:rsidRPr="00650E1C">
        <w:rPr>
          <w:rFonts w:ascii="Helvetica" w:hAnsi="Helvetica" w:cs="Arial"/>
        </w:rPr>
        <w:t>barcode</w:t>
      </w:r>
      <w:r>
        <w:rPr>
          <w:rFonts w:ascii="Helvetica" w:hAnsi="Helvetica" w:cs="Arial"/>
        </w:rPr>
        <w:t>,</w:t>
      </w:r>
      <w:r w:rsidRPr="00650E1C">
        <w:rPr>
          <w:rFonts w:ascii="Helvetica" w:hAnsi="Helvetica" w:cs="Arial"/>
        </w:rPr>
        <w:t xml:space="preserve"> </w:t>
      </w:r>
      <w:r>
        <w:rPr>
          <w:rFonts w:ascii="Helvetica" w:hAnsi="Helvetica" w:cs="Arial"/>
        </w:rPr>
        <w:t>or</w:t>
      </w:r>
      <w:r w:rsidRPr="00650E1C">
        <w:rPr>
          <w:rFonts w:ascii="Helvetica" w:hAnsi="Helvetica" w:cs="Arial"/>
        </w:rPr>
        <w:t xml:space="preserve"> </w:t>
      </w:r>
      <w:r>
        <w:rPr>
          <w:rFonts w:ascii="Helvetica" w:hAnsi="Helvetica" w:cs="Arial"/>
        </w:rPr>
        <w:t>by accruing barcodes through mutation or further integration events that label sub-clones</w:t>
      </w:r>
      <w:r w:rsidRPr="00650E1C">
        <w:rPr>
          <w:rFonts w:ascii="Helvetica" w:hAnsi="Helvetica" w:cs="Arial"/>
        </w:rPr>
        <w:t xml:space="preserve">. </w:t>
      </w:r>
      <w:r>
        <w:rPr>
          <w:rFonts w:ascii="Helvetica" w:hAnsi="Helvetica" w:cs="Arial"/>
        </w:rPr>
        <w:t>Barcode accrual</w:t>
      </w:r>
      <w:r w:rsidRPr="00650E1C">
        <w:rPr>
          <w:rFonts w:ascii="Helvetica" w:hAnsi="Helvetica" w:cs="Arial"/>
        </w:rPr>
        <w:t xml:space="preserve"> </w:t>
      </w:r>
      <w:r>
        <w:rPr>
          <w:rFonts w:ascii="Helvetica" w:hAnsi="Helvetica" w:cs="Arial"/>
        </w:rPr>
        <w:t xml:space="preserve">allows </w:t>
      </w:r>
      <w:r w:rsidRPr="00650E1C">
        <w:rPr>
          <w:rFonts w:ascii="Helvetica" w:hAnsi="Helvetica" w:cs="Arial"/>
        </w:rPr>
        <w:t xml:space="preserve">a cell </w:t>
      </w:r>
      <w:r>
        <w:rPr>
          <w:rFonts w:ascii="Helvetica" w:hAnsi="Helvetica" w:cs="Arial"/>
        </w:rPr>
        <w:t>to</w:t>
      </w:r>
      <w:r w:rsidRPr="00650E1C">
        <w:rPr>
          <w:rFonts w:ascii="Helvetica" w:hAnsi="Helvetica" w:cs="Arial"/>
        </w:rPr>
        <w:t xml:space="preserve"> </w:t>
      </w:r>
      <w:r>
        <w:rPr>
          <w:rFonts w:ascii="Helvetica" w:hAnsi="Helvetica" w:cs="Arial"/>
        </w:rPr>
        <w:t>associate with</w:t>
      </w:r>
      <w:r w:rsidRPr="00650E1C">
        <w:rPr>
          <w:rFonts w:ascii="Helvetica" w:hAnsi="Helvetica" w:cs="Arial"/>
        </w:rPr>
        <w:t xml:space="preserve"> </w:t>
      </w:r>
      <w:r>
        <w:rPr>
          <w:rFonts w:ascii="Helvetica" w:hAnsi="Helvetica" w:cs="Arial"/>
        </w:rPr>
        <w:t>multiple detected clonal barcode</w:t>
      </w:r>
      <w:r w:rsidR="004B1B84">
        <w:rPr>
          <w:rFonts w:ascii="Helvetica" w:hAnsi="Helvetica" w:cs="Arial"/>
        </w:rPr>
        <w:t>s</w:t>
      </w:r>
      <w:r w:rsidRPr="00650E1C">
        <w:rPr>
          <w:rFonts w:ascii="Helvetica" w:hAnsi="Helvetica" w:cs="Arial"/>
        </w:rPr>
        <w:t>.</w:t>
      </w:r>
    </w:p>
    <w:p w14:paraId="4137E29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7FD0790"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bCs/>
        </w:rPr>
        <w:t>Data structures.</w:t>
      </w:r>
      <w:r>
        <w:rPr>
          <w:rFonts w:ascii="Helvetica" w:hAnsi="Helvetica" w:cs="Arial"/>
        </w:rPr>
        <w:t xml:space="preserve"> D</w:t>
      </w:r>
      <w:r w:rsidRPr="009B6FCD">
        <w:rPr>
          <w:rFonts w:ascii="Helvetica" w:hAnsi="Helvetica" w:cs="Arial"/>
        </w:rPr>
        <w:t>enot</w:t>
      </w:r>
      <w:r>
        <w:rPr>
          <w:rFonts w:ascii="Helvetica" w:hAnsi="Helvetica" w:cs="Arial"/>
        </w:rPr>
        <w:t>ing</w:t>
      </w:r>
      <w:r w:rsidRPr="009B6FCD">
        <w:rPr>
          <w:rFonts w:ascii="Helvetica" w:hAnsi="Helvetica" w:cs="Arial"/>
        </w:rPr>
        <w:t xml:space="preserve"> the number of cells at time </w:t>
      </w:r>
      <m:oMath>
        <m:r>
          <w:rPr>
            <w:rFonts w:ascii="Cambria Math" w:hAnsi="Cambria Math" w:cs="Arial"/>
          </w:rPr>
          <m:t>t</m:t>
        </m:r>
      </m:oMath>
      <w:r w:rsidRPr="009B6FCD">
        <w:rPr>
          <w:rFonts w:ascii="Helvetica" w:hAnsi="Helvetica" w:cs="Arial"/>
        </w:rPr>
        <w:t xml:space="preserve"> as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Pr="009B6FCD">
        <w:rPr>
          <w:rFonts w:ascii="Helvetica" w:hAnsi="Helvetica" w:cs="Arial"/>
        </w:rPr>
        <w:t xml:space="preserve">, and the number of clones as </w:t>
      </w:r>
      <m:oMath>
        <m:r>
          <w:rPr>
            <w:rFonts w:ascii="Cambria Math" w:hAnsi="Cambria Math" w:cs="Arial"/>
          </w:rPr>
          <m:t>M</m:t>
        </m:r>
      </m:oMath>
      <w:r>
        <w:rPr>
          <w:rFonts w:ascii="Helvetica" w:hAnsi="Helvetica" w:cs="Arial"/>
        </w:rPr>
        <w:t>, we define:</w:t>
      </w:r>
    </w:p>
    <w:p w14:paraId="6117DC1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Georgia" w:hAnsi="Georgia"/>
          <w:color w:val="242729"/>
          <w:sz w:val="23"/>
          <w:szCs w:val="23"/>
          <w:shd w:val="clear" w:color="auto" w:fill="FFFFFF"/>
        </w:rPr>
        <w:tab/>
        <w:t> </w:t>
      </w:r>
      <m:oMath>
        <m:r>
          <w:rPr>
            <w:rFonts w:ascii="Cambria Math" w:hAnsi="Cambria Math" w:cs="Arial"/>
          </w:rPr>
          <m:t>I</m:t>
        </m:r>
        <m:d>
          <m:dPr>
            <m:ctrlPr>
              <w:rPr>
                <w:rFonts w:ascii="Cambria Math" w:hAnsi="Cambria Math" w:cs="Arial"/>
                <w:i/>
              </w:rPr>
            </m:ctrlPr>
          </m:dPr>
          <m:e>
            <m:r>
              <w:rPr>
                <w:rFonts w:ascii="Cambria Math" w:hAnsi="Cambria Math" w:cs="Arial"/>
              </w:rPr>
              <m:t>t</m:t>
            </m:r>
          </m:e>
        </m:d>
        <m:sSup>
          <m:sSupPr>
            <m:ctrlPr>
              <w:rPr>
                <w:rFonts w:ascii="Cambria Math" w:hAnsi="Cambria Math" w:cs="Arial"/>
                <w:i/>
              </w:rPr>
            </m:ctrlPr>
          </m:sSupPr>
          <m:e>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e>
          <m:sup>
            <m:r>
              <w:rPr>
                <w:rFonts w:ascii="Cambria Math" w:hAnsi="Cambria Math" w:cs="Arial"/>
              </w:rPr>
              <m:t>M×</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sup>
        </m:sSup>
      </m:oMath>
      <w:r w:rsidRPr="009B6FCD">
        <w:rPr>
          <w:rFonts w:ascii="Georgia" w:hAnsi="Georgia"/>
        </w:rPr>
        <w:t xml:space="preserve">: </w:t>
      </w:r>
      <w:r w:rsidRPr="009B6FCD">
        <w:rPr>
          <w:rFonts w:ascii="Helvetica" w:hAnsi="Helvetica" w:cs="Arial"/>
        </w:rPr>
        <w:t xml:space="preserve">clone-by-cell matrix for </w:t>
      </w:r>
      <w:r>
        <w:rPr>
          <w:rFonts w:ascii="Helvetica" w:hAnsi="Helvetica" w:cs="Arial"/>
        </w:rPr>
        <w:t xml:space="preserve">the </w:t>
      </w:r>
      <w:r w:rsidRPr="009B6FCD">
        <w:rPr>
          <w:rFonts w:ascii="Helvetica" w:hAnsi="Helvetica" w:cs="Arial"/>
        </w:rPr>
        <w:t xml:space="preserve">observed clonal data at time </w:t>
      </w:r>
      <m:oMath>
        <m:r>
          <w:rPr>
            <w:rFonts w:ascii="Cambria Math" w:hAnsi="Cambria Math" w:cs="Arial"/>
          </w:rPr>
          <m:t>t</m:t>
        </m:r>
      </m:oMath>
      <w:r w:rsidRPr="009B6FCD">
        <w:rPr>
          <w:rFonts w:ascii="Helvetica" w:hAnsi="Helvetica" w:cs="Arial"/>
        </w:rPr>
        <w:t xml:space="preserve">, with discrete entries 0 or 1 indicating whether a cell belongs to a clone or not. We use </w:t>
      </w:r>
      <m:oMath>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r>
          <w:rPr>
            <w:rFonts w:ascii="Cambria Math" w:hAnsi="Cambria Math" w:cs="Arial"/>
          </w:rPr>
          <m:t>(t)</m:t>
        </m:r>
      </m:oMath>
      <w:r w:rsidRPr="009B6FCD">
        <w:rPr>
          <w:rFonts w:ascii="Helvetica" w:hAnsi="Helvetica" w:cs="Arial"/>
        </w:rPr>
        <w:t xml:space="preserve"> </w:t>
      </w:r>
      <w:r>
        <w:rPr>
          <w:rFonts w:ascii="Helvetica" w:hAnsi="Helvetica" w:cs="Arial"/>
        </w:rPr>
        <w:t>to indicate</w:t>
      </w:r>
      <w:r w:rsidRPr="009B6FCD">
        <w:rPr>
          <w:rFonts w:ascii="Helvetica" w:hAnsi="Helvetica" w:cs="Arial"/>
        </w:rPr>
        <w:t xml:space="preserve"> its value for </w:t>
      </w:r>
      <m:oMath>
        <m:r>
          <w:rPr>
            <w:rFonts w:ascii="Cambria Math" w:hAnsi="Cambria Math" w:cs="Arial"/>
          </w:rPr>
          <m:t>m</m:t>
        </m:r>
      </m:oMath>
      <w:r w:rsidRPr="009B6FCD">
        <w:rPr>
          <w:rFonts w:ascii="Helvetica" w:hAnsi="Helvetica" w:cs="Arial"/>
        </w:rPr>
        <w:t xml:space="preserve">-th clone at state </w:t>
      </w:r>
      <m:oMath>
        <m:r>
          <w:rPr>
            <w:rFonts w:ascii="Cambria Math" w:hAnsi="Cambria Math" w:cs="Arial"/>
          </w:rPr>
          <m:t>i</m:t>
        </m:r>
      </m:oMath>
      <w:r w:rsidRPr="009B6FCD">
        <w:rPr>
          <w:rFonts w:ascii="Helvetica" w:hAnsi="Helvetica" w:cs="Arial"/>
        </w:rPr>
        <w:t xml:space="preserve">. For convenience, we sometimes use </w:t>
      </w:r>
      <m:oMath>
        <m:sSub>
          <m:sSubPr>
            <m:ctrlPr>
              <w:rPr>
                <w:rFonts w:ascii="Cambria Math" w:hAnsi="Cambria Math" w:cs="Arial"/>
                <w:i/>
              </w:rPr>
            </m:ctrlPr>
          </m:sSubPr>
          <m:e>
            <m:r>
              <w:rPr>
                <w:rFonts w:ascii="Cambria Math" w:hAnsi="Cambria Math" w:cs="Arial"/>
              </w:rPr>
              <m:t>I</m:t>
            </m:r>
          </m:e>
          <m:sub>
            <m:r>
              <w:rPr>
                <w:rFonts w:ascii="Cambria Math" w:hAnsi="Cambria Math" w:cs="Arial"/>
              </w:rPr>
              <m:t>t</m:t>
            </m:r>
          </m:sub>
        </m:sSub>
      </m:oMath>
      <w:r w:rsidRPr="009B6FCD">
        <w:rPr>
          <w:rFonts w:ascii="Helvetica" w:hAnsi="Helvetica" w:cs="Arial"/>
        </w:rPr>
        <w:t xml:space="preserve"> to represent the matrix.</w:t>
      </w:r>
    </w:p>
    <w:p w14:paraId="6B62D10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eastAsiaTheme="minorEastAsia" w:hAnsi="Helvetica" w:cs="Arial"/>
        </w:rPr>
      </w:pPr>
      <w:r w:rsidRPr="009B6FCD">
        <w:rPr>
          <w:rFonts w:ascii="Helvetica" w:hAnsi="Helvetica" w:cs="Arial"/>
        </w:rPr>
        <w:tab/>
      </w:r>
      <m:oMath>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m</m:t>
            </m:r>
          </m:sup>
        </m:sSubSup>
      </m:oMath>
      <w:r w:rsidRPr="009B6FCD">
        <w:rPr>
          <w:rFonts w:ascii="Helvetica" w:hAnsi="Helvetica" w:cs="Arial"/>
        </w:rPr>
        <w:t xml:space="preserve">: the set of cell states at time </w:t>
      </w:r>
      <m:oMath>
        <m:r>
          <w:rPr>
            <w:rFonts w:ascii="Cambria Math" w:hAnsi="Cambria Math" w:cs="Arial"/>
          </w:rPr>
          <m:t>t</m:t>
        </m:r>
      </m:oMath>
      <w:r w:rsidRPr="009B6FCD">
        <w:rPr>
          <w:rFonts w:ascii="Helvetica" w:hAnsi="Helvetica" w:cs="Arial"/>
        </w:rPr>
        <w:t xml:space="preserve"> that belong to </w:t>
      </w:r>
      <m:oMath>
        <m:r>
          <w:rPr>
            <w:rFonts w:ascii="Cambria Math" w:hAnsi="Cambria Math" w:cs="Arial"/>
          </w:rPr>
          <m:t>m</m:t>
        </m:r>
      </m:oMath>
      <w:r w:rsidRPr="009B6FCD">
        <w:rPr>
          <w:rFonts w:ascii="Helvetica" w:hAnsi="Helvetica" w:cs="Arial"/>
        </w:rPr>
        <w:t>-th clone.</w:t>
      </w:r>
    </w:p>
    <w:p w14:paraId="48F979EB"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ab/>
      </w:r>
      <m:oMath>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sup>
        </m:sSup>
      </m:oMath>
      <w:r w:rsidRPr="009B6FCD">
        <w:rPr>
          <w:rFonts w:ascii="Helvetica" w:hAnsi="Helvetica" w:cs="Arial"/>
        </w:rPr>
        <w:t xml:space="preserve">: state-similarity matrix among cell states at time </w:t>
      </w:r>
      <m:oMath>
        <m:r>
          <w:rPr>
            <w:rFonts w:ascii="Cambria Math" w:hAnsi="Cambria Math" w:cs="Arial"/>
          </w:rPr>
          <m:t>t</m:t>
        </m:r>
      </m:oMath>
      <w:r w:rsidRPr="009B6FCD">
        <w:rPr>
          <w:rFonts w:ascii="Helvetica" w:hAnsi="Helvetica" w:cs="Arial"/>
        </w:rPr>
        <w:t>.</w:t>
      </w:r>
    </w:p>
    <w:p w14:paraId="25C702C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ab/>
      </w:r>
      <m:oMath>
        <m:r>
          <w:rPr>
            <w:rFonts w:ascii="Cambria Math" w:hAnsi="Cambria Math" w:cs="Arial"/>
          </w:rPr>
          <m:t>T∈</m:t>
        </m:r>
        <m:sSup>
          <m:sSupPr>
            <m:ctrlPr>
              <w:rPr>
                <w:rFonts w:ascii="Cambria Math" w:hAnsi="Cambria Math" w:cs="Arial"/>
                <w:i/>
              </w:rPr>
            </m:ctrlPr>
          </m:sSupPr>
          <m:e>
            <m:r>
              <m:rPr>
                <m:scr m:val="double-struck"/>
              </m:rPr>
              <w:rPr>
                <w:rFonts w:ascii="Cambria Math" w:hAnsi="Cambria Math" w:cs="Arial"/>
              </w:rPr>
              <m:t>R</m:t>
            </m:r>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p>
        </m:sSup>
        <m:r>
          <w:rPr>
            <w:rFonts w:ascii="Cambria Math" w:hAnsi="Cambria Math" w:cs="Arial"/>
          </w:rPr>
          <m:t>:</m:t>
        </m:r>
      </m:oMath>
      <w:r w:rsidRPr="009B6FCD">
        <w:rPr>
          <w:rFonts w:ascii="Helvetica" w:hAnsi="Helvetica" w:cs="Arial"/>
        </w:rPr>
        <w:t xml:space="preserve"> matrix of transition probability from cell states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Pr="009B6FCD">
        <w:rPr>
          <w:rFonts w:ascii="Helvetica" w:hAnsi="Helvetica" w:cs="Arial"/>
        </w:rPr>
        <w:t xml:space="preserve"> to states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9B6FCD">
        <w:rPr>
          <w:rFonts w:ascii="Helvetica" w:hAnsi="Helvetica" w:cs="Arial"/>
        </w:rPr>
        <w:t xml:space="preserve">.  </w:t>
      </w:r>
    </w:p>
    <w:p w14:paraId="5EC1DD3D"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lastRenderedPageBreak/>
        <w:tab/>
      </w:r>
      <m:oMath>
        <m:r>
          <w:rPr>
            <w:rFonts w:ascii="Cambria Math" w:hAnsi="Cambria Math" w:cs="Arial"/>
          </w:rPr>
          <m:t>π∈</m:t>
        </m:r>
        <m:sSup>
          <m:sSupPr>
            <m:ctrlPr>
              <w:rPr>
                <w:rFonts w:ascii="Cambria Math" w:hAnsi="Cambria Math" w:cs="Arial"/>
                <w:i/>
              </w:rPr>
            </m:ctrlPr>
          </m:sSupPr>
          <m:e>
            <m:r>
              <m:rPr>
                <m:scr m:val="double-struck"/>
              </m:rPr>
              <w:rPr>
                <w:rFonts w:ascii="Cambria Math" w:hAnsi="Cambria Math" w:cs="Arial"/>
              </w:rPr>
              <m:t>R</m:t>
            </m:r>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p>
        </m:sSup>
      </m:oMath>
      <w:r w:rsidRPr="009B6FCD">
        <w:rPr>
          <w:rFonts w:ascii="Helvetica" w:hAnsi="Helvetica" w:cs="Arial"/>
        </w:rPr>
        <w:t xml:space="preserve">: transition matrix that only allows intra-clone transitions (inter-clone transition amplitudes are set to 0). </w:t>
      </w:r>
    </w:p>
    <w:p w14:paraId="4E51444D" w14:textId="77777777" w:rsidR="007D65E7" w:rsidRPr="00446218" w:rsidRDefault="007D65E7" w:rsidP="007D65E7">
      <w:r w:rsidRPr="009B6FCD">
        <w:rPr>
          <w:rFonts w:ascii="Helvetica" w:hAnsi="Helvetica" w:cs="Arial"/>
        </w:rPr>
        <w:t xml:space="preserve">     </w:t>
      </w:r>
      <m:oMath>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sub>
        </m:sSub>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sup>
        </m:sSup>
      </m:oMath>
      <w:r w:rsidRPr="009B6FCD">
        <w:rPr>
          <w:rFonts w:ascii="Helvetica" w:hAnsi="Helvetica" w:cs="Arial"/>
        </w:rPr>
        <w:t xml:space="preserve">: fate map, i.e., a vector of probability for each initial cell state to transition to cluster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sidRPr="009B6FCD">
        <w:rPr>
          <w:rFonts w:ascii="Helvetica" w:hAnsi="Helvetica" w:cs="Arial"/>
        </w:rPr>
        <w:t xml:space="preserve">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9B6FCD">
        <w:rPr>
          <w:rFonts w:ascii="Helvetica" w:hAnsi="Helvetica" w:cs="Arial"/>
        </w:rPr>
        <w:t>.</w:t>
      </w:r>
    </w:p>
    <w:p w14:paraId="1EB62154"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C2967CF" w14:textId="667B6DD5" w:rsidR="007D65E7" w:rsidRPr="001C2D24"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bCs/>
        </w:rPr>
        <w:t xml:space="preserve">Dynamic inference with </w:t>
      </w:r>
      <w:proofErr w:type="spellStart"/>
      <w:r>
        <w:rPr>
          <w:rFonts w:ascii="Helvetica" w:hAnsi="Helvetica" w:cs="Arial"/>
          <w:b/>
          <w:bCs/>
        </w:rPr>
        <w:t>CoSpar</w:t>
      </w:r>
      <w:proofErr w:type="spellEnd"/>
      <w:r>
        <w:rPr>
          <w:rFonts w:ascii="Helvetica" w:hAnsi="Helvetica" w:cs="Arial"/>
          <w:b/>
          <w:bCs/>
        </w:rPr>
        <w:t xml:space="preserve">.  </w:t>
      </w:r>
      <w:proofErr w:type="spellStart"/>
      <w:r>
        <w:rPr>
          <w:rFonts w:ascii="Helvetica" w:hAnsi="Helvetica" w:cs="Arial"/>
        </w:rPr>
        <w:t>CoSpar</w:t>
      </w:r>
      <w:proofErr w:type="spellEnd"/>
      <w:r w:rsidRPr="00F07F35">
        <w:rPr>
          <w:rFonts w:ascii="Helvetica" w:hAnsi="Helvetica" w:cs="Arial"/>
        </w:rPr>
        <w:t xml:space="preserve"> </w:t>
      </w:r>
      <w:ins w:id="6" w:author="Klein, Allon Moshe" w:date="2021-03-29T19:50:00Z">
        <w:r w:rsidR="0052371B">
          <w:rPr>
            <w:rFonts w:ascii="Helvetica" w:hAnsi="Helvetica" w:cs="Arial"/>
          </w:rPr>
          <w:t>seeks to minimize an objective function with</w:t>
        </w:r>
      </w:ins>
      <w:del w:id="7" w:author="Klein, Allon Moshe" w:date="2021-03-29T19:50:00Z">
        <w:r w:rsidRPr="00F07F35" w:rsidDel="0052371B">
          <w:rPr>
            <w:rFonts w:ascii="Helvetica" w:hAnsi="Helvetica" w:cs="Arial"/>
          </w:rPr>
          <w:delText>has</w:delText>
        </w:r>
      </w:del>
      <w:r w:rsidRPr="00F07F35">
        <w:rPr>
          <w:rFonts w:ascii="Helvetica" w:hAnsi="Helvetica" w:cs="Arial"/>
        </w:rPr>
        <w:t xml:space="preserve"> a </w:t>
      </w:r>
      <w:r>
        <w:rPr>
          <w:rFonts w:ascii="Helvetica" w:hAnsi="Helvetica" w:cs="Arial"/>
        </w:rPr>
        <w:t xml:space="preserve">close connection </w:t>
      </w:r>
      <w:del w:id="8" w:author="Klein, Allon Moshe" w:date="2021-03-29T19:50:00Z">
        <w:r w:rsidDel="0052371B">
          <w:rPr>
            <w:rFonts w:ascii="Helvetica" w:hAnsi="Helvetica" w:cs="Arial"/>
          </w:rPr>
          <w:delText xml:space="preserve">with </w:delText>
        </w:r>
      </w:del>
      <w:ins w:id="9" w:author="Klein, Allon Moshe" w:date="2021-03-29T19:50:00Z">
        <w:r w:rsidR="0052371B">
          <w:rPr>
            <w:rFonts w:ascii="Helvetica" w:hAnsi="Helvetica" w:cs="Arial"/>
          </w:rPr>
          <w:t>to</w:t>
        </w:r>
        <w:r w:rsidR="0052371B">
          <w:rPr>
            <w:rFonts w:ascii="Helvetica" w:hAnsi="Helvetica" w:cs="Arial"/>
          </w:rPr>
          <w:t xml:space="preserve"> </w:t>
        </w:r>
      </w:ins>
      <w:del w:id="10" w:author="Klein, Allon Moshe" w:date="2021-03-29T19:49:00Z">
        <w:r w:rsidDel="0052371B">
          <w:rPr>
            <w:rFonts w:ascii="Helvetica" w:hAnsi="Helvetica" w:cs="Arial"/>
          </w:rPr>
          <w:delText xml:space="preserve">that of </w:delText>
        </w:r>
      </w:del>
      <w:r>
        <w:rPr>
          <w:rFonts w:ascii="Helvetica" w:hAnsi="Helvetica" w:cs="Arial"/>
        </w:rPr>
        <w:t>compressed sensing, as discussed in the main text. A heuristic,</w:t>
      </w:r>
      <w:r w:rsidRPr="00650E1C">
        <w:rPr>
          <w:rFonts w:ascii="Helvetica" w:hAnsi="Helvetica" w:cs="Arial"/>
        </w:rPr>
        <w:t xml:space="preserve"> efficient algorithm implement</w:t>
      </w:r>
      <w:r>
        <w:rPr>
          <w:rFonts w:ascii="Helvetica" w:hAnsi="Helvetica" w:cs="Arial"/>
        </w:rPr>
        <w:t>s</w:t>
      </w:r>
      <w:r w:rsidRPr="00650E1C">
        <w:rPr>
          <w:rFonts w:ascii="Helvetica" w:hAnsi="Helvetica" w:cs="Arial"/>
        </w:rPr>
        <w:t xml:space="preserve"> </w:t>
      </w:r>
      <w:r>
        <w:rPr>
          <w:rFonts w:ascii="Helvetica" w:hAnsi="Helvetica" w:cs="Arial"/>
        </w:rPr>
        <w:t>the optimization through</w:t>
      </w:r>
      <w:r w:rsidRPr="00650E1C">
        <w:rPr>
          <w:rFonts w:ascii="Helvetica" w:hAnsi="Helvetica" w:cs="Arial"/>
        </w:rPr>
        <w:t xml:space="preserve"> an iterative </w:t>
      </w:r>
      <w:r>
        <w:rPr>
          <w:rFonts w:ascii="Helvetica" w:hAnsi="Helvetica" w:cs="Arial"/>
        </w:rPr>
        <w:t xml:space="preserve">procedure (see main text for </w:t>
      </w:r>
      <w:del w:id="11" w:author="Klein, Allon Moshe" w:date="2021-03-29T19:50:00Z">
        <w:r w:rsidR="00D01D13" w:rsidDel="0052371B">
          <w:rPr>
            <w:rFonts w:ascii="Helvetica" w:hAnsi="Helvetica" w:cs="Arial"/>
          </w:rPr>
          <w:delText xml:space="preserve">its </w:delText>
        </w:r>
        <w:r w:rsidDel="0052371B">
          <w:rPr>
            <w:rFonts w:ascii="Helvetica" w:hAnsi="Helvetica" w:cs="Arial"/>
          </w:rPr>
          <w:delText>cost</w:delText>
        </w:r>
      </w:del>
      <w:ins w:id="12" w:author="Klein, Allon Moshe" w:date="2021-03-29T19:50:00Z">
        <w:r w:rsidR="0052371B">
          <w:rPr>
            <w:rFonts w:ascii="Helvetica" w:hAnsi="Helvetica" w:cs="Arial"/>
          </w:rPr>
          <w:t>the objective</w:t>
        </w:r>
      </w:ins>
      <w:r>
        <w:rPr>
          <w:rFonts w:ascii="Helvetica" w:hAnsi="Helvetica" w:cs="Arial"/>
        </w:rPr>
        <w:t xml:space="preserve"> function, and Supplemental Note 3 for its mathematical connection </w:t>
      </w:r>
      <w:r w:rsidR="00D01D13">
        <w:rPr>
          <w:rFonts w:ascii="Helvetica" w:hAnsi="Helvetica" w:cs="Arial"/>
        </w:rPr>
        <w:t xml:space="preserve">with </w:t>
      </w:r>
      <w:r>
        <w:rPr>
          <w:rFonts w:ascii="Helvetica" w:hAnsi="Helvetica" w:cs="Arial"/>
        </w:rPr>
        <w:t>compressed sensing)</w:t>
      </w:r>
      <w:r w:rsidRPr="00650E1C">
        <w:rPr>
          <w:rFonts w:ascii="Helvetica" w:hAnsi="Helvetica" w:cs="Arial"/>
        </w:rPr>
        <w:t xml:space="preserve">. </w:t>
      </w:r>
      <w:r>
        <w:rPr>
          <w:rFonts w:ascii="Helvetica" w:hAnsi="Helvetica" w:cs="Arial"/>
        </w:rPr>
        <w:t xml:space="preserve">Referring to Fig. </w:t>
      </w:r>
      <w:r w:rsidRPr="00650E1C">
        <w:rPr>
          <w:rFonts w:ascii="Helvetica" w:hAnsi="Helvetica" w:cs="Arial"/>
        </w:rPr>
        <w:t>1</w:t>
      </w:r>
      <w:r w:rsidRPr="00F07F35">
        <w:rPr>
          <w:rFonts w:ascii="Helvetica" w:hAnsi="Helvetica" w:cs="Arial"/>
          <w:b/>
        </w:rPr>
        <w:t>d</w:t>
      </w:r>
      <w:r w:rsidRPr="00650E1C">
        <w:rPr>
          <w:rFonts w:ascii="Helvetica" w:hAnsi="Helvetica" w:cs="Arial"/>
        </w:rPr>
        <w:t>, in each iteration, we 1) threshold the map to promote sparsity; 2) enforce clonal constraints by setting inter-clone transitions to be zero and perform</w:t>
      </w:r>
      <w:r>
        <w:rPr>
          <w:rFonts w:ascii="Helvetica" w:hAnsi="Helvetica" w:cs="Arial"/>
        </w:rPr>
        <w:t>ing</w:t>
      </w:r>
      <w:r w:rsidRPr="00650E1C">
        <w:rPr>
          <w:rFonts w:ascii="Helvetica" w:hAnsi="Helvetica" w:cs="Arial"/>
        </w:rPr>
        <w:t xml:space="preserve"> clone-wise normalizat</w:t>
      </w:r>
      <w:r>
        <w:rPr>
          <w:rFonts w:ascii="Helvetica" w:hAnsi="Helvetica" w:cs="Arial"/>
        </w:rPr>
        <w:t>i</w:t>
      </w:r>
      <w:r w:rsidRPr="00650E1C">
        <w:rPr>
          <w:rFonts w:ascii="Helvetica" w:hAnsi="Helvetica" w:cs="Arial"/>
        </w:rPr>
        <w:t xml:space="preserve">on; 3) locally average the transition map to promote coherence. </w:t>
      </w:r>
      <w:r>
        <w:rPr>
          <w:rFonts w:ascii="Helvetica" w:hAnsi="Helvetica" w:cs="Arial"/>
        </w:rPr>
        <w:t xml:space="preserve">These steps are described by the following pseudo-code. Full implementation and user guide are available at </w:t>
      </w:r>
      <w:hyperlink r:id="rId5" w:history="1">
        <w:r w:rsidRPr="00306527">
          <w:rPr>
            <w:rStyle w:val="Hyperlink"/>
            <w:rFonts w:ascii="Helvetica" w:hAnsi="Helvetica" w:cs="Arial"/>
          </w:rPr>
          <w:t>https://cospar.readthedocs.io</w:t>
        </w:r>
      </w:hyperlink>
      <w:r>
        <w:rPr>
          <w:rFonts w:ascii="Helvetica" w:hAnsi="Helvetica" w:cs="Arial"/>
        </w:rPr>
        <w:t>.</w:t>
      </w:r>
    </w:p>
    <w:p w14:paraId="6B80574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A1FC6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b/>
        </w:rPr>
        <w:t>f</w:t>
      </w:r>
      <w:r w:rsidRPr="00BF227F">
        <w:rPr>
          <w:rFonts w:ascii="Helvetica" w:hAnsi="Helvetica" w:cs="Arial"/>
          <w:b/>
        </w:rPr>
        <w:t xml:space="preserve">unction </w:t>
      </w:r>
      <w:proofErr w:type="spellStart"/>
      <w:r w:rsidRPr="00575FB5">
        <w:rPr>
          <w:rFonts w:ascii="Helvetica" w:hAnsi="Helvetica" w:cs="Arial"/>
        </w:rPr>
        <w:t>CoSpar</w:t>
      </w:r>
      <w:proofErr w:type="spellEnd"/>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225D477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t>Initialization</w:t>
      </w:r>
      <w:r w:rsidRPr="00575FB5">
        <w:rPr>
          <w:rFonts w:ascii="Helvetica" w:hAnsi="Helvetica" w:cs="Arial"/>
        </w:rPr>
        <w:t>:</w:t>
      </w:r>
      <w:r>
        <w:rPr>
          <w:rFonts w:ascii="Helvetica" w:hAnsi="Helvetica" w:cs="Arial"/>
        </w:rPr>
        <w:t xml:space="preserve"> </w:t>
      </w:r>
      <m:oMath>
        <m:sSubSup>
          <m:sSubSupPr>
            <m:ctrlPr>
              <w:rPr>
                <w:rFonts w:ascii="Cambria Math" w:hAnsi="Cambria Math" w:cs="Arial"/>
                <w:i/>
              </w:rPr>
            </m:ctrlPr>
          </m:sSubSupPr>
          <m:e>
            <m:r>
              <w:rPr>
                <w:rFonts w:ascii="Cambria Math" w:hAnsi="Cambria Math" w:cs="Arial"/>
              </w:rPr>
              <m:t xml:space="preserve"> T</m:t>
            </m:r>
          </m:e>
          <m:sub>
            <m:r>
              <w:rPr>
                <w:rFonts w:ascii="Cambria Math" w:hAnsi="Cambria Math" w:cs="Arial"/>
              </w:rPr>
              <m:t>ij</m:t>
            </m:r>
          </m:sub>
          <m:sup>
            <m:r>
              <w:rPr>
                <w:rFonts w:ascii="Cambria Math" w:hAnsi="Cambria Math" w:cs="Arial"/>
              </w:rPr>
              <m:t>(0)</m:t>
            </m:r>
          </m:sup>
        </m:sSubSup>
        <m:r>
          <w:rPr>
            <w:rFonts w:ascii="Cambria Math" w:hAnsi="Cambria Math" w:cs="Arial"/>
          </w:rPr>
          <m:t>=1 ∀i,j.</m:t>
        </m:r>
      </m:oMath>
      <w:r w:rsidRPr="00575FB5">
        <w:rPr>
          <w:rFonts w:ascii="Helvetica" w:hAnsi="Helvetica" w:cs="Arial"/>
        </w:rPr>
        <w:t xml:space="preserve"> </w:t>
      </w:r>
      <w:r>
        <w:rPr>
          <w:rFonts w:ascii="Helvetica" w:hAnsi="Helvetica" w:cs="Arial"/>
        </w:rPr>
        <w:t xml:space="preserve"> </w:t>
      </w:r>
    </w:p>
    <w:p w14:paraId="265E98EC" w14:textId="5AFAD0F5" w:rsidR="00C37AF7" w:rsidRDefault="00C37AF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m:oMath>
        <m:sSup>
          <m:sSupPr>
            <m:ctrlPr>
              <w:rPr>
                <w:rFonts w:ascii="Cambria Math" w:hAnsi="Cambria Math" w:cs="Arial"/>
                <w:i/>
              </w:rPr>
            </m:ctrlPr>
          </m:sSupPr>
          <m:e>
            <m:r>
              <w:rPr>
                <w:rFonts w:ascii="Cambria Math" w:hAnsi="Cambria Math" w:cs="Arial"/>
              </w:rPr>
              <m:t>C</m:t>
            </m:r>
          </m:e>
          <m:sup>
            <m:d>
              <m:dPr>
                <m:ctrlPr>
                  <w:rPr>
                    <w:rFonts w:ascii="Cambria Math" w:hAnsi="Cambria Math" w:cs="Arial"/>
                    <w:i/>
                  </w:rPr>
                </m:ctrlPr>
              </m:dPr>
              <m:e>
                <m:r>
                  <w:rPr>
                    <w:rFonts w:ascii="Cambria Math" w:hAnsi="Cambria Math" w:cs="Arial"/>
                  </w:rPr>
                  <m:t>0</m:t>
                </m:r>
              </m:e>
            </m:d>
          </m:sup>
        </m:sSup>
        <m:r>
          <w:rPr>
            <w:rFonts w:ascii="Cambria Math" w:hAnsi="Cambria Math" w:cs="Arial"/>
          </w:rPr>
          <m:t>=0</m:t>
        </m:r>
      </m:oMath>
    </w:p>
    <w:p w14:paraId="6F8AD18E" w14:textId="77777777"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For</w:t>
      </w:r>
      <w:r>
        <w:rPr>
          <w:rFonts w:ascii="Helvetica" w:hAnsi="Helvetica" w:cs="Arial"/>
        </w:rPr>
        <w:t xml:space="preserve"> </w:t>
      </w:r>
      <m:oMath>
        <m:r>
          <w:rPr>
            <w:rFonts w:ascii="Cambria Math" w:hAnsi="Cambria Math" w:cs="Arial"/>
          </w:rPr>
          <m:t>l←1, 2, …,</m:t>
        </m:r>
        <m:sSub>
          <m:sSubPr>
            <m:ctrlPr>
              <w:rPr>
                <w:rFonts w:ascii="Cambria Math" w:hAnsi="Cambria Math" w:cs="Arial"/>
                <w:i/>
              </w:rPr>
            </m:ctrlPr>
          </m:sSubPr>
          <m:e>
            <m:r>
              <w:rPr>
                <w:rFonts w:ascii="Cambria Math" w:hAnsi="Cambria Math" w:cs="Arial"/>
              </w:rPr>
              <m:t>n</m:t>
            </m:r>
          </m:e>
          <m:sub>
            <m:r>
              <w:rPr>
                <w:rFonts w:ascii="Cambria Math" w:hAnsi="Cambria Math" w:cs="Arial"/>
              </w:rPr>
              <m:t>cs</m:t>
            </m:r>
          </m:sub>
        </m:sSub>
      </m:oMath>
      <w:r>
        <w:rPr>
          <w:rFonts w:ascii="Helvetica" w:hAnsi="Helvetica" w:cs="Arial"/>
        </w:rPr>
        <w:t xml:space="preserve"> </w:t>
      </w:r>
      <w:r w:rsidRPr="004B3AD2">
        <w:rPr>
          <w:rFonts w:ascii="Helvetica" w:hAnsi="Helvetica" w:cs="Arial"/>
          <w:b/>
        </w:rPr>
        <w:t>do</w:t>
      </w:r>
    </w:p>
    <w:p w14:paraId="3B961911" w14:textId="77777777" w:rsidR="007D65E7" w:rsidRPr="00E96369"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b/>
        </w:rPr>
        <w:tab/>
      </w:r>
      <w:r>
        <w:rPr>
          <w:rFonts w:ascii="Helvetica" w:hAnsi="Helvetica" w:cs="Arial"/>
          <w:b/>
        </w:rPr>
        <w:tab/>
      </w:r>
      <m:oMath>
        <m:r>
          <w:rPr>
            <w:rFonts w:ascii="Cambria Math" w:hAnsi="Cambria Math" w:cs="Arial"/>
          </w:rPr>
          <m:t>n←</m:t>
        </m:r>
        <m:sSub>
          <m:sSubPr>
            <m:ctrlPr>
              <w:rPr>
                <w:rFonts w:ascii="Cambria Math" w:hAnsi="Cambria Math" w:cs="Arial"/>
                <w:i/>
              </w:rPr>
            </m:ctrlPr>
          </m:sSubPr>
          <m:e>
            <m:r>
              <w:rPr>
                <w:rFonts w:ascii="Cambria Math" w:hAnsi="Cambria Math" w:cs="Arial"/>
              </w:rPr>
              <m:t>n</m:t>
            </m:r>
          </m:e>
          <m:sub>
            <m:r>
              <w:rPr>
                <w:rFonts w:ascii="Cambria Math" w:hAnsi="Cambria Math" w:cs="Arial"/>
              </w:rPr>
              <m:t>sm</m:t>
            </m:r>
          </m:sub>
        </m:sSub>
        <m:r>
          <w:rPr>
            <w:rFonts w:ascii="Cambria Math" w:hAnsi="Cambria Math" w:cs="Arial"/>
          </w:rPr>
          <m:t>(l)</m:t>
        </m:r>
      </m:oMath>
    </w:p>
    <w:p w14:paraId="084C6AFC" w14:textId="7B2142AB"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t>Build similarity matrix</w:t>
      </w:r>
      <w:r w:rsidR="00D01D13">
        <w:rPr>
          <w:rFonts w:ascii="Helvetica" w:hAnsi="Helvetica" w:cs="Arial"/>
        </w:rPr>
        <w:t xml:space="preserve"> at smooth round </w:t>
      </w:r>
      <m:oMath>
        <m:r>
          <w:rPr>
            <w:rFonts w:ascii="Cambria Math" w:hAnsi="Cambria Math" w:cs="Arial"/>
          </w:rPr>
          <m:t>n</m:t>
        </m:r>
      </m:oMath>
      <w:r>
        <w:rPr>
          <w:rFonts w:ascii="Helvetica" w:hAnsi="Helvetica" w:cs="Arial"/>
        </w:rPr>
        <w:t xml:space="preserve">: </w:t>
      </w:r>
      <m:oMath>
        <m:r>
          <w:rPr>
            <w:rFonts w:ascii="Cambria Math" w:hAnsi="Cambria Math" w:cs="Arial"/>
          </w:rPr>
          <m:t>S←</m:t>
        </m:r>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p>
    <w:p w14:paraId="76B0F5CC" w14:textId="77777777" w:rsidR="007D65E7" w:rsidRPr="00575FB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r>
      <m:oMath>
        <m:r>
          <w:rPr>
            <w:rFonts w:ascii="Cambria Math" w:hAnsi="Cambria Math" w:cs="Arial"/>
          </w:rPr>
          <m:t>π←</m:t>
        </m:r>
        <m:r>
          <m:rPr>
            <m:scr m:val="script"/>
          </m:rPr>
          <w:rPr>
            <w:rFonts w:ascii="Cambria Math" w:hAnsi="Cambria Math" w:cs="Arial"/>
          </w:rPr>
          <m:t>P</m:t>
        </m:r>
        <m:d>
          <m:dPr>
            <m:ctrlPr>
              <w:rPr>
                <w:rFonts w:ascii="Cambria Math" w:hAnsi="Cambria Math" w:cs="Arial"/>
                <w:i/>
              </w:rPr>
            </m:ctrlPr>
          </m:dPr>
          <m:e>
            <m:r>
              <w:rPr>
                <w:rFonts w:ascii="Cambria Math" w:hAnsi="Cambria Math" w:cs="Arial"/>
              </w:rPr>
              <m:t>θ</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(l-1)</m:t>
                    </m:r>
                  </m:sup>
                </m:sSup>
                <m:r>
                  <w:rPr>
                    <w:rFonts w:ascii="Cambria Math" w:hAnsi="Cambria Math" w:cs="Arial"/>
                  </w:rPr>
                  <m:t>,</m:t>
                </m:r>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e>
            </m:d>
          </m:e>
        </m:d>
        <m:r>
          <w:rPr>
            <w:rFonts w:ascii="Cambria Math" w:hAnsi="Cambria Math" w:cs="Arial"/>
          </w:rPr>
          <m:t>.</m:t>
        </m:r>
      </m:oMath>
    </w:p>
    <w:p w14:paraId="7DD29269" w14:textId="77777777" w:rsidR="007D65E7" w:rsidRDefault="00FC5E59" w:rsidP="007D65E7">
      <w:pPr>
        <w:pStyle w:val="ListParagraph"/>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1480"/>
        <w:rPr>
          <w:ins w:id="13" w:author="Wang, Shouwen" w:date="2021-03-27T15:23:00Z"/>
          <w:rFonts w:ascii="Helvetica" w:hAnsi="Helvetica" w:cs="Arial"/>
        </w:rPr>
      </w:pP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e>
            </m:d>
          </m:e>
          <m:sup>
            <m:r>
              <w:rPr>
                <w:rFonts w:ascii="Cambria Math" w:hAnsi="Cambria Math" w:cs="Arial"/>
              </w:rPr>
              <m:t>+</m:t>
            </m:r>
          </m:sup>
        </m:sSup>
        <m:r>
          <w:rPr>
            <w:rFonts w:ascii="Cambria Math" w:hAnsi="Cambria Math" w:cs="Arial"/>
          </w:rPr>
          <m:t>πS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e>
        </m:d>
      </m:oMath>
      <w:r w:rsidR="007D65E7" w:rsidRPr="00BF227F">
        <w:rPr>
          <w:rFonts w:ascii="Helvetica" w:hAnsi="Helvetica" w:cs="Arial"/>
        </w:rPr>
        <w:t xml:space="preserve">. </w:t>
      </w:r>
    </w:p>
    <w:p w14:paraId="048B846F" w14:textId="3BCAB7FB" w:rsidR="00C37AF7" w:rsidRPr="00C37AF7" w:rsidRDefault="009D06FC" w:rsidP="00C37AF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highlight w:val="yellow"/>
        </w:rPr>
      </w:pPr>
      <w:r>
        <w:rPr>
          <w:rFonts w:ascii="Helvetica" w:hAnsi="Helvetica" w:cs="Arial"/>
        </w:rPr>
        <w:t xml:space="preserve">           </w:t>
      </w:r>
      <m:oMath>
        <m:sSup>
          <m:sSupPr>
            <m:ctrlPr>
              <w:rPr>
                <w:rFonts w:ascii="Cambria Math" w:hAnsi="Cambria Math" w:cs="Arial"/>
                <w:i/>
                <w:highlight w:val="yellow"/>
              </w:rPr>
            </m:ctrlPr>
          </m:sSupPr>
          <m:e>
            <m:r>
              <w:rPr>
                <w:rFonts w:ascii="Cambria Math" w:hAnsi="Cambria Math" w:cs="Arial"/>
                <w:highlight w:val="yellow"/>
              </w:rPr>
              <m:t>C</m:t>
            </m:r>
          </m:e>
          <m:sup>
            <m:d>
              <m:dPr>
                <m:ctrlPr>
                  <w:rPr>
                    <w:rFonts w:ascii="Cambria Math" w:hAnsi="Cambria Math" w:cs="Arial"/>
                    <w:i/>
                    <w:highlight w:val="yellow"/>
                  </w:rPr>
                </m:ctrlPr>
              </m:dPr>
              <m:e>
                <m:r>
                  <w:rPr>
                    <w:rFonts w:ascii="Cambria Math" w:hAnsi="Cambria Math" w:cs="Arial"/>
                    <w:highlight w:val="yellow"/>
                  </w:rPr>
                  <m:t>l</m:t>
                </m:r>
              </m:e>
            </m:d>
          </m:sup>
        </m:sSup>
        <m:r>
          <w:rPr>
            <w:rFonts w:ascii="Cambria Math" w:hAnsi="Cambria Math" w:cs="Arial"/>
            <w:highlight w:val="yellow"/>
          </w:rPr>
          <m:t xml:space="preserve">= </m:t>
        </m:r>
        <m:r>
          <m:rPr>
            <m:sty m:val="p"/>
          </m:rPr>
          <w:rPr>
            <w:rFonts w:ascii="Cambria Math" w:hAnsi="Cambria Math" w:cs="Arial"/>
            <w:color w:val="000000" w:themeColor="text1"/>
            <w:highlight w:val="yellow"/>
          </w:rPr>
          <m:t>mea</m:t>
        </m:r>
        <m:sSub>
          <m:sSubPr>
            <m:ctrlPr>
              <w:rPr>
                <w:rFonts w:ascii="Cambria Math" w:hAnsi="Cambria Math" w:cs="Arial"/>
                <w:color w:val="000000" w:themeColor="text1"/>
                <w:highlight w:val="yellow"/>
              </w:rPr>
            </m:ctrlPr>
          </m:sSubPr>
          <m:e>
            <m:r>
              <m:rPr>
                <m:sty m:val="p"/>
              </m:rPr>
              <w:rPr>
                <w:rFonts w:ascii="Cambria Math" w:hAnsi="Cambria Math" w:cs="Arial"/>
                <w:color w:val="000000" w:themeColor="text1"/>
                <w:highlight w:val="yellow"/>
              </w:rPr>
              <m:t>n</m:t>
            </m:r>
          </m:e>
          <m:sub>
            <m:r>
              <w:rPr>
                <w:rFonts w:ascii="Cambria Math" w:hAnsi="Cambria Math" w:cs="Arial"/>
                <w:color w:val="000000" w:themeColor="text1"/>
                <w:highlight w:val="yellow"/>
              </w:rPr>
              <m:t>i</m:t>
            </m:r>
          </m:sub>
        </m:sSub>
        <m:r>
          <w:rPr>
            <w:rFonts w:ascii="Cambria Math" w:hAnsi="Cambria Math" w:cs="Arial"/>
            <w:color w:val="000000" w:themeColor="text1"/>
            <w:highlight w:val="yellow"/>
          </w:rPr>
          <m:t xml:space="preserve"> </m:t>
        </m:r>
        <m:d>
          <m:dPr>
            <m:begChr m:val="["/>
            <m:endChr m:val="]"/>
            <m:ctrlPr>
              <w:rPr>
                <w:rFonts w:ascii="Cambria Math" w:hAnsi="Cambria Math" w:cs="Arial"/>
                <w:i/>
                <w:color w:val="000000" w:themeColor="text1"/>
                <w:highlight w:val="yellow"/>
              </w:rPr>
            </m:ctrlPr>
          </m:dPr>
          <m:e>
            <m:r>
              <m:rPr>
                <m:sty m:val="p"/>
              </m:rPr>
              <w:rPr>
                <w:rFonts w:ascii="Cambria Math" w:hAnsi="Cambria Math" w:cs="Arial"/>
                <w:color w:val="000000" w:themeColor="text1"/>
                <w:highlight w:val="yellow"/>
              </w:rPr>
              <m:t>Corr</m:t>
            </m:r>
            <m:d>
              <m:dPr>
                <m:ctrlPr>
                  <w:rPr>
                    <w:rFonts w:ascii="Cambria Math" w:hAnsi="Cambria Math" w:cs="Arial"/>
                    <w:i/>
                    <w:color w:val="000000" w:themeColor="text1"/>
                    <w:highlight w:val="yellow"/>
                  </w:rPr>
                </m:ctrlPr>
              </m:dPr>
              <m:e>
                <m:sSubSup>
                  <m:sSubSupPr>
                    <m:ctrlPr>
                      <w:rPr>
                        <w:rFonts w:ascii="Cambria Math" w:hAnsi="Cambria Math" w:cs="Arial"/>
                        <w:i/>
                        <w:color w:val="000000" w:themeColor="text1"/>
                        <w:highlight w:val="yellow"/>
                      </w:rPr>
                    </m:ctrlPr>
                  </m:sSubSupPr>
                  <m:e>
                    <m:r>
                      <w:rPr>
                        <w:rFonts w:ascii="Cambria Math" w:hAnsi="Cambria Math" w:cs="Arial"/>
                        <w:color w:val="000000" w:themeColor="text1"/>
                        <w:highlight w:val="yellow"/>
                      </w:rPr>
                      <m:t>T</m:t>
                    </m:r>
                  </m:e>
                  <m:sub>
                    <m:r>
                      <w:rPr>
                        <w:rFonts w:ascii="Cambria Math" w:hAnsi="Cambria Math" w:cs="Arial"/>
                        <w:color w:val="000000" w:themeColor="text1"/>
                        <w:highlight w:val="yellow"/>
                      </w:rPr>
                      <m:t>i⋅</m:t>
                    </m:r>
                  </m:sub>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m:t>
                        </m:r>
                      </m:e>
                    </m:d>
                  </m:sup>
                </m:sSubSup>
                <m:r>
                  <w:rPr>
                    <w:rFonts w:ascii="Cambria Math" w:hAnsi="Cambria Math" w:cs="Arial"/>
                    <w:color w:val="000000" w:themeColor="text1"/>
                    <w:highlight w:val="yellow"/>
                  </w:rPr>
                  <m:t>,</m:t>
                </m:r>
                <m:sSubSup>
                  <m:sSubSupPr>
                    <m:ctrlPr>
                      <w:rPr>
                        <w:rFonts w:ascii="Cambria Math" w:hAnsi="Cambria Math" w:cs="Arial"/>
                        <w:i/>
                        <w:color w:val="000000" w:themeColor="text1"/>
                        <w:highlight w:val="yellow"/>
                      </w:rPr>
                    </m:ctrlPr>
                  </m:sSubSupPr>
                  <m:e>
                    <m:r>
                      <w:rPr>
                        <w:rFonts w:ascii="Cambria Math" w:hAnsi="Cambria Math" w:cs="Arial"/>
                        <w:color w:val="000000" w:themeColor="text1"/>
                        <w:highlight w:val="yellow"/>
                      </w:rPr>
                      <m:t>T</m:t>
                    </m:r>
                  </m:e>
                  <m:sub>
                    <m:r>
                      <w:rPr>
                        <w:rFonts w:ascii="Cambria Math" w:hAnsi="Cambria Math" w:cs="Arial"/>
                        <w:color w:val="000000" w:themeColor="text1"/>
                        <w:highlight w:val="yellow"/>
                      </w:rPr>
                      <m:t>i⋅</m:t>
                    </m:r>
                  </m:sub>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l-1</m:t>
                        </m:r>
                      </m:e>
                    </m:d>
                  </m:sup>
                </m:sSubSup>
              </m:e>
            </m:d>
          </m:e>
        </m:d>
      </m:oMath>
    </w:p>
    <w:p w14:paraId="40A39E4E" w14:textId="7428EE39" w:rsidR="00C37AF7" w:rsidRPr="00C37AF7" w:rsidRDefault="00C37AF7" w:rsidP="00C37AF7">
      <w:pPr>
        <w:pStyle w:val="ListParagraph"/>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1480"/>
        <w:rPr>
          <w:rFonts w:ascii="Helvetica" w:hAnsi="Helvetica" w:cs="Arial"/>
          <w:color w:val="000000" w:themeColor="text1"/>
        </w:rPr>
      </w:pPr>
      <w:r w:rsidRPr="00C37AF7">
        <w:rPr>
          <w:rFonts w:ascii="Helvetica" w:hAnsi="Helvetica" w:cs="Arial"/>
          <w:b/>
          <w:color w:val="000000" w:themeColor="text1"/>
          <w:highlight w:val="yellow"/>
        </w:rPr>
        <w:t>If</w:t>
      </w:r>
      <w:r w:rsidRPr="00C37AF7">
        <w:rPr>
          <w:rFonts w:ascii="Helvetica" w:hAnsi="Helvetica" w:cs="Arial"/>
          <w:color w:val="000000" w:themeColor="text1"/>
          <w:highlight w:val="yellow"/>
        </w:rPr>
        <w:t xml:space="preserve"> </w:t>
      </w:r>
      <m:oMath>
        <m:sSup>
          <m:sSupPr>
            <m:ctrlPr>
              <w:rPr>
                <w:rFonts w:ascii="Cambria Math" w:hAnsi="Cambria Math" w:cs="Arial"/>
                <w:i/>
                <w:color w:val="000000" w:themeColor="text1"/>
                <w:highlight w:val="yellow"/>
              </w:rPr>
            </m:ctrlPr>
          </m:sSupPr>
          <m:e>
            <m:r>
              <w:rPr>
                <w:rFonts w:ascii="Cambria Math" w:hAnsi="Cambria Math" w:cs="Arial"/>
                <w:color w:val="000000" w:themeColor="text1"/>
                <w:highlight w:val="yellow"/>
              </w:rPr>
              <m:t>|C</m:t>
            </m:r>
          </m:e>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m:t>
                </m:r>
              </m:e>
            </m:d>
          </m:sup>
        </m:sSup>
        <m:r>
          <w:rPr>
            <w:rFonts w:ascii="Cambria Math" w:hAnsi="Cambria Math" w:cs="Arial"/>
            <w:color w:val="000000" w:themeColor="text1"/>
            <w:highlight w:val="yellow"/>
          </w:rPr>
          <m:t>-</m:t>
        </m:r>
        <m:sSup>
          <m:sSupPr>
            <m:ctrlPr>
              <w:rPr>
                <w:rFonts w:ascii="Cambria Math" w:hAnsi="Cambria Math" w:cs="Arial"/>
                <w:i/>
                <w:color w:val="000000" w:themeColor="text1"/>
                <w:highlight w:val="yellow"/>
              </w:rPr>
            </m:ctrlPr>
          </m:sSupPr>
          <m:e>
            <m:r>
              <w:rPr>
                <w:rFonts w:ascii="Cambria Math" w:hAnsi="Cambria Math" w:cs="Arial"/>
                <w:color w:val="000000" w:themeColor="text1"/>
                <w:highlight w:val="yellow"/>
              </w:rPr>
              <m:t>C</m:t>
            </m:r>
          </m:e>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l-1</m:t>
                </m:r>
              </m:e>
            </m:d>
          </m:sup>
        </m:sSup>
        <m:r>
          <w:rPr>
            <w:rFonts w:ascii="Cambria Math" w:hAnsi="Cambria Math" w:cs="Arial"/>
            <w:color w:val="000000" w:themeColor="text1"/>
            <w:highlight w:val="yellow"/>
          </w:rPr>
          <m:t>|&lt;</m:t>
        </m:r>
        <m:sSub>
          <m:sSubPr>
            <m:ctrlPr>
              <w:rPr>
                <w:rFonts w:ascii="Cambria Math" w:hAnsi="Cambria Math" w:cs="Arial"/>
                <w:i/>
                <w:color w:val="000000" w:themeColor="text1"/>
                <w:highlight w:val="yellow"/>
              </w:rPr>
            </m:ctrlPr>
          </m:sSubPr>
          <m:e>
            <m:r>
              <w:rPr>
                <w:rFonts w:ascii="Cambria Math" w:hAnsi="Cambria Math" w:cs="Arial"/>
                <w:color w:val="000000" w:themeColor="text1"/>
                <w:highlight w:val="yellow"/>
              </w:rPr>
              <m:t>ϵ</m:t>
            </m:r>
          </m:e>
          <m:sub>
            <m:r>
              <w:rPr>
                <w:rFonts w:ascii="Cambria Math" w:hAnsi="Cambria Math" w:cs="Arial"/>
                <w:color w:val="000000" w:themeColor="text1"/>
                <w:highlight w:val="yellow"/>
              </w:rPr>
              <m:t>cs</m:t>
            </m:r>
          </m:sub>
        </m:sSub>
      </m:oMath>
      <w:r w:rsidRPr="00C37AF7">
        <w:rPr>
          <w:rFonts w:ascii="Helvetica" w:hAnsi="Helvetica" w:cs="Arial"/>
          <w:color w:val="000000" w:themeColor="text1"/>
          <w:highlight w:val="yellow"/>
        </w:rPr>
        <w:t xml:space="preserve">: </w:t>
      </w:r>
      <w:r w:rsidRPr="00C37AF7">
        <w:rPr>
          <w:rFonts w:ascii="Helvetica" w:hAnsi="Helvetica" w:cs="Arial"/>
          <w:b/>
          <w:color w:val="000000" w:themeColor="text1"/>
          <w:highlight w:val="yellow"/>
        </w:rPr>
        <w:t>Break</w:t>
      </w:r>
    </w:p>
    <w:p w14:paraId="64522FF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575FB5">
        <w:rPr>
          <w:rFonts w:ascii="Helvetica" w:hAnsi="Helvetica" w:cs="Arial"/>
          <w:b/>
        </w:rPr>
        <w:t>return</w:t>
      </w:r>
      <w:r w:rsidRPr="00575FB5">
        <w:rPr>
          <w:rFonts w:ascii="Helvetica" w:hAnsi="Helvetica" w:cs="Arial"/>
        </w:rPr>
        <w:t xml:space="preserve"> </w:t>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oMath>
      <w:r>
        <w:rPr>
          <w:rFonts w:ascii="Helvetica" w:hAnsi="Helvetica" w:cs="Arial"/>
        </w:rPr>
        <w:t xml:space="preserve">, </w:t>
      </w:r>
      <m:oMath>
        <m:r>
          <w:rPr>
            <w:rFonts w:ascii="Cambria Math" w:hAnsi="Cambria Math" w:cs="Arial"/>
          </w:rPr>
          <m:t>π</m:t>
        </m:r>
      </m:oMath>
    </w:p>
    <w:p w14:paraId="4006237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68C64AD"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Here, + is a symbol for matrix transposition. Operators </w:t>
      </w:r>
      <m:oMath>
        <m:r>
          <w:rPr>
            <w:rFonts w:ascii="Cambria Math" w:hAnsi="Cambria Math" w:cs="Arial"/>
          </w:rPr>
          <m:t>θ,</m:t>
        </m:r>
        <m:r>
          <m:rPr>
            <m:scr m:val="script"/>
          </m:rPr>
          <w:rPr>
            <w:rFonts w:ascii="Cambria Math" w:hAnsi="Cambria Math" w:cs="Arial"/>
          </w:rPr>
          <m:t>P</m:t>
        </m:r>
      </m:oMath>
      <w:r w:rsidRPr="00A20CB1">
        <w:rPr>
          <w:rFonts w:ascii="Helvetica" w:hAnsi="Helvetica" w:cs="Arial"/>
        </w:rPr>
        <w:t xml:space="preserve"> and </w:t>
      </w:r>
      <m:oMath>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r w:rsidRPr="00A20CB1">
        <w:rPr>
          <w:rFonts w:ascii="Helvetica" w:hAnsi="Helvetica" w:cs="Arial"/>
        </w:rPr>
        <w:t xml:space="preserve"> are defined below:</w:t>
      </w:r>
    </w:p>
    <w:p w14:paraId="12FF1AC4"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FB2837A"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iCs/>
        </w:rPr>
      </w:pPr>
      <w:r w:rsidRPr="00A20CB1">
        <w:rPr>
          <w:rFonts w:ascii="Helvetica" w:hAnsi="Helvetica" w:cs="Arial"/>
          <w:i/>
          <w:iCs/>
        </w:rPr>
        <w:t xml:space="preserve">Definition of operators </w:t>
      </w:r>
      <m:oMath>
        <m:r>
          <w:rPr>
            <w:rFonts w:ascii="Cambria Math" w:hAnsi="Cambria Math" w:cs="Arial"/>
          </w:rPr>
          <m:t>θ,</m:t>
        </m:r>
        <m:r>
          <m:rPr>
            <m:scr m:val="script"/>
          </m:rPr>
          <w:rPr>
            <w:rFonts w:ascii="Cambria Math" w:hAnsi="Cambria Math" w:cs="Arial"/>
          </w:rPr>
          <m:t>P</m:t>
        </m:r>
      </m:oMath>
      <w:r w:rsidRPr="00A20CB1">
        <w:rPr>
          <w:rFonts w:ascii="Helvetica" w:hAnsi="Helvetica" w:cs="Arial"/>
          <w:bCs/>
          <w:i/>
        </w:rPr>
        <w:t xml:space="preserve">. </w:t>
      </w:r>
      <w:r w:rsidRPr="00A20CB1">
        <w:rPr>
          <w:rFonts w:ascii="Helvetica" w:hAnsi="Helvetica" w:cs="Arial"/>
          <w:bCs/>
          <w:iCs/>
        </w:rPr>
        <w:t>Operator</w:t>
      </w:r>
      <w:r w:rsidRPr="00A20CB1">
        <w:rPr>
          <w:rFonts w:ascii="Helvetica" w:hAnsi="Helvetica" w:cs="Arial"/>
          <w:i/>
          <w:iCs/>
        </w:rPr>
        <w:t xml:space="preserve"> </w:t>
      </w:r>
      <m:oMath>
        <m:r>
          <w:rPr>
            <w:rFonts w:ascii="Cambria Math" w:hAnsi="Cambria Math" w:cs="Arial"/>
          </w:rPr>
          <m:t>θ</m:t>
        </m:r>
      </m:oMath>
      <w:r w:rsidRPr="00A20CB1">
        <w:rPr>
          <w:rFonts w:ascii="Helvetica" w:hAnsi="Helvetica" w:cs="Arial"/>
        </w:rPr>
        <w:t xml:space="preserve"> implements row-wise thresholding to promote sparsity:</w:t>
      </w:r>
    </w:p>
    <w:p w14:paraId="5E6ADAF3"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A20CB1" w14:paraId="64F063A9"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445E913E" w14:textId="77777777" w:rsidR="007D65E7" w:rsidRPr="00A20CB1" w:rsidRDefault="007D65E7" w:rsidP="000B7C65">
            <w:pPr>
              <w:tabs>
                <w:tab w:val="left" w:pos="480"/>
              </w:tabs>
              <w:spacing w:line="480" w:lineRule="auto"/>
              <w:rPr>
                <w:rFonts w:ascii="Helvetica" w:hAnsi="Helvetica" w:cs="Arial"/>
                <w:b w:val="0"/>
              </w:rPr>
            </w:pPr>
          </w:p>
        </w:tc>
        <w:tc>
          <w:tcPr>
            <w:tcW w:w="7658" w:type="dxa"/>
          </w:tcPr>
          <w:p w14:paraId="7AF6BFC0" w14:textId="77777777" w:rsidR="007D65E7" w:rsidRPr="00A20CB1"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bCs w:val="0"/>
              </w:rPr>
            </w:pPr>
            <m:oMathPara>
              <m:oMath>
                <m:sSub>
                  <m:sSubPr>
                    <m:ctrlPr>
                      <w:rPr>
                        <w:rFonts w:ascii="Cambria Math" w:hAnsi="Cambria Math" w:cs="Arial"/>
                        <w:b w:val="0"/>
                        <w:bCs w:val="0"/>
                        <w:i/>
                      </w:rPr>
                    </m:ctrlPr>
                  </m:sSubPr>
                  <m:e>
                    <m:d>
                      <m:dPr>
                        <m:begChr m:val="["/>
                        <m:endChr m:val="]"/>
                        <m:ctrlPr>
                          <w:rPr>
                            <w:rFonts w:ascii="Cambria Math" w:hAnsi="Cambria Math" w:cs="Arial"/>
                            <w:b w:val="0"/>
                            <w:bCs w:val="0"/>
                            <w:i/>
                          </w:rPr>
                        </m:ctrlPr>
                      </m:dPr>
                      <m:e>
                        <m:r>
                          <m:rPr>
                            <m:sty m:val="bi"/>
                          </m:rPr>
                          <w:rPr>
                            <w:rFonts w:ascii="Cambria Math" w:hAnsi="Cambria Math" w:cs="Arial"/>
                          </w:rPr>
                          <m:t>θ</m:t>
                        </m:r>
                        <m:d>
                          <m:dPr>
                            <m:ctrlPr>
                              <w:rPr>
                                <w:rFonts w:ascii="Cambria Math" w:hAnsi="Cambria Math" w:cs="Arial"/>
                                <w:b w:val="0"/>
                                <w:bCs w:val="0"/>
                                <w:i/>
                              </w:rPr>
                            </m:ctrlPr>
                          </m:dPr>
                          <m:e>
                            <m:r>
                              <m:rPr>
                                <m:sty m:val="bi"/>
                              </m:rPr>
                              <w:rPr>
                                <w:rFonts w:ascii="Cambria Math" w:hAnsi="Cambria Math" w:cs="Arial"/>
                              </w:rPr>
                              <m:t>T,ν</m:t>
                            </m:r>
                          </m:e>
                        </m:d>
                      </m:e>
                    </m:d>
                  </m:e>
                  <m:sub>
                    <m:r>
                      <m:rPr>
                        <m:sty m:val="bi"/>
                      </m:rPr>
                      <w:rPr>
                        <w:rFonts w:ascii="Cambria Math" w:hAnsi="Cambria Math" w:cs="Arial"/>
                      </w:rPr>
                      <m:t>ij</m:t>
                    </m:r>
                  </m:sub>
                </m:sSub>
                <m:r>
                  <m:rPr>
                    <m:sty m:val="bi"/>
                  </m:rPr>
                  <w:rPr>
                    <w:rFonts w:ascii="Cambria Math" w:hAnsi="Cambria Math" w:cs="Arial"/>
                  </w:rPr>
                  <m:t>=</m:t>
                </m:r>
                <m:d>
                  <m:dPr>
                    <m:begChr m:val="{"/>
                    <m:endChr m:val=""/>
                    <m:ctrlPr>
                      <w:rPr>
                        <w:rFonts w:ascii="Cambria Math" w:hAnsi="Cambria Math" w:cs="Arial"/>
                        <w:b w:val="0"/>
                        <w:bCs w:val="0"/>
                        <w:i/>
                      </w:rPr>
                    </m:ctrlPr>
                  </m:dPr>
                  <m:e>
                    <m:m>
                      <m:mPr>
                        <m:mcs>
                          <m:mc>
                            <m:mcPr>
                              <m:count m:val="2"/>
                              <m:mcJc m:val="center"/>
                            </m:mcPr>
                          </m:mc>
                        </m:mcs>
                        <m:ctrlPr>
                          <w:rPr>
                            <w:rFonts w:ascii="Cambria Math" w:hAnsi="Cambria Math" w:cs="Arial"/>
                            <w:b w:val="0"/>
                            <w:bCs w:val="0"/>
                            <w:i/>
                          </w:rPr>
                        </m:ctrlPr>
                      </m:mPr>
                      <m:mr>
                        <m:e>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e>
                        <m:e>
                          <m:r>
                            <m:rPr>
                              <m:sty m:val="b"/>
                            </m:rPr>
                            <w:rPr>
                              <w:rFonts w:ascii="Cambria Math" w:hAnsi="Cambria Math" w:cs="Arial"/>
                            </w:rPr>
                            <m:t>if</m:t>
                          </m:r>
                          <m:r>
                            <m:rPr>
                              <m:sty m:val="bi"/>
                            </m:rPr>
                            <w:rPr>
                              <w:rFonts w:ascii="Cambria Math" w:hAnsi="Cambria Math" w:cs="Arial"/>
                            </w:rPr>
                            <m:t xml:space="preserve"> </m:t>
                          </m:r>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r>
                            <m:rPr>
                              <m:sty m:val="bi"/>
                            </m:rPr>
                            <w:rPr>
                              <w:rFonts w:ascii="Cambria Math" w:hAnsi="Cambria Math" w:cs="Arial"/>
                            </w:rPr>
                            <m:t xml:space="preserve">≥ν </m:t>
                          </m:r>
                          <m:r>
                            <m:rPr>
                              <m:sty m:val="b"/>
                            </m:rPr>
                            <w:rPr>
                              <w:rFonts w:ascii="Cambria Math" w:hAnsi="Cambria Math" w:cs="Arial"/>
                            </w:rPr>
                            <m:t>ma</m:t>
                          </m:r>
                          <m:sSub>
                            <m:sSubPr>
                              <m:ctrlPr>
                                <w:rPr>
                                  <w:rFonts w:ascii="Cambria Math" w:hAnsi="Cambria Math" w:cs="Arial"/>
                                  <w:b w:val="0"/>
                                  <w:bCs w:val="0"/>
                                </w:rPr>
                              </m:ctrlPr>
                            </m:sSubPr>
                            <m:e>
                              <m:r>
                                <m:rPr>
                                  <m:sty m:val="b"/>
                                </m:rPr>
                                <w:rPr>
                                  <w:rFonts w:ascii="Cambria Math" w:hAnsi="Cambria Math" w:cs="Arial"/>
                                </w:rPr>
                                <m:t>x</m:t>
                              </m:r>
                            </m:e>
                            <m:sub>
                              <m:r>
                                <m:rPr>
                                  <m:sty m:val="bi"/>
                                </m:rPr>
                                <w:rPr>
                                  <w:rFonts w:ascii="Cambria Math" w:hAnsi="Cambria Math" w:cs="Arial"/>
                                </w:rPr>
                                <m:t>j</m:t>
                              </m:r>
                            </m:sub>
                          </m:sSub>
                          <m:r>
                            <m:rPr>
                              <m:sty m:val="bi"/>
                            </m:rPr>
                            <w:rPr>
                              <w:rFonts w:ascii="Cambria Math" w:hAnsi="Cambria Math" w:cs="Arial"/>
                            </w:rPr>
                            <m:t xml:space="preserve">  </m:t>
                          </m:r>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e>
                      </m:mr>
                      <m:mr>
                        <m:e>
                          <m:r>
                            <m:rPr>
                              <m:sty m:val="bi"/>
                            </m:rPr>
                            <w:rPr>
                              <w:rFonts w:ascii="Cambria Math" w:hAnsi="Cambria Math" w:cs="Arial"/>
                            </w:rPr>
                            <m:t>0</m:t>
                          </m:r>
                        </m:e>
                        <m:e>
                          <m:r>
                            <m:rPr>
                              <m:sty m:val="b"/>
                            </m:rPr>
                            <w:rPr>
                              <w:rFonts w:ascii="Cambria Math" w:hAnsi="Cambria Math" w:cs="Arial"/>
                            </w:rPr>
                            <m:t>Otherwise</m:t>
                          </m:r>
                        </m:e>
                      </m:mr>
                    </m:m>
                  </m:e>
                </m:d>
              </m:oMath>
            </m:oMathPara>
          </w:p>
        </w:tc>
        <w:tc>
          <w:tcPr>
            <w:tcW w:w="896" w:type="dxa"/>
          </w:tcPr>
          <w:p w14:paraId="67272CD9"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2</w:t>
            </w:r>
            <w:r w:rsidRPr="00A20CB1">
              <w:rPr>
                <w:rFonts w:ascii="Helvetica" w:hAnsi="Helvetica" w:cs="Arial"/>
                <w:b w:val="0"/>
                <w:bCs w:val="0"/>
                <w:i w:val="0"/>
                <w:iCs w:val="0"/>
                <w:color w:val="auto"/>
                <w:sz w:val="24"/>
                <w:szCs w:val="24"/>
              </w:rPr>
              <w:t>)</w:t>
            </w:r>
          </w:p>
        </w:tc>
      </w:tr>
    </w:tbl>
    <w:p w14:paraId="752C3AA2"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where </w:t>
      </w:r>
      <m:oMath>
        <m:r>
          <w:rPr>
            <w:rFonts w:ascii="Cambria Math" w:hAnsi="Cambria Math" w:cs="Arial"/>
          </w:rPr>
          <m:t>ν∈[0,1]</m:t>
        </m:r>
      </m:oMath>
      <w:r w:rsidRPr="00A20CB1">
        <w:rPr>
          <w:rFonts w:ascii="Helvetica" w:hAnsi="Helvetica" w:cs="Arial"/>
        </w:rPr>
        <w:t xml:space="preserve"> is </w:t>
      </w:r>
      <w:r>
        <w:rPr>
          <w:rFonts w:ascii="Helvetica" w:hAnsi="Helvetica" w:cs="Arial"/>
        </w:rPr>
        <w:t xml:space="preserve">a parameter that tunes </w:t>
      </w:r>
      <w:proofErr w:type="gramStart"/>
      <w:r>
        <w:rPr>
          <w:rFonts w:ascii="Helvetica" w:hAnsi="Helvetica" w:cs="Arial"/>
        </w:rPr>
        <w:t>sparsity</w:t>
      </w:r>
      <w:r w:rsidRPr="00A20CB1">
        <w:rPr>
          <w:rFonts w:ascii="Helvetica" w:hAnsi="Helvetica" w:cs="Arial"/>
        </w:rPr>
        <w:t>.</w:t>
      </w:r>
      <w:proofErr w:type="gramEnd"/>
    </w:p>
    <w:p w14:paraId="3CD25CCD"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D3EF95D"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bCs/>
          <w:iCs/>
        </w:rPr>
        <w:t xml:space="preserve">Operator </w:t>
      </w:r>
      <m:oMath>
        <m:r>
          <m:rPr>
            <m:scr m:val="script"/>
          </m:rPr>
          <w:rPr>
            <w:rFonts w:ascii="Cambria Math" w:hAnsi="Cambria Math" w:cs="Arial"/>
          </w:rPr>
          <m:t>P</m:t>
        </m:r>
      </m:oMath>
      <w:r w:rsidRPr="00A20CB1">
        <w:rPr>
          <w:rFonts w:ascii="Helvetica" w:hAnsi="Helvetica" w:cs="Arial"/>
        </w:rPr>
        <w:t xml:space="preserve"> carries out clonal projection and normalization:</w:t>
      </w:r>
    </w:p>
    <w:p w14:paraId="23F15D46" w14:textId="77777777" w:rsidR="007D65E7" w:rsidRPr="00A20CB1"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bCs/>
                  <w:i/>
                </w:rPr>
              </m:ctrlPr>
            </m:sSubPr>
            <m:e>
              <m:r>
                <m:rPr>
                  <m:scr m:val="script"/>
                </m:rPr>
                <w:rPr>
                  <w:rFonts w:ascii="Cambria Math" w:hAnsi="Cambria Math" w:cs="Arial"/>
                </w:rPr>
                <m:t>P</m:t>
              </m:r>
              <m:d>
                <m:dPr>
                  <m:ctrlPr>
                    <w:rPr>
                      <w:rFonts w:ascii="Cambria Math" w:hAnsi="Cambria Math" w:cs="Arial"/>
                      <w:bCs/>
                      <w:i/>
                    </w:rPr>
                  </m:ctrlPr>
                </m:dPr>
                <m:e>
                  <m:r>
                    <w:rPr>
                      <w:rFonts w:ascii="Cambria Math" w:hAnsi="Cambria Math" w:cs="Arial"/>
                    </w:rPr>
                    <m:t>T</m:t>
                  </m:r>
                </m:e>
              </m:d>
            </m:e>
            <m:sub>
              <m:r>
                <w:rPr>
                  <w:rFonts w:ascii="Cambria Math" w:hAnsi="Cambria Math" w:cs="Arial"/>
                </w:rPr>
                <m:t>ij</m:t>
              </m:r>
            </m:sub>
          </m:sSub>
          <m:r>
            <w:rPr>
              <w:rFonts w:ascii="Cambria Math" w:hAnsi="Cambria Math" w:cs="Arial"/>
            </w:rPr>
            <m:t>=</m:t>
          </m:r>
          <m:nary>
            <m:naryPr>
              <m:chr m:val="∑"/>
              <m:supHide m:val="1"/>
              <m:ctrlPr>
                <w:rPr>
                  <w:rFonts w:ascii="Cambria Math" w:hAnsi="Cambria Math" w:cs="Arial"/>
                  <w:bCs/>
                  <w:i/>
                </w:rPr>
              </m:ctrlPr>
            </m:naryPr>
            <m:sub>
              <m:r>
                <w:rPr>
                  <w:rFonts w:ascii="Cambria Math" w:hAnsi="Cambria Math" w:cs="Arial"/>
                </w:rPr>
                <m:t>m</m:t>
              </m:r>
            </m:sub>
            <m:sup/>
            <m:e>
              <m:f>
                <m:fPr>
                  <m:ctrlPr>
                    <w:rPr>
                      <w:rFonts w:ascii="Cambria Math" w:hAnsi="Cambria Math" w:cs="Arial"/>
                      <w:bCs/>
                      <w:i/>
                    </w:rPr>
                  </m:ctrlPr>
                </m:fPr>
                <m:num>
                  <m:sSubSup>
                    <m:sSubSupPr>
                      <m:ctrlPr>
                        <w:rPr>
                          <w:rFonts w:ascii="Cambria Math" w:hAnsi="Cambria Math" w:cs="Arial"/>
                          <w:bCs/>
                          <w:i/>
                        </w:rPr>
                      </m:ctrlPr>
                    </m:sSubSupPr>
                    <m:e>
                      <m:r>
                        <w:rPr>
                          <w:rFonts w:ascii="Cambria Math" w:hAnsi="Cambria Math" w:cs="Arial"/>
                        </w:rPr>
                        <m:t>π</m:t>
                      </m:r>
                    </m:e>
                    <m:sub>
                      <m:r>
                        <w:rPr>
                          <w:rFonts w:ascii="Cambria Math" w:hAnsi="Cambria Math" w:cs="Arial"/>
                        </w:rPr>
                        <m:t>ij</m:t>
                      </m:r>
                    </m:sub>
                    <m:sup>
                      <m:r>
                        <w:rPr>
                          <w:rFonts w:ascii="Cambria Math" w:hAnsi="Cambria Math" w:cs="Arial"/>
                        </w:rPr>
                        <m:t>m</m:t>
                      </m:r>
                    </m:sup>
                  </m:sSubSup>
                </m:num>
                <m:den>
                  <m:nary>
                    <m:naryPr>
                      <m:chr m:val="∑"/>
                      <m:supHide m:val="1"/>
                      <m:ctrlPr>
                        <w:rPr>
                          <w:rFonts w:ascii="Cambria Math" w:hAnsi="Cambria Math" w:cs="Arial"/>
                          <w:bCs/>
                          <w:i/>
                        </w:rPr>
                      </m:ctrlPr>
                    </m:naryPr>
                    <m:sub>
                      <m:sSup>
                        <m:sSupPr>
                          <m:ctrlPr>
                            <w:rPr>
                              <w:rFonts w:ascii="Cambria Math" w:hAnsi="Cambria Math" w:cs="Arial"/>
                              <w:bCs/>
                              <w:i/>
                            </w:rPr>
                          </m:ctrlPr>
                        </m:sSupPr>
                        <m:e>
                          <m:r>
                            <w:rPr>
                              <w:rFonts w:ascii="Cambria Math" w:hAnsi="Cambria Math" w:cs="Arial"/>
                            </w:rPr>
                            <m:t>i</m:t>
                          </m:r>
                        </m:e>
                        <m:sup>
                          <m:r>
                            <w:rPr>
                              <w:rFonts w:ascii="Cambria Math" w:hAnsi="Cambria Math" w:cs="Arial"/>
                            </w:rPr>
                            <m:t>'</m:t>
                          </m:r>
                        </m:sup>
                      </m:sSup>
                      <m:sSup>
                        <m:sSupPr>
                          <m:ctrlPr>
                            <w:rPr>
                              <w:rFonts w:ascii="Cambria Math" w:hAnsi="Cambria Math" w:cs="Arial"/>
                              <w:bCs/>
                              <w:i/>
                            </w:rPr>
                          </m:ctrlPr>
                        </m:sSupPr>
                        <m:e>
                          <m:r>
                            <w:rPr>
                              <w:rFonts w:ascii="Cambria Math" w:hAnsi="Cambria Math" w:cs="Arial"/>
                            </w:rPr>
                            <m:t>j</m:t>
                          </m:r>
                        </m:e>
                        <m:sup>
                          <m:r>
                            <w:rPr>
                              <w:rFonts w:ascii="Cambria Math" w:hAnsi="Cambria Math" w:cs="Arial"/>
                            </w:rPr>
                            <m:t>'</m:t>
                          </m:r>
                        </m:sup>
                      </m:sSup>
                    </m:sub>
                    <m:sup/>
                    <m:e>
                      <m:sSubSup>
                        <m:sSubSupPr>
                          <m:ctrlPr>
                            <w:rPr>
                              <w:rFonts w:ascii="Cambria Math" w:hAnsi="Cambria Math" w:cs="Arial"/>
                              <w:bCs/>
                              <w:i/>
                            </w:rPr>
                          </m:ctrlPr>
                        </m:sSubSupPr>
                        <m:e>
                          <m:r>
                            <w:rPr>
                              <w:rFonts w:ascii="Cambria Math" w:hAnsi="Cambria Math" w:cs="Arial"/>
                            </w:rPr>
                            <m:t>π</m:t>
                          </m:r>
                        </m:e>
                        <m:sub>
                          <m:sSup>
                            <m:sSupPr>
                              <m:ctrlPr>
                                <w:rPr>
                                  <w:rFonts w:ascii="Cambria Math" w:hAnsi="Cambria Math" w:cs="Arial"/>
                                  <w:bCs/>
                                  <w:i/>
                                </w:rPr>
                              </m:ctrlPr>
                            </m:sSupPr>
                            <m:e>
                              <m:r>
                                <w:rPr>
                                  <w:rFonts w:ascii="Cambria Math" w:hAnsi="Cambria Math" w:cs="Arial"/>
                                </w:rPr>
                                <m:t>i</m:t>
                              </m:r>
                            </m:e>
                            <m:sup>
                              <m:r>
                                <w:rPr>
                                  <w:rFonts w:ascii="Cambria Math" w:hAnsi="Cambria Math" w:cs="Arial"/>
                                </w:rPr>
                                <m:t>'</m:t>
                              </m:r>
                            </m:sup>
                          </m:sSup>
                          <m:sSup>
                            <m:sSupPr>
                              <m:ctrlPr>
                                <w:rPr>
                                  <w:rFonts w:ascii="Cambria Math" w:hAnsi="Cambria Math" w:cs="Arial"/>
                                  <w:bCs/>
                                  <w:i/>
                                </w:rPr>
                              </m:ctrlPr>
                            </m:sSupPr>
                            <m:e>
                              <m:r>
                                <w:rPr>
                                  <w:rFonts w:ascii="Cambria Math" w:hAnsi="Cambria Math" w:cs="Arial"/>
                                </w:rPr>
                                <m:t>j</m:t>
                              </m:r>
                            </m:e>
                            <m:sup>
                              <m:r>
                                <w:rPr>
                                  <w:rFonts w:ascii="Cambria Math" w:hAnsi="Cambria Math" w:cs="Arial"/>
                                </w:rPr>
                                <m:t>'</m:t>
                              </m:r>
                            </m:sup>
                          </m:sSup>
                        </m:sub>
                        <m:sup>
                          <m:r>
                            <w:rPr>
                              <w:rFonts w:ascii="Cambria Math" w:hAnsi="Cambria Math" w:cs="Arial"/>
                            </w:rPr>
                            <m:t>m</m:t>
                          </m:r>
                        </m:sup>
                      </m:sSubSup>
                    </m:e>
                  </m:nary>
                </m:den>
              </m:f>
            </m:e>
          </m:nary>
          <m:r>
            <w:rPr>
              <w:rFonts w:ascii="Cambria Math" w:hAnsi="Cambria Math" w:cs="Arial"/>
            </w:rPr>
            <m:t xml:space="preserve"> .  </m:t>
          </m:r>
        </m:oMath>
      </m:oMathPara>
    </w:p>
    <w:p w14:paraId="7D93FCE6"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where, for a given clone </w:t>
      </w:r>
      <m:oMath>
        <m:r>
          <w:rPr>
            <w:rFonts w:ascii="Cambria Math" w:hAnsi="Cambria Math" w:cs="Arial"/>
          </w:rPr>
          <m:t>m</m:t>
        </m:r>
      </m:oMath>
      <w:r w:rsidRPr="00A20CB1">
        <w:rPr>
          <w:rFonts w:ascii="Helvetica" w:hAnsi="Helvetica" w:cs="Arial"/>
        </w:rPr>
        <w:t>:</w:t>
      </w:r>
    </w:p>
    <w:p w14:paraId="315A05C8" w14:textId="77777777" w:rsidR="007D65E7" w:rsidRPr="00A20CB1"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A20CB1" w14:paraId="285AA4D2"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59C97CE" w14:textId="77777777" w:rsidR="007D65E7" w:rsidRPr="00A20CB1" w:rsidRDefault="007D65E7" w:rsidP="000B7C65">
            <w:pPr>
              <w:tabs>
                <w:tab w:val="left" w:pos="480"/>
              </w:tabs>
              <w:spacing w:line="480" w:lineRule="auto"/>
              <w:rPr>
                <w:rFonts w:ascii="Helvetica" w:hAnsi="Helvetica" w:cs="Arial"/>
                <w:b w:val="0"/>
              </w:rPr>
            </w:pPr>
          </w:p>
        </w:tc>
        <w:tc>
          <w:tcPr>
            <w:tcW w:w="7658" w:type="dxa"/>
          </w:tcPr>
          <w:p w14:paraId="4378A4FC" w14:textId="77777777" w:rsidR="007D65E7" w:rsidRPr="00A20CB1" w:rsidRDefault="00FC5E59" w:rsidP="000B7C65">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Arial"/>
                <w:b w:val="0"/>
                <w:bCs w:val="0"/>
                <w:i/>
              </w:rPr>
            </w:pPr>
            <m:oMathPara>
              <m:oMath>
                <m:sSubSup>
                  <m:sSubSupPr>
                    <m:ctrlPr>
                      <w:rPr>
                        <w:rFonts w:ascii="Cambria Math" w:hAnsi="Cambria Math" w:cs="Arial"/>
                        <w:b w:val="0"/>
                        <w:bCs w:val="0"/>
                        <w:i/>
                      </w:rPr>
                    </m:ctrlPr>
                  </m:sSubSupPr>
                  <m:e>
                    <m:r>
                      <m:rPr>
                        <m:sty m:val="bi"/>
                      </m:rPr>
                      <w:rPr>
                        <w:rFonts w:ascii="Cambria Math" w:hAnsi="Cambria Math" w:cs="Arial"/>
                      </w:rPr>
                      <m:t>π</m:t>
                    </m:r>
                  </m:e>
                  <m:sub>
                    <m:r>
                      <m:rPr>
                        <m:sty m:val="bi"/>
                      </m:rPr>
                      <w:rPr>
                        <w:rFonts w:ascii="Cambria Math" w:hAnsi="Cambria Math" w:cs="Arial"/>
                      </w:rPr>
                      <m:t>ij</m:t>
                    </m:r>
                  </m:sub>
                  <m:sup>
                    <m:r>
                      <m:rPr>
                        <m:sty m:val="bi"/>
                      </m:rPr>
                      <w:rPr>
                        <w:rFonts w:ascii="Cambria Math" w:hAnsi="Cambria Math" w:cs="Arial"/>
                      </w:rPr>
                      <m:t>m</m:t>
                    </m:r>
                  </m:sup>
                </m:sSubSup>
                <m:r>
                  <m:rPr>
                    <m:sty m:val="bi"/>
                  </m:rPr>
                  <w:rPr>
                    <w:rFonts w:ascii="Cambria Math" w:hAnsi="Cambria Math" w:cs="Arial"/>
                  </w:rPr>
                  <m:t xml:space="preserve"> =δ</m:t>
                </m:r>
                <m:d>
                  <m:dPr>
                    <m:ctrlPr>
                      <w:rPr>
                        <w:rFonts w:ascii="Cambria Math" w:hAnsi="Cambria Math" w:cs="Arial"/>
                        <w:b w:val="0"/>
                        <w:bCs w:val="0"/>
                        <w:i/>
                      </w:rPr>
                    </m:ctrlPr>
                  </m:dPr>
                  <m:e>
                    <m:r>
                      <m:rPr>
                        <m:sty m:val="bi"/>
                      </m:rPr>
                      <w:rPr>
                        <w:rFonts w:ascii="Cambria Math" w:hAnsi="Cambria Math" w:cs="Arial"/>
                      </w:rPr>
                      <m:t>i,</m:t>
                    </m:r>
                    <m:sSubSup>
                      <m:sSubSupPr>
                        <m:ctrlPr>
                          <w:rPr>
                            <w:rFonts w:ascii="Cambria Math" w:hAnsi="Cambria Math" w:cs="Arial"/>
                            <w:b w:val="0"/>
                            <w:bCs w:val="0"/>
                            <w:i/>
                          </w:rPr>
                        </m:ctrlPr>
                      </m:sSubSupPr>
                      <m:e>
                        <m:r>
                          <m:rPr>
                            <m:scr m:val="script"/>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up>
                        <m:r>
                          <m:rPr>
                            <m:sty m:val="bi"/>
                          </m:rPr>
                          <w:rPr>
                            <w:rFonts w:ascii="Cambria Math" w:hAnsi="Cambria Math" w:cs="Arial"/>
                          </w:rPr>
                          <m:t>m</m:t>
                        </m:r>
                      </m:sup>
                    </m:sSubSup>
                  </m:e>
                </m:d>
                <m:r>
                  <m:rPr>
                    <m:sty m:val="bi"/>
                  </m:rPr>
                  <w:rPr>
                    <w:rFonts w:ascii="Cambria Math" w:hAnsi="Cambria Math" w:cs="Arial"/>
                  </w:rPr>
                  <m:t>δ</m:t>
                </m:r>
                <m:d>
                  <m:dPr>
                    <m:ctrlPr>
                      <w:rPr>
                        <w:rFonts w:ascii="Cambria Math" w:hAnsi="Cambria Math" w:cs="Arial"/>
                        <w:b w:val="0"/>
                        <w:bCs w:val="0"/>
                        <w:i/>
                      </w:rPr>
                    </m:ctrlPr>
                  </m:dPr>
                  <m:e>
                    <m:r>
                      <m:rPr>
                        <m:sty m:val="bi"/>
                      </m:rPr>
                      <w:rPr>
                        <w:rFonts w:ascii="Cambria Math" w:hAnsi="Cambria Math" w:cs="Arial"/>
                      </w:rPr>
                      <m:t>j,</m:t>
                    </m:r>
                    <m:sSubSup>
                      <m:sSubSupPr>
                        <m:ctrlPr>
                          <w:rPr>
                            <w:rFonts w:ascii="Cambria Math" w:hAnsi="Cambria Math" w:cs="Arial"/>
                            <w:b w:val="0"/>
                            <w:bCs w:val="0"/>
                            <w:i/>
                          </w:rPr>
                        </m:ctrlPr>
                      </m:sSubSupPr>
                      <m:e>
                        <m:r>
                          <m:rPr>
                            <m:scr m:val="script"/>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up>
                        <m:r>
                          <m:rPr>
                            <m:sty m:val="bi"/>
                          </m:rPr>
                          <w:rPr>
                            <w:rFonts w:ascii="Cambria Math" w:hAnsi="Cambria Math" w:cs="Arial"/>
                          </w:rPr>
                          <m:t>m</m:t>
                        </m:r>
                      </m:sup>
                    </m:sSubSup>
                  </m:e>
                </m:d>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ij</m:t>
                    </m:r>
                  </m:sub>
                </m:sSub>
              </m:oMath>
            </m:oMathPara>
          </w:p>
          <w:p w14:paraId="065E27A6" w14:textId="77777777" w:rsidR="007D65E7" w:rsidRPr="00A20CB1" w:rsidRDefault="007D65E7" w:rsidP="000B7C65">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Arial"/>
                <w:b w:val="0"/>
              </w:rPr>
            </w:pPr>
          </w:p>
        </w:tc>
        <w:tc>
          <w:tcPr>
            <w:tcW w:w="896" w:type="dxa"/>
          </w:tcPr>
          <w:p w14:paraId="6523C572"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3</w:t>
            </w:r>
            <w:r w:rsidRPr="00A20CB1">
              <w:rPr>
                <w:rFonts w:ascii="Helvetica" w:hAnsi="Helvetica" w:cs="Arial"/>
                <w:b w:val="0"/>
                <w:bCs w:val="0"/>
                <w:i w:val="0"/>
                <w:iCs w:val="0"/>
                <w:color w:val="auto"/>
                <w:sz w:val="24"/>
                <w:szCs w:val="24"/>
              </w:rPr>
              <w:t>)</w:t>
            </w:r>
          </w:p>
        </w:tc>
      </w:tr>
    </w:tbl>
    <w:p w14:paraId="3871D02D"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20CB1">
        <w:rPr>
          <w:rFonts w:ascii="Helvetica" w:hAnsi="Helvetica" w:cs="Arial"/>
        </w:rPr>
        <w:t xml:space="preserve">and </w:t>
      </w:r>
      <m:oMath>
        <m:r>
          <w:rPr>
            <w:rFonts w:ascii="Cambria Math" w:hAnsi="Cambria Math" w:cs="Arial"/>
          </w:rPr>
          <m:t>δ(i,</m:t>
        </m:r>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m</m:t>
            </m:r>
          </m:sup>
        </m:sSubSup>
        <m:r>
          <w:rPr>
            <w:rFonts w:ascii="Cambria Math" w:hAnsi="Cambria Math" w:cs="Arial"/>
          </w:rPr>
          <m:t>)</m:t>
        </m:r>
      </m:oMath>
      <w:r w:rsidRPr="00A20CB1">
        <w:rPr>
          <w:rFonts w:ascii="Helvetica" w:hAnsi="Helvetica" w:cs="Arial"/>
        </w:rPr>
        <w:t xml:space="preserve"> is an index function {1 if </w:t>
      </w:r>
      <m:oMath>
        <m:r>
          <w:rPr>
            <w:rFonts w:ascii="Cambria Math" w:hAnsi="Cambria Math" w:cs="Arial"/>
          </w:rPr>
          <m:t xml:space="preserve">i∈ </m:t>
        </m:r>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m</m:t>
            </m:r>
          </m:sup>
        </m:sSubSup>
      </m:oMath>
      <w:r w:rsidRPr="00A20CB1">
        <w:rPr>
          <w:rFonts w:ascii="Helvetica" w:hAnsi="Helvetica" w:cs="Arial"/>
        </w:rPr>
        <w:t xml:space="preserve">; 0 otherwise}.  </w:t>
      </w:r>
      <w:r w:rsidRPr="00A20CB1">
        <w:rPr>
          <w:rFonts w:ascii="Helvetica" w:hAnsi="Helvetica" w:cs="Arial"/>
          <w:bCs/>
        </w:rPr>
        <w:t>The normalization penalizes larg</w:t>
      </w:r>
      <w:r w:rsidRPr="00A20CB1">
        <w:rPr>
          <w:rFonts w:ascii="Helvetica" w:hAnsi="Helvetica" w:cs="Arial"/>
        </w:rPr>
        <w:t xml:space="preserve">e clones, which tend to be more heterogeneous and less informative. </w:t>
      </w:r>
    </w:p>
    <w:p w14:paraId="014C178F"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5F3AC66" w14:textId="77777777" w:rsidR="00335E07" w:rsidRPr="00A20CB1" w:rsidRDefault="00335E07" w:rsidP="00335E0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ins w:id="14" w:author="Wang, Shouwen" w:date="2021-03-27T16:22:00Z"/>
          <w:rFonts w:ascii="Helvetica" w:hAnsi="Helvetica" w:cs="Arial"/>
        </w:rPr>
      </w:pPr>
      <w:proofErr w:type="spellStart"/>
      <w:r w:rsidRPr="00335E07">
        <w:rPr>
          <w:rFonts w:ascii="Helvetica" w:hAnsi="Helvetica" w:cs="Arial"/>
        </w:rPr>
        <w:t>CoSpar</w:t>
      </w:r>
      <w:proofErr w:type="spellEnd"/>
      <w:r w:rsidRPr="00335E07">
        <w:rPr>
          <w:rFonts w:ascii="Helvetica" w:hAnsi="Helvetica" w:cs="Arial"/>
        </w:rPr>
        <w:t xml:space="preserve"> has two outputs: the smoothed transition map </w:t>
      </w:r>
      <m:oMath>
        <m:r>
          <w:rPr>
            <w:rFonts w:ascii="Cambria Math" w:hAnsi="Cambria Math" w:cs="Arial"/>
          </w:rPr>
          <m:t>T</m:t>
        </m:r>
      </m:oMath>
      <w:r w:rsidRPr="00335E07">
        <w:rPr>
          <w:rFonts w:ascii="Helvetica" w:hAnsi="Helvetica" w:cs="Arial"/>
        </w:rPr>
        <w:t xml:space="preserve"> and the map </w:t>
      </w:r>
      <m:oMath>
        <m:r>
          <w:rPr>
            <w:rFonts w:ascii="Cambria Math" w:hAnsi="Cambria Math" w:cs="Arial"/>
          </w:rPr>
          <m:t>π</m:t>
        </m:r>
      </m:oMath>
      <w:r w:rsidRPr="00335E07">
        <w:rPr>
          <w:rFonts w:ascii="Helvetica" w:hAnsi="Helvetica" w:cs="Arial"/>
        </w:rPr>
        <w:t xml:space="preserve"> that only allows intra-clone transitions. </w:t>
      </w:r>
      <w:commentRangeStart w:id="15"/>
      <w:ins w:id="16" w:author="Wang, Shouwen" w:date="2021-03-27T16:22:00Z">
        <w:r w:rsidRPr="00335E07">
          <w:rPr>
            <w:rFonts w:ascii="Helvetica" w:hAnsi="Helvetica" w:cs="Arial"/>
          </w:rPr>
          <w:t xml:space="preserve">We rename </w:t>
        </w:r>
      </w:ins>
      <m:oMath>
        <m:r>
          <w:ins w:id="17" w:author="Wang, Shouwen" w:date="2021-03-27T16:22:00Z">
            <w:rPr>
              <w:rFonts w:ascii="Cambria Math" w:hAnsi="Cambria Math" w:cs="Arial"/>
            </w:rPr>
            <m:t>π</m:t>
          </w:ins>
        </m:r>
      </m:oMath>
      <w:ins w:id="18" w:author="Wang, Shouwen" w:date="2021-03-27T16:22:00Z">
        <w:r w:rsidRPr="00335E07">
          <w:rPr>
            <w:rFonts w:ascii="Helvetica" w:hAnsi="Helvetica" w:cs="Arial"/>
          </w:rPr>
          <w:t xml:space="preserve"> as </w:t>
        </w:r>
      </w:ins>
      <m:oMath>
        <m:sSub>
          <m:sSubPr>
            <m:ctrlPr>
              <w:ins w:id="19" w:author="Wang, Shouwen" w:date="2021-03-27T16:22:00Z">
                <w:rPr>
                  <w:rFonts w:ascii="Cambria Math" w:hAnsi="Cambria Math" w:cs="Arial"/>
                  <w:i/>
                </w:rPr>
              </w:ins>
            </m:ctrlPr>
          </m:sSubPr>
          <m:e>
            <m:r>
              <w:ins w:id="20" w:author="Wang, Shouwen" w:date="2021-03-27T16:22:00Z">
                <w:rPr>
                  <w:rFonts w:ascii="Cambria Math" w:hAnsi="Cambria Math" w:cs="Arial"/>
                </w:rPr>
                <m:t>T</m:t>
              </w:ins>
            </m:r>
          </m:e>
          <m:sub>
            <m:r>
              <w:ins w:id="21" w:author="Wang, Shouwen" w:date="2021-03-27T16:22:00Z">
                <w:rPr>
                  <w:rFonts w:ascii="Cambria Math" w:hAnsi="Cambria Math" w:cs="Arial"/>
                </w:rPr>
                <m:t>in</m:t>
              </w:ins>
            </m:r>
          </m:sub>
        </m:sSub>
      </m:oMath>
      <w:ins w:id="22" w:author="Wang, Shouwen" w:date="2021-03-27T16:22:00Z">
        <w:r w:rsidRPr="00335E07">
          <w:rPr>
            <w:rFonts w:ascii="Helvetica" w:hAnsi="Helvetica" w:cs="Arial"/>
          </w:rPr>
          <w:t>, which can be useful to contrast with simple clonal analysis methods that also allows only intra-clone transitions.</w:t>
        </w:r>
        <w:r>
          <w:rPr>
            <w:rFonts w:ascii="Helvetica" w:hAnsi="Helvetica" w:cs="Arial"/>
          </w:rPr>
          <w:t xml:space="preserve">  </w:t>
        </w:r>
      </w:ins>
      <w:commentRangeEnd w:id="15"/>
      <w:r w:rsidR="0052371B">
        <w:rPr>
          <w:rStyle w:val="CommentReference"/>
        </w:rPr>
        <w:commentReference w:id="15"/>
      </w:r>
    </w:p>
    <w:p w14:paraId="5F0BB6D5"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F7202FC" w14:textId="681CFF38" w:rsidR="007D65E7" w:rsidRPr="00227782"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S</w:t>
      </w:r>
      <w:r w:rsidRPr="00AD4698">
        <w:rPr>
          <w:rFonts w:ascii="Helvetica" w:hAnsi="Helvetica" w:cs="Arial"/>
          <w:i/>
        </w:rPr>
        <w:t>imilarity matri</w:t>
      </w:r>
      <w:r>
        <w:rPr>
          <w:rFonts w:ascii="Helvetica" w:hAnsi="Helvetica" w:cs="Arial"/>
          <w:i/>
        </w:rPr>
        <w:t>ces</w:t>
      </w:r>
      <w:r w:rsidRPr="00AD4698">
        <w:rPr>
          <w:rFonts w:ascii="Helvetica" w:hAnsi="Helvetica" w:cs="Arial"/>
          <w:i/>
        </w:rPr>
        <w:t xml:space="preserve"> </w:t>
      </w:r>
      <m:oMath>
        <m:sSup>
          <m:sSupPr>
            <m:ctrlPr>
              <w:rPr>
                <w:rFonts w:ascii="Cambria Math" w:hAnsi="Cambria Math" w:cs="Arial"/>
                <w:i/>
              </w:rPr>
            </m:ctrlPr>
          </m:sSupPr>
          <m:e>
            <m:r>
              <w:rPr>
                <w:rFonts w:ascii="Cambria Math" w:hAnsi="Cambria Math" w:cs="Arial"/>
              </w:rPr>
              <m:t>S</m:t>
            </m:r>
          </m:e>
          <m:sup>
            <m:d>
              <m:dPr>
                <m:ctrlPr>
                  <w:rPr>
                    <w:rFonts w:ascii="Cambria Math" w:hAnsi="Cambria Math" w:cs="Arial"/>
                    <w:i/>
                  </w:rPr>
                </m:ctrlPr>
              </m:dPr>
              <m:e>
                <m:r>
                  <w:rPr>
                    <w:rFonts w:ascii="Cambria Math" w:hAnsi="Cambria Math" w:cs="Arial"/>
                  </w:rPr>
                  <m:t>n</m:t>
                </m:r>
              </m:e>
            </m:d>
          </m:sup>
        </m:sSup>
      </m:oMath>
      <w:r w:rsidRPr="00AD4698">
        <w:rPr>
          <w:rFonts w:ascii="Helvetica" w:hAnsi="Helvetica" w:cs="Arial"/>
          <w:i/>
        </w:rPr>
        <w:t>.</w:t>
      </w:r>
      <w:r>
        <w:rPr>
          <w:rFonts w:ascii="Helvetica" w:hAnsi="Helvetica" w:cs="Arial"/>
          <w:i/>
        </w:rPr>
        <w:t xml:space="preserve"> </w:t>
      </w:r>
      <w:r>
        <w:rPr>
          <w:rFonts w:ascii="Helvetica" w:hAnsi="Helvetica" w:cs="Arial"/>
          <w:iCs/>
        </w:rPr>
        <w:t xml:space="preserve">We currently know of no natural choice for establishing the similarity of two states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oMath>
      <w:r>
        <w:rPr>
          <w:rFonts w:ascii="Helvetica" w:hAnsi="Helvetica" w:cs="Arial"/>
        </w:rPr>
        <w:t xml:space="preserve">. </w:t>
      </w:r>
      <w:del w:id="23" w:author="Klein, Allon Moshe" w:date="2021-03-29T20:36:00Z">
        <w:r w:rsidDel="0052371B">
          <w:rPr>
            <w:rFonts w:ascii="Helvetica" w:hAnsi="Helvetica" w:cs="Arial"/>
          </w:rPr>
          <w:delText>While CoSpar could be implemented with other similarity measures, w</w:delText>
        </w:r>
      </w:del>
      <w:ins w:id="24" w:author="Klein, Allon Moshe" w:date="2021-03-29T20:36:00Z">
        <w:r w:rsidR="0052371B">
          <w:rPr>
            <w:rFonts w:ascii="Helvetica" w:hAnsi="Helvetica" w:cs="Arial"/>
          </w:rPr>
          <w:t>W</w:t>
        </w:r>
      </w:ins>
      <w:r>
        <w:rPr>
          <w:rFonts w:ascii="Helvetica" w:hAnsi="Helvetica" w:cs="Arial"/>
        </w:rPr>
        <w:t xml:space="preserve">e found that a </w:t>
      </w:r>
      <w:r w:rsidRPr="009B6FCD">
        <w:rPr>
          <w:rFonts w:ascii="Helvetica" w:hAnsi="Helvetica" w:cs="Arial"/>
        </w:rPr>
        <w:t>Graph diffusion</w:t>
      </w:r>
      <w:r>
        <w:rPr>
          <w:rFonts w:ascii="Helvetica" w:hAnsi="Helvetica" w:cs="Arial"/>
        </w:rPr>
        <w:t xml:space="preserve"> process</w:t>
      </w:r>
      <w:r w:rsidRPr="009B6FCD">
        <w:rPr>
          <w:rFonts w:ascii="Helvetica" w:hAnsi="Helvetica" w:cs="Arial"/>
        </w:rPr>
        <w:fldChar w:fldCharType="begin" w:fldLock="1">
          <w:fldData xml:space="preserve">ZQBKAHoATgBWADkAdAB1ADMATQBnAFIALwBaAFcARwBIAHYAdwBrAGoAbgBpAC8AVwBEAEEAUwAy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</w:fldData>
        </w:fldChar>
      </w:r>
      <w:r w:rsidRPr="009B6FCD">
        <w:rPr>
          <w:rFonts w:ascii="Helvetica" w:hAnsi="Helvetica" w:cs="Arial"/>
        </w:rPr>
        <w:instrText>ADDIN paperpile_citation &lt;clusterId&gt;J224X511T862Q585&lt;/clusterId&gt;&lt;version&gt;0.6.9&lt;/version&gt;&lt;metadata&gt;&lt;citation&gt;&lt;id&gt;a6a82b8f-007b-4350-97f2-195aa1b1c31e&lt;/id&gt;&lt;no_author/&gt;&lt;prefix/&gt;&lt;suffix/&gt;&lt;locator/&gt;&lt;locator_label&gt;page&lt;/locator_label&gt;&lt;/citation&gt;&lt;citation&gt;&lt;id&gt;bad7306c-e014-4d3b-824c-52665f53e04e&lt;/id&gt;&lt;no_author/&gt;&lt;prefix/&gt;&lt;suffix/&gt;&lt;locator/&gt;&lt;locator_label&gt;page&lt;/locator_label&gt;&lt;/citation&gt;&lt;/metadata&gt; \* MERGEFORMAT</w:instrText>
      </w:r>
      <w:r w:rsidRPr="009B6FCD">
        <w:rPr>
          <w:rFonts w:ascii="Helvetica" w:hAnsi="Helvetica" w:cs="Arial"/>
        </w:rPr>
      </w:r>
      <w:r w:rsidRPr="009B6FCD">
        <w:rPr>
          <w:rFonts w:ascii="Helvetica" w:hAnsi="Helvetica" w:cs="Arial"/>
        </w:rPr>
        <w:fldChar w:fldCharType="separate"/>
      </w:r>
      <w:r w:rsidRPr="006F41E4">
        <w:rPr>
          <w:rFonts w:ascii="Helvetica" w:hAnsi="Helvetica" w:cs="Arial"/>
          <w:noProof/>
          <w:vertAlign w:val="superscript"/>
        </w:rPr>
        <w:t>2,3</w:t>
      </w:r>
      <w:r w:rsidRPr="009B6FCD">
        <w:rPr>
          <w:rFonts w:ascii="Helvetica" w:hAnsi="Helvetica" w:cs="Arial"/>
        </w:rPr>
        <w:fldChar w:fldCharType="end"/>
      </w:r>
      <w:r>
        <w:rPr>
          <w:rFonts w:ascii="Helvetica" w:hAnsi="Helvetica" w:cs="Arial"/>
        </w:rPr>
        <w:t xml:space="preserve"> recovered ground-truth results well in the simulations and experimental down-sampling analyses</w:t>
      </w:r>
      <w:r w:rsidRPr="009B6FCD">
        <w:rPr>
          <w:rFonts w:ascii="Helvetica" w:hAnsi="Helvetica" w:cs="Arial"/>
        </w:rPr>
        <w:t xml:space="preserve">. </w:t>
      </w:r>
      <w:proofErr w:type="spellStart"/>
      <w:r>
        <w:rPr>
          <w:rFonts w:ascii="Helvetica" w:hAnsi="Helvetica" w:cs="Arial"/>
        </w:rPr>
        <w:t>CoSpar</w:t>
      </w:r>
      <w:proofErr w:type="spellEnd"/>
      <w:r w:rsidRPr="009B6FCD">
        <w:rPr>
          <w:rFonts w:ascii="Helvetica" w:hAnsi="Helvetica" w:cs="Arial"/>
        </w:rPr>
        <w:t xml:space="preserve"> construct</w:t>
      </w:r>
      <w:r>
        <w:rPr>
          <w:rFonts w:ascii="Helvetica" w:hAnsi="Helvetica" w:cs="Arial"/>
        </w:rPr>
        <w:t>s</w:t>
      </w:r>
      <w:r w:rsidRPr="009B6FCD">
        <w:rPr>
          <w:rFonts w:ascii="Helvetica" w:hAnsi="Helvetica" w:cs="Arial"/>
        </w:rPr>
        <w:t xml:space="preserve"> a </w:t>
      </w:r>
      <w:r>
        <w:rPr>
          <w:rFonts w:ascii="Helvetica" w:hAnsi="Helvetica" w:cs="Arial"/>
        </w:rPr>
        <w:t xml:space="preserve">weighted </w:t>
      </w:r>
      <w:proofErr w:type="spellStart"/>
      <w:r w:rsidRPr="00A50638">
        <w:rPr>
          <w:rFonts w:ascii="Helvetica" w:hAnsi="Helvetica" w:cs="Arial"/>
          <w:color w:val="000000" w:themeColor="text1"/>
        </w:rPr>
        <w:t>kNN</w:t>
      </w:r>
      <w:proofErr w:type="spellEnd"/>
      <w:r w:rsidRPr="00A50638">
        <w:rPr>
          <w:rFonts w:ascii="Helvetica" w:hAnsi="Helvetica" w:cs="Arial"/>
          <w:color w:val="000000" w:themeColor="text1"/>
        </w:rPr>
        <w:t xml:space="preserve"> graph</w:t>
      </w:r>
      <w:r>
        <w:rPr>
          <w:rFonts w:ascii="Helvetica" w:hAnsi="Helvetica" w:cs="Arial"/>
          <w:color w:val="000000" w:themeColor="text1"/>
        </w:rPr>
        <w:t xml:space="preserve"> of observed cell states</w:t>
      </w:r>
      <w:r w:rsidRPr="00A50638">
        <w:rPr>
          <w:rFonts w:ascii="Helvetica" w:hAnsi="Helvetica" w:cs="Arial"/>
          <w:color w:val="000000" w:themeColor="text1"/>
        </w:rPr>
        <w:t xml:space="preserve"> </w:t>
      </w:r>
      <w:r w:rsidRPr="009B6FCD">
        <w:rPr>
          <w:rFonts w:ascii="Helvetica" w:hAnsi="Helvetica" w:cs="Arial"/>
        </w:rPr>
        <w:t>from a PCA embedding using the method proposed by UMAP</w:t>
      </w:r>
      <w:r>
        <w:rPr>
          <w:rFonts w:ascii="Helvetica" w:hAnsi="Helvetica" w:cs="Arial"/>
        </w:rPr>
        <w:fldChar w:fldCharType="begin" w:fldLock="1">
          <w:fldData xml:space="preserve">ZQBKAHkAVgBWAGQAdAB1ADMARABnAE0ALwBSAFgAQgBUADcAdgBBAGUAQwBMAGYANwBUAHgAdABr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</w:fldData>
        </w:fldChar>
      </w:r>
      <w:r>
        <w:rPr>
          <w:rFonts w:ascii="Helvetica" w:hAnsi="Helvetica" w:cs="Arial"/>
        </w:rPr>
        <w:instrText>ADDIN paperpile_citation &lt;clusterId&gt;F616T763P154M777&lt;/clusterId&gt;&lt;version&gt;0.6.9&lt;/version&gt;&lt;metadata&gt;&lt;citation&gt;&lt;id&gt;f887c2bd-d665-45f4-87af-b8f1cd8596b4&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4</w:t>
      </w:r>
      <w:r>
        <w:rPr>
          <w:rFonts w:ascii="Helvetica" w:hAnsi="Helvetica" w:cs="Arial"/>
        </w:rPr>
        <w:fldChar w:fldCharType="end"/>
      </w:r>
      <w:r w:rsidRPr="009B6FCD">
        <w:rPr>
          <w:rFonts w:ascii="Helvetica" w:hAnsi="Helvetica" w:cs="Arial"/>
        </w:rPr>
        <w:t xml:space="preserve">, leading to a graph connectivity </w:t>
      </w:r>
      <m:oMath>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9B6FCD">
        <w:rPr>
          <w:rFonts w:ascii="Helvetica" w:hAnsi="Helvetica" w:cs="Arial"/>
        </w:rPr>
        <w:t xml:space="preserve"> from state </w:t>
      </w:r>
      <m:oMath>
        <m:r>
          <w:rPr>
            <w:rFonts w:ascii="Cambria Math" w:hAnsi="Cambria Math" w:cs="Arial"/>
          </w:rPr>
          <m:t>i</m:t>
        </m:r>
      </m:oMath>
      <w:r w:rsidRPr="009B6FCD">
        <w:rPr>
          <w:rFonts w:ascii="Helvetica" w:hAnsi="Helvetica" w:cs="Arial"/>
        </w:rPr>
        <w:t xml:space="preserve"> to </w:t>
      </w:r>
      <m:oMath>
        <m:r>
          <w:rPr>
            <w:rFonts w:ascii="Cambria Math" w:hAnsi="Cambria Math" w:cs="Arial"/>
          </w:rPr>
          <m:t>j</m:t>
        </m:r>
      </m:oMath>
      <w:r w:rsidRPr="009B6FCD">
        <w:rPr>
          <w:rFonts w:ascii="Helvetica" w:hAnsi="Helvetica" w:cs="Arial"/>
        </w:rPr>
        <w:t xml:space="preserve"> that properly takes care of the heterogeneity of local cell density, with </w:t>
      </w:r>
      <m:oMath>
        <m:sSub>
          <m:sSubPr>
            <m:ctrlPr>
              <w:rPr>
                <w:rFonts w:ascii="Cambria Math" w:hAnsi="Cambria Math" w:cs="Arial"/>
                <w:i/>
              </w:rPr>
            </m:ctrlPr>
          </m:sSubPr>
          <m:e>
            <m:r>
              <w:rPr>
                <w:rFonts w:ascii="Cambria Math" w:hAnsi="Cambria Math" w:cs="Arial"/>
              </w:rPr>
              <m:t>w</m:t>
            </m:r>
          </m:e>
          <m:sub>
            <m:r>
              <w:rPr>
                <w:rFonts w:ascii="Cambria Math" w:hAnsi="Cambria Math" w:cs="Arial"/>
              </w:rPr>
              <m:t>ii</m:t>
            </m:r>
          </m:sub>
        </m:sSub>
        <m:r>
          <w:rPr>
            <w:rFonts w:ascii="Cambria Math" w:hAnsi="Cambria Math" w:cs="Arial"/>
          </w:rPr>
          <m:t>=0</m:t>
        </m:r>
      </m:oMath>
      <w:r w:rsidRPr="009B6FCD">
        <w:rPr>
          <w:rFonts w:ascii="Helvetica" w:hAnsi="Helvetica" w:cs="Arial"/>
        </w:rPr>
        <w:t>. To make sure that transitions between two states are reversible, we symmetrize the connectivity: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ji</m:t>
            </m:r>
          </m:sub>
        </m:sSub>
        <m:r>
          <w:rPr>
            <w:rFonts w:ascii="Cambria Math" w:hAnsi="Cambria Math" w:cs="Arial"/>
          </w:rPr>
          <m:t>)/2</m:t>
        </m:r>
      </m:oMath>
      <w:r w:rsidRPr="009B6FCD">
        <w:rPr>
          <w:rFonts w:ascii="Helvetica" w:hAnsi="Helvetica" w:cs="Arial"/>
        </w:rPr>
        <w:t xml:space="preserve">. Then, the random walk matrix </w:t>
      </w:r>
      <w:r>
        <w:rPr>
          <w:rFonts w:ascii="Helvetica" w:hAnsi="Helvetica" w:cs="Arial"/>
        </w:rPr>
        <w:t>i</w:t>
      </w:r>
      <w:r w:rsidRPr="009B6FCD">
        <w:rPr>
          <w:rFonts w:ascii="Helvetica" w:hAnsi="Helvetica" w:cs="Arial"/>
        </w:rPr>
        <w:t>s</w:t>
      </w:r>
    </w:p>
    <w:p w14:paraId="33E9762F" w14:textId="77777777" w:rsidR="007D65E7" w:rsidRPr="009B6FCD"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m:rPr>
                  <m:scr m:val="script"/>
                </m:rPr>
                <w:rPr>
                  <w:rFonts w:ascii="Cambria Math" w:hAnsi="Cambria Math" w:cs="Arial"/>
                </w:rPr>
                <m:t>M</m:t>
              </m:r>
            </m:e>
            <m:sub>
              <m:r>
                <w:rPr>
                  <w:rFonts w:ascii="Cambria Math" w:hAnsi="Cambria Math" w:cs="Arial"/>
                </w:rPr>
                <m:t>ij</m:t>
              </m:r>
            </m:sub>
          </m:sSub>
          <m:r>
            <w:rPr>
              <w:rFonts w:ascii="Cambria Math" w:hAnsi="Cambria Math" w:cs="Arial"/>
            </w:rPr>
            <m:t>=β</m:t>
          </m:r>
          <m:sSub>
            <m:sSubPr>
              <m:ctrlPr>
                <w:rPr>
                  <w:rFonts w:ascii="Cambria Math" w:hAnsi="Cambria Math" w:cs="Arial"/>
                  <w:i/>
                </w:rPr>
              </m:ctrlPr>
            </m:sSubPr>
            <m:e>
              <m:r>
                <w:rPr>
                  <w:rFonts w:ascii="Cambria Math" w:hAnsi="Cambria Math" w:cs="Arial"/>
                </w:rPr>
                <m:t>δ</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d>
                <m:dPr>
                  <m:ctrlPr>
                    <w:rPr>
                      <w:rFonts w:ascii="Cambria Math" w:hAnsi="Cambria Math" w:cs="Arial"/>
                      <w:i/>
                    </w:rPr>
                  </m:ctrlPr>
                </m:dPr>
                <m:e>
                  <m:r>
                    <w:rPr>
                      <w:rFonts w:ascii="Cambria Math" w:hAnsi="Cambria Math" w:cs="Arial"/>
                    </w:rPr>
                    <m:t>1-β</m:t>
                  </m:r>
                </m:e>
              </m:d>
              <m:r>
                <w:rPr>
                  <w:rFonts w:ascii="Cambria Math" w:hAnsi="Cambria Math" w:cs="Arial"/>
                </w:rPr>
                <m:t>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ij</m:t>
                  </m:r>
                </m:sub>
              </m:sSub>
            </m:num>
            <m:den>
              <m:nary>
                <m:naryPr>
                  <m:chr m:val="∑"/>
                  <m:supHide m:val="1"/>
                  <m:ctrlPr>
                    <w:rPr>
                      <w:rFonts w:ascii="Cambria Math" w:hAnsi="Cambria Math" w:cs="Arial"/>
                      <w:i/>
                    </w:rPr>
                  </m:ctrlPr>
                </m:naryPr>
                <m:sub>
                  <m:r>
                    <w:rPr>
                      <w:rFonts w:ascii="Cambria Math" w:hAnsi="Cambria Math" w:cs="Arial"/>
                    </w:rPr>
                    <m:t>j</m:t>
                  </m:r>
                </m:sub>
                <m:sup/>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ij</m:t>
                      </m:r>
                    </m:sub>
                  </m:sSub>
                </m:e>
              </m:nary>
            </m:den>
          </m:f>
          <m:r>
            <m:rPr>
              <m:sty m:val="p"/>
            </m:rPr>
            <w:rPr>
              <w:rFonts w:ascii="Cambria Math" w:hAnsi="Cambria Math" w:cs="Arial"/>
            </w:rPr>
            <m:t>,</m:t>
          </m:r>
        </m:oMath>
      </m:oMathPara>
    </w:p>
    <w:p w14:paraId="1E67AD7C" w14:textId="77777777" w:rsidR="007D65E7" w:rsidRPr="009B6FC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B6FCD">
        <w:rPr>
          <w:rFonts w:ascii="Helvetica" w:hAnsi="Helvetica" w:cs="Arial"/>
        </w:rPr>
        <w:t xml:space="preserve">where  </w:t>
      </w:r>
      <m:oMath>
        <m:r>
          <w:rPr>
            <w:rFonts w:ascii="Cambria Math" w:hAnsi="Cambria Math" w:cs="Arial"/>
          </w:rPr>
          <m:t>β</m:t>
        </m:r>
      </m:oMath>
      <w:r w:rsidRPr="009B6FCD">
        <w:rPr>
          <w:rFonts w:ascii="Helvetica" w:hAnsi="Helvetica" w:cs="Arial"/>
        </w:rPr>
        <w:t xml:space="preserve"> controls the probability to stay at the original state after a unit step.</w:t>
      </w:r>
      <w:r>
        <w:rPr>
          <w:rFonts w:ascii="Helvetica" w:hAnsi="Helvetica" w:cs="Arial"/>
        </w:rPr>
        <w:t xml:space="preserve"> See Supplementary Note 4 for further discussion on the mathematical property of </w:t>
      </w:r>
      <m:oMath>
        <m:r>
          <m:rPr>
            <m:scr m:val="script"/>
          </m:rPr>
          <w:rPr>
            <w:rFonts w:ascii="Cambria Math" w:hAnsi="Cambria Math" w:cs="Arial"/>
          </w:rPr>
          <m:t>M</m:t>
        </m:r>
      </m:oMath>
      <w:r>
        <w:rPr>
          <w:rFonts w:ascii="Helvetica" w:hAnsi="Helvetica" w:cs="Arial"/>
        </w:rPr>
        <w:t>. W</w:t>
      </w:r>
      <w:r w:rsidRPr="009B6FCD">
        <w:rPr>
          <w:rFonts w:ascii="Helvetica" w:hAnsi="Helvetica" w:cs="Arial"/>
        </w:rPr>
        <w:t xml:space="preserve">e </w:t>
      </w:r>
      <w:r>
        <w:rPr>
          <w:rFonts w:ascii="Helvetica" w:hAnsi="Helvetica" w:cs="Arial"/>
        </w:rPr>
        <w:t xml:space="preserve">then </w:t>
      </w:r>
      <w:r w:rsidRPr="009B6FCD">
        <w:rPr>
          <w:rFonts w:ascii="Helvetica" w:hAnsi="Helvetica" w:cs="Arial"/>
        </w:rPr>
        <w:t>introduce a family of similarity matrices:</w:t>
      </w:r>
    </w:p>
    <w:tbl>
      <w:tblPr>
        <w:tblStyle w:val="PlainTable4"/>
        <w:tblW w:w="5000" w:type="pct"/>
        <w:tblLook w:val="04A0" w:firstRow="1" w:lastRow="0" w:firstColumn="1" w:lastColumn="0" w:noHBand="0" w:noVBand="1"/>
      </w:tblPr>
      <w:tblGrid>
        <w:gridCol w:w="806"/>
        <w:gridCol w:w="7658"/>
        <w:gridCol w:w="896"/>
      </w:tblGrid>
      <w:tr w:rsidR="007D65E7" w:rsidRPr="00A20CB1" w14:paraId="0D05FA35"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0A7741AC" w14:textId="77777777" w:rsidR="007D65E7" w:rsidRPr="009B6FCD" w:rsidRDefault="007D65E7" w:rsidP="000B7C65">
            <w:pPr>
              <w:tabs>
                <w:tab w:val="left" w:pos="480"/>
              </w:tabs>
              <w:spacing w:line="480" w:lineRule="auto"/>
              <w:rPr>
                <w:rFonts w:ascii="Helvetica" w:hAnsi="Helvetica" w:cs="Arial"/>
                <w:b w:val="0"/>
              </w:rPr>
            </w:pPr>
          </w:p>
        </w:tc>
        <w:tc>
          <w:tcPr>
            <w:tcW w:w="7658" w:type="dxa"/>
          </w:tcPr>
          <w:p w14:paraId="1C1F0BE0" w14:textId="77777777" w:rsidR="007D65E7" w:rsidRPr="00A20CB1"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bCs w:val="0"/>
              </w:rPr>
            </w:pPr>
            <m:oMathPara>
              <m:oMath>
                <m:sSup>
                  <m:sSupPr>
                    <m:ctrlPr>
                      <w:rPr>
                        <w:rFonts w:ascii="Cambria Math" w:hAnsi="Cambria Math" w:cs="Arial"/>
                        <w:b w:val="0"/>
                        <w:bCs w:val="0"/>
                        <w:i/>
                      </w:rPr>
                    </m:ctrlPr>
                  </m:sSupPr>
                  <m:e>
                    <m:r>
                      <m:rPr>
                        <m:sty m:val="bi"/>
                      </m:rPr>
                      <w:rPr>
                        <w:rFonts w:ascii="Cambria Math" w:hAnsi="Cambria Math" w:cs="Arial"/>
                      </w:rPr>
                      <m:t>S</m:t>
                    </m:r>
                  </m:e>
                  <m:sup>
                    <m:d>
                      <m:dPr>
                        <m:ctrlPr>
                          <w:rPr>
                            <w:rFonts w:ascii="Cambria Math" w:hAnsi="Cambria Math" w:cs="Arial"/>
                            <w:b w:val="0"/>
                            <w:bCs w:val="0"/>
                            <w:i/>
                          </w:rPr>
                        </m:ctrlPr>
                      </m:dPr>
                      <m:e>
                        <m:r>
                          <m:rPr>
                            <m:sty m:val="bi"/>
                          </m:rPr>
                          <w:rPr>
                            <w:rFonts w:ascii="Cambria Math" w:hAnsi="Cambria Math" w:cs="Arial"/>
                          </w:rPr>
                          <m:t>n</m:t>
                        </m:r>
                      </m:e>
                    </m:d>
                  </m:sup>
                </m:sSup>
                <m:r>
                  <m:rPr>
                    <m:sty m:val="bi"/>
                  </m:rPr>
                  <w:rPr>
                    <w:rFonts w:ascii="Cambria Math" w:hAnsi="Cambria Math" w:cs="Arial"/>
                  </w:rPr>
                  <m:t>=</m:t>
                </m:r>
                <m:sSup>
                  <m:sSupPr>
                    <m:ctrlPr>
                      <w:rPr>
                        <w:rFonts w:ascii="Cambria Math" w:hAnsi="Cambria Math" w:cs="Arial"/>
                        <w:b w:val="0"/>
                        <w:bCs w:val="0"/>
                        <w:i/>
                      </w:rPr>
                    </m:ctrlPr>
                  </m:sSupPr>
                  <m:e>
                    <m:d>
                      <m:dPr>
                        <m:begChr m:val="["/>
                        <m:endChr m:val="]"/>
                        <m:ctrlPr>
                          <w:rPr>
                            <w:rFonts w:ascii="Cambria Math" w:hAnsi="Cambria Math" w:cs="Arial"/>
                            <w:b w:val="0"/>
                            <w:bCs w:val="0"/>
                            <w:i/>
                          </w:rPr>
                        </m:ctrlPr>
                      </m:dPr>
                      <m:e>
                        <m:sSup>
                          <m:sSupPr>
                            <m:ctrlPr>
                              <w:rPr>
                                <w:rFonts w:ascii="Cambria Math" w:hAnsi="Cambria Math" w:cs="Arial"/>
                                <w:b w:val="0"/>
                                <w:bCs w:val="0"/>
                                <w:i/>
                              </w:rPr>
                            </m:ctrlPr>
                          </m:sSupPr>
                          <m:e>
                            <m:r>
                              <m:rPr>
                                <m:scr m:val="script"/>
                                <m:sty m:val="bi"/>
                              </m:rPr>
                              <w:rPr>
                                <w:rFonts w:ascii="Cambria Math" w:hAnsi="Cambria Math" w:cs="Arial"/>
                              </w:rPr>
                              <m:t>M</m:t>
                            </m:r>
                          </m:e>
                          <m:sup>
                            <m:r>
                              <m:rPr>
                                <m:sty m:val="bi"/>
                              </m:rPr>
                              <w:rPr>
                                <w:rFonts w:ascii="Cambria Math" w:hAnsi="Cambria Math" w:cs="Arial"/>
                              </w:rPr>
                              <m:t>n</m:t>
                            </m:r>
                          </m:sup>
                        </m:sSup>
                      </m:e>
                    </m:d>
                  </m:e>
                  <m:sup>
                    <m:r>
                      <m:rPr>
                        <m:sty m:val="bi"/>
                      </m:rPr>
                      <w:rPr>
                        <w:rFonts w:ascii="Cambria Math" w:hAnsi="Cambria Math" w:cs="Arial"/>
                      </w:rPr>
                      <m:t>+</m:t>
                    </m:r>
                  </m:sup>
                </m:sSup>
                <m:r>
                  <m:rPr>
                    <m:sty m:val="bi"/>
                  </m:rPr>
                  <w:rPr>
                    <w:rFonts w:ascii="Cambria Math" w:hAnsi="Cambria Math" w:cs="Arial"/>
                  </w:rPr>
                  <m:t>.</m:t>
                </m:r>
              </m:oMath>
            </m:oMathPara>
          </w:p>
        </w:tc>
        <w:tc>
          <w:tcPr>
            <w:tcW w:w="896" w:type="dxa"/>
          </w:tcPr>
          <w:p w14:paraId="6E17402D"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4</w:t>
            </w:r>
            <w:r w:rsidRPr="00A20CB1">
              <w:rPr>
                <w:rFonts w:ascii="Helvetica" w:hAnsi="Helvetica" w:cs="Arial"/>
                <w:b w:val="0"/>
                <w:bCs w:val="0"/>
                <w:i w:val="0"/>
                <w:iCs w:val="0"/>
                <w:color w:val="auto"/>
                <w:sz w:val="24"/>
                <w:szCs w:val="24"/>
              </w:rPr>
              <w:t>)</w:t>
            </w:r>
          </w:p>
        </w:tc>
      </w:tr>
    </w:tbl>
    <w:p w14:paraId="395C807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r>
        <w:rPr>
          <w:rFonts w:ascii="Helvetica" w:hAnsi="Helvetica" w:cs="Arial"/>
        </w:rPr>
        <w:t>T</w:t>
      </w:r>
      <w:r w:rsidRPr="001C2D24">
        <w:rPr>
          <w:rFonts w:ascii="Helvetica" w:hAnsi="Helvetica" w:cs="Arial"/>
        </w:rPr>
        <w:t>he default method</w:t>
      </w:r>
      <w:r>
        <w:rPr>
          <w:rFonts w:ascii="Helvetica" w:hAnsi="Helvetica" w:cs="Arial"/>
        </w:rPr>
        <w:t xml:space="preserve"> </w:t>
      </w:r>
      <w:r w:rsidRPr="001C2D24">
        <w:rPr>
          <w:rFonts w:ascii="Helvetica" w:hAnsi="Helvetica" w:cs="Arial"/>
        </w:rPr>
        <w:t xml:space="preserve">implemented in </w:t>
      </w:r>
      <w:proofErr w:type="spellStart"/>
      <w:r w:rsidRPr="00814DA4">
        <w:rPr>
          <w:rFonts w:ascii="Helvetica" w:hAnsi="Helvetica" w:cs="Arial"/>
          <w:i/>
        </w:rPr>
        <w:t>scanpy.</w:t>
      </w:r>
      <w:proofErr w:type="gramStart"/>
      <w:r w:rsidRPr="00814DA4">
        <w:rPr>
          <w:rFonts w:ascii="Helvetica" w:hAnsi="Helvetica" w:cs="Arial"/>
          <w:i/>
        </w:rPr>
        <w:t>pp.neighbors</w:t>
      </w:r>
      <w:proofErr w:type="spellEnd"/>
      <w:proofErr w:type="gramEnd"/>
      <w:r w:rsidRPr="001C2D24">
        <w:rPr>
          <w:rFonts w:ascii="Helvetica" w:hAnsi="Helvetica" w:cs="Arial"/>
        </w:rPr>
        <w:t xml:space="preserve"> </w:t>
      </w:r>
      <w:r>
        <w:rPr>
          <w:rFonts w:ascii="Helvetica" w:hAnsi="Helvetica" w:cs="Arial"/>
        </w:rPr>
        <w:t xml:space="preserve">was used </w:t>
      </w:r>
      <w:r w:rsidRPr="001C2D24">
        <w:rPr>
          <w:rFonts w:ascii="Helvetica" w:hAnsi="Helvetica" w:cs="Arial"/>
        </w:rPr>
        <w:t xml:space="preserve">to construct the </w:t>
      </w:r>
      <w:proofErr w:type="spellStart"/>
      <w:r w:rsidRPr="001C2D24">
        <w:rPr>
          <w:rFonts w:ascii="Helvetica" w:hAnsi="Helvetica" w:cs="Arial"/>
        </w:rPr>
        <w:t>kNN</w:t>
      </w:r>
      <w:proofErr w:type="spellEnd"/>
      <w:r w:rsidRPr="001C2D24">
        <w:rPr>
          <w:rFonts w:ascii="Helvetica" w:hAnsi="Helvetica" w:cs="Arial"/>
        </w:rPr>
        <w:t xml:space="preserve"> graph at a specified neighbor number</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oMath>
      <w:r>
        <w:rPr>
          <w:rFonts w:ascii="Helvetica" w:hAnsi="Helvetica" w:cs="Arial"/>
        </w:rPr>
        <w:t xml:space="preserve">, with </w:t>
      </w:r>
      <m:oMath>
        <m:r>
          <w:rPr>
            <w:rFonts w:ascii="Cambria Math" w:hAnsi="Cambria Math" w:cs="Arial"/>
          </w:rPr>
          <m:t>β=0.1</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r>
          <w:rPr>
            <w:rFonts w:ascii="Cambria Math" w:hAnsi="Cambria Math" w:cs="Arial"/>
          </w:rPr>
          <m:t>=20</m:t>
        </m:r>
      </m:oMath>
      <w:r>
        <w:rPr>
          <w:rFonts w:ascii="Helvetica" w:hAnsi="Helvetica" w:cs="Arial"/>
        </w:rPr>
        <w:t>.</w:t>
      </w:r>
    </w:p>
    <w:p w14:paraId="2CB964C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p>
    <w:p w14:paraId="5F5C9A7C" w14:textId="1E87BB44"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A</w:t>
      </w:r>
      <w:r w:rsidRPr="00F34F8D">
        <w:rPr>
          <w:rFonts w:ascii="Helvetica" w:hAnsi="Helvetica" w:cs="Arial"/>
          <w:i/>
        </w:rPr>
        <w:t>nnealing</w:t>
      </w:r>
      <w:r>
        <w:rPr>
          <w:rFonts w:ascii="Helvetica" w:hAnsi="Helvetica" w:cs="Arial"/>
          <w:i/>
        </w:rPr>
        <w:t xml:space="preserve"> steps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sidRPr="00BA41EC">
        <w:rPr>
          <w:rFonts w:ascii="Helvetica" w:hAnsi="Helvetica" w:cs="Arial"/>
          <w:iCs/>
        </w:rPr>
        <w:t>}</w:t>
      </w:r>
      <w:r w:rsidRPr="00F34F8D">
        <w:rPr>
          <w:rFonts w:ascii="Helvetica" w:hAnsi="Helvetica" w:cs="Arial"/>
          <w:i/>
        </w:rPr>
        <w:t>.</w:t>
      </w:r>
      <w:r w:rsidRPr="00650E1C">
        <w:rPr>
          <w:rFonts w:ascii="Helvetica" w:hAnsi="Helvetica" w:cs="Arial"/>
        </w:rPr>
        <w:t xml:space="preserve"> </w:t>
      </w:r>
      <w:proofErr w:type="spellStart"/>
      <w:r>
        <w:rPr>
          <w:rFonts w:ascii="Helvetica" w:hAnsi="Helvetica" w:cs="Arial"/>
        </w:rPr>
        <w:t>CoSpar</w:t>
      </w:r>
      <w:proofErr w:type="spellEnd"/>
      <w:r>
        <w:rPr>
          <w:rFonts w:ascii="Helvetica" w:hAnsi="Helvetica" w:cs="Arial"/>
        </w:rPr>
        <w:t xml:space="preserve"> iterates through different depths </w:t>
      </w:r>
      <m:oMath>
        <m:r>
          <w:rPr>
            <w:rFonts w:ascii="Cambria Math" w:hAnsi="Cambria Math" w:cs="Arial"/>
          </w:rPr>
          <m:t>n</m:t>
        </m:r>
      </m:oMath>
      <w:r>
        <w:rPr>
          <w:rFonts w:ascii="Helvetica" w:hAnsi="Helvetica" w:cs="Arial"/>
        </w:rPr>
        <w:t xml:space="preserve"> of </w:t>
      </w:r>
      <m:oMath>
        <m:sSup>
          <m:sSupPr>
            <m:ctrlPr>
              <w:rPr>
                <w:rFonts w:ascii="Cambria Math" w:hAnsi="Cambria Math" w:cs="Arial"/>
                <w:bCs/>
                <w:i/>
              </w:rPr>
            </m:ctrlPr>
          </m:sSupPr>
          <m:e>
            <m:r>
              <w:rPr>
                <w:rFonts w:ascii="Cambria Math" w:hAnsi="Cambria Math" w:cs="Arial"/>
              </w:rPr>
              <m:t>S</m:t>
            </m:r>
          </m:e>
          <m:sup>
            <m:d>
              <m:dPr>
                <m:ctrlPr>
                  <w:rPr>
                    <w:rFonts w:ascii="Cambria Math" w:hAnsi="Cambria Math" w:cs="Arial"/>
                    <w:bCs/>
                    <w:i/>
                  </w:rPr>
                </m:ctrlPr>
              </m:dPr>
              <m:e>
                <m:r>
                  <w:rPr>
                    <w:rFonts w:ascii="Cambria Math" w:hAnsi="Cambria Math" w:cs="Arial"/>
                  </w:rPr>
                  <m:t>n</m:t>
                </m:r>
              </m:e>
            </m:d>
          </m:sup>
        </m:sSup>
      </m:oMath>
      <w:r>
        <w:rPr>
          <w:rFonts w:ascii="Helvetica" w:hAnsi="Helvetica" w:cs="Arial"/>
        </w:rPr>
        <w:t xml:space="preserve">, </w:t>
      </w:r>
      <w:r w:rsidRPr="00650E1C">
        <w:rPr>
          <w:rFonts w:ascii="Helvetica" w:hAnsi="Helvetica" w:cs="Arial"/>
        </w:rPr>
        <w:t xml:space="preserve">inspired by simulated annealing for finding </w:t>
      </w:r>
      <w:r>
        <w:rPr>
          <w:rFonts w:ascii="Helvetica" w:hAnsi="Helvetica" w:cs="Arial"/>
        </w:rPr>
        <w:t xml:space="preserve">the </w:t>
      </w:r>
      <w:r w:rsidRPr="00650E1C">
        <w:rPr>
          <w:rFonts w:ascii="Helvetica" w:hAnsi="Helvetica" w:cs="Arial"/>
        </w:rPr>
        <w:t>optimal solution in a rugged energy landscape</w:t>
      </w:r>
      <w:r>
        <w:rPr>
          <w:rFonts w:ascii="Helvetica" w:hAnsi="Helvetica" w:cs="Arial"/>
        </w:rPr>
        <w:fldChar w:fldCharType="begin" w:fldLock="1">
          <w:fldData xml:space="preserve">ZQBKAHoATgBWAHQAdQBPADIAegBZAFEALwBSAFgAQwBEADMAbQB5AHYATgBUAE4AawBoAFoAWQB0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</w:fldData>
        </w:fldChar>
      </w:r>
      <w:r>
        <w:rPr>
          <w:rFonts w:ascii="Helvetica" w:hAnsi="Helvetica" w:cs="Arial"/>
        </w:rPr>
        <w:instrText>ADDIN paperpile_citation &lt;clusterId&gt;T861G228V618T323&lt;/clusterId&gt;&lt;version&gt;0.6.9&lt;/version&gt;&lt;metadata&gt;&lt;citation&gt;&lt;id&gt;b520150e-6215-4306-b25f-cf1f8ddd7d4f&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5</w:t>
      </w:r>
      <w:r>
        <w:rPr>
          <w:rFonts w:ascii="Helvetica" w:hAnsi="Helvetica" w:cs="Arial"/>
        </w:rPr>
        <w:fldChar w:fldCharType="end"/>
      </w:r>
      <w:r>
        <w:rPr>
          <w:rFonts w:ascii="Helvetica" w:hAnsi="Helvetica" w:cs="Arial"/>
        </w:rPr>
        <w:t>.</w:t>
      </w:r>
      <w:r w:rsidRPr="00650E1C">
        <w:rPr>
          <w:rFonts w:ascii="Helvetica" w:hAnsi="Helvetica" w:cs="Arial"/>
        </w:rPr>
        <w:t xml:space="preserve">  Specifically, we use the sequence</w:t>
      </w:r>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sidRPr="00650E1C">
        <w:rPr>
          <w:rFonts w:ascii="Helvetica" w:hAnsi="Helvetica" w:cs="Arial"/>
        </w:rPr>
        <w:t xml:space="preserve"> to indicate the </w:t>
      </w:r>
      <w:del w:id="25" w:author="Klein, Allon Moshe" w:date="2021-03-29T20:37:00Z">
        <w:r w:rsidRPr="00650E1C" w:rsidDel="0052371B">
          <w:rPr>
            <w:rFonts w:ascii="Helvetica" w:hAnsi="Helvetica" w:cs="Arial"/>
          </w:rPr>
          <w:delText>smooth round</w:delText>
        </w:r>
      </w:del>
      <w:ins w:id="26" w:author="Klein, Allon Moshe" w:date="2021-03-29T20:37:00Z">
        <w:r w:rsidR="0052371B">
          <w:rPr>
            <w:rFonts w:ascii="Helvetica" w:hAnsi="Helvetica" w:cs="Arial"/>
          </w:rPr>
          <w:t>depths</w:t>
        </w:r>
      </w:ins>
      <w:r w:rsidR="009D06FC">
        <w:rPr>
          <w:rFonts w:ascii="Helvetica" w:hAnsi="Helvetica" w:cs="Arial"/>
        </w:rPr>
        <w:t xml:space="preserve"> at </w:t>
      </w:r>
      <w:del w:id="27" w:author="Klein, Allon Moshe" w:date="2021-03-29T20:37:00Z">
        <w:r w:rsidR="009D06FC" w:rsidDel="0052371B">
          <w:rPr>
            <w:rFonts w:ascii="Helvetica" w:hAnsi="Helvetica" w:cs="Arial"/>
          </w:rPr>
          <w:delText xml:space="preserve">the </w:delText>
        </w:r>
      </w:del>
      <w:ins w:id="28" w:author="Klein, Allon Moshe" w:date="2021-03-29T20:37:00Z">
        <w:r w:rsidR="0052371B">
          <w:rPr>
            <w:rFonts w:ascii="Helvetica" w:hAnsi="Helvetica" w:cs="Arial"/>
          </w:rPr>
          <w:t>each</w:t>
        </w:r>
        <w:r w:rsidR="0052371B">
          <w:rPr>
            <w:rFonts w:ascii="Helvetica" w:hAnsi="Helvetica" w:cs="Arial"/>
          </w:rPr>
          <w:t xml:space="preserve"> </w:t>
        </w:r>
      </w:ins>
      <w:del w:id="29" w:author="Klein, Allon Moshe" w:date="2021-03-29T20:37:00Z">
        <w:r w:rsidR="009D06FC" w:rsidDel="0052371B">
          <w:rPr>
            <w:rFonts w:ascii="Helvetica" w:hAnsi="Helvetica" w:cs="Arial"/>
          </w:rPr>
          <w:delText xml:space="preserve">corresponding </w:delText>
        </w:r>
      </w:del>
      <w:r w:rsidR="009D06FC">
        <w:rPr>
          <w:rFonts w:ascii="Helvetica" w:hAnsi="Helvetica" w:cs="Arial"/>
        </w:rPr>
        <w:t>iteration.</w:t>
      </w:r>
      <w:r w:rsidRPr="00650E1C">
        <w:rPr>
          <w:rFonts w:ascii="Helvetica" w:hAnsi="Helvetica" w:cs="Arial"/>
        </w:rPr>
        <w:t xml:space="preserve"> </w:t>
      </w:r>
    </w:p>
    <w:p w14:paraId="7E9F5F9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323D856" w14:textId="609EE68E" w:rsidR="007D65E7" w:rsidRPr="006617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iCs/>
        </w:rPr>
        <w:t xml:space="preserve">Parameter choices. </w:t>
      </w:r>
      <w:r>
        <w:rPr>
          <w:rFonts w:ascii="Helvetica" w:hAnsi="Helvetica" w:cs="Arial"/>
        </w:rPr>
        <w:t>The following</w:t>
      </w:r>
      <w:r w:rsidRPr="00650E1C">
        <w:rPr>
          <w:rFonts w:ascii="Helvetica" w:hAnsi="Helvetica" w:cs="Arial"/>
        </w:rPr>
        <w:t xml:space="preserve"> parameters </w:t>
      </w:r>
      <w:r>
        <w:rPr>
          <w:rFonts w:ascii="Helvetica" w:hAnsi="Helvetica" w:cs="Arial"/>
        </w:rPr>
        <w:t xml:space="preserve">of </w:t>
      </w:r>
      <w:proofErr w:type="spellStart"/>
      <w:r w:rsidRPr="00650E1C">
        <w:rPr>
          <w:rFonts w:ascii="Helvetica" w:hAnsi="Helvetica" w:cs="Arial"/>
        </w:rPr>
        <w:t>CoSpar</w:t>
      </w:r>
      <w:proofErr w:type="spellEnd"/>
      <w:r>
        <w:rPr>
          <w:rFonts w:ascii="Helvetica" w:hAnsi="Helvetica" w:cs="Arial"/>
        </w:rPr>
        <w:t xml:space="preserve"> are adjustable: 1) parameters used for building the random walk </w:t>
      </w:r>
      <w:proofErr w:type="spellStart"/>
      <w:r>
        <w:rPr>
          <w:rFonts w:ascii="Helvetica" w:hAnsi="Helvetica" w:cs="Arial"/>
        </w:rPr>
        <w:t>matrice</w:t>
      </w:r>
      <w:proofErr w:type="spellEnd"/>
      <w:r>
        <w:rPr>
          <w:rFonts w:ascii="Helvetica" w:hAnsi="Helvetica" w:cs="Arial"/>
        </w:rPr>
        <w:t xml:space="preserve"> </w:t>
      </w:r>
      <m:oMath>
        <m:r>
          <m:rPr>
            <m:scr m:val="script"/>
          </m:rP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1,2</m:t>
            </m:r>
          </m:sub>
        </m:sSub>
        <m:r>
          <w:rPr>
            <w:rFonts w:ascii="Cambria Math" w:hAnsi="Cambria Math" w:cs="Arial"/>
          </w:rPr>
          <m:t>)</m:t>
        </m:r>
      </m:oMath>
      <w:r>
        <w:rPr>
          <w:rFonts w:ascii="Helvetica" w:hAnsi="Helvetica" w:cs="Arial"/>
        </w:rPr>
        <w:t xml:space="preserve">, including </w:t>
      </w:r>
      <m:oMath>
        <m:r>
          <w:rPr>
            <w:rFonts w:ascii="Cambria Math" w:hAnsi="Cambria Math" w:cs="Arial"/>
          </w:rPr>
          <m:t>β</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oMath>
      <w:r>
        <w:rPr>
          <w:rFonts w:ascii="Helvetica" w:hAnsi="Helvetica" w:cs="Arial"/>
        </w:rPr>
        <w:t xml:space="preserve">; 2) the sequence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r>
          <w:rPr>
            <w:rFonts w:ascii="Cambria Math" w:hAnsi="Cambria Math" w:cs="Arial"/>
          </w:rPr>
          <m:t>,…]</m:t>
        </m:r>
      </m:oMath>
      <w:r>
        <w:rPr>
          <w:rFonts w:ascii="Helvetica" w:hAnsi="Helvetica" w:cs="Arial"/>
        </w:rPr>
        <w:t xml:space="preserve"> for generating annealing similarity matrix </w:t>
      </w:r>
      <m:oMath>
        <m:sSup>
          <m:sSupPr>
            <m:ctrlPr>
              <w:rPr>
                <w:rFonts w:ascii="Cambria Math" w:hAnsi="Cambria Math" w:cs="Arial"/>
                <w:i/>
              </w:rPr>
            </m:ctrlPr>
          </m:sSupPr>
          <m:e>
            <m:r>
              <w:rPr>
                <w:rFonts w:ascii="Cambria Math" w:hAnsi="Cambria Math" w:cs="Arial"/>
              </w:rPr>
              <m:t>S</m:t>
            </m:r>
          </m:e>
          <m:sup>
            <m:r>
              <w:rPr>
                <w:rFonts w:ascii="Cambria Math" w:hAnsi="Cambria Math" w:cs="Arial"/>
              </w:rPr>
              <m:t>(n)</m:t>
            </m:r>
          </m:sup>
        </m:sSup>
      </m:oMath>
      <w:r>
        <w:rPr>
          <w:rFonts w:ascii="Helvetica" w:hAnsi="Helvetica" w:cs="Arial"/>
        </w:rPr>
        <w:t xml:space="preserve">; 3) the threshold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oMath>
      <w:r>
        <w:rPr>
          <w:rFonts w:ascii="Helvetica" w:hAnsi="Helvetica" w:cs="Arial"/>
        </w:rPr>
        <w:t xml:space="preserve"> for promoting sparsity;</w:t>
      </w:r>
      <w:r w:rsidRPr="002C6E8B">
        <w:rPr>
          <w:rFonts w:ascii="Helvetica" w:hAnsi="Helvetica" w:cs="Arial"/>
          <w:color w:val="000000" w:themeColor="text1"/>
        </w:rPr>
        <w:t xml:space="preserve"> and 4) parameters </w:t>
      </w:r>
      <m:oMath>
        <m:sSub>
          <m:sSubPr>
            <m:ctrlPr>
              <w:rPr>
                <w:rFonts w:ascii="Cambria Math" w:hAnsi="Cambria Math" w:cs="Arial"/>
                <w:i/>
                <w:color w:val="000000" w:themeColor="text1"/>
              </w:rPr>
            </m:ctrlPr>
          </m:sSubPr>
          <m:e>
            <m:r>
              <w:rPr>
                <w:rFonts w:ascii="Cambria Math" w:hAnsi="Cambria Math" w:cs="Arial"/>
                <w:color w:val="000000" w:themeColor="text1"/>
              </w:rPr>
              <m:t>n</m:t>
            </m:r>
          </m:e>
          <m:sub>
            <m:r>
              <w:rPr>
                <w:rFonts w:ascii="Cambria Math" w:hAnsi="Cambria Math" w:cs="Arial"/>
                <w:color w:val="000000" w:themeColor="text1"/>
              </w:rPr>
              <m:t>cs</m:t>
            </m:r>
          </m:sub>
        </m:sSub>
      </m:oMath>
      <w:r w:rsidRPr="002C6E8B">
        <w:rPr>
          <w:rFonts w:ascii="Helvetica" w:hAnsi="Helvetica" w:cs="Arial"/>
          <w:color w:val="000000" w:themeColor="text1"/>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ϵ</m:t>
            </m:r>
          </m:e>
          <m:sub>
            <m:r>
              <w:rPr>
                <w:rFonts w:ascii="Cambria Math" w:hAnsi="Cambria Math" w:cs="Arial"/>
                <w:color w:val="000000" w:themeColor="text1"/>
              </w:rPr>
              <m:t>cs</m:t>
            </m:r>
          </m:sub>
        </m:sSub>
      </m:oMath>
      <w:r w:rsidRPr="002C6E8B">
        <w:rPr>
          <w:rFonts w:ascii="Helvetica" w:hAnsi="Helvetica" w:cs="Arial"/>
          <w:color w:val="000000" w:themeColor="text1"/>
        </w:rPr>
        <w:t xml:space="preserve"> used to control iteration and convergence. </w:t>
      </w:r>
      <w:r w:rsidR="00335E07" w:rsidRPr="00335E07">
        <w:rPr>
          <w:rFonts w:ascii="Helvetica" w:hAnsi="Helvetica" w:cs="Arial"/>
        </w:rPr>
        <w:t>We found 3 iterations are sufficient to obtain a convergent map</w:t>
      </w:r>
      <w:del w:id="30" w:author="Klein, Allon Moshe" w:date="2021-03-29T20:39:00Z">
        <w:r w:rsidR="00335E07" w:rsidRPr="00335E07" w:rsidDel="004904E4">
          <w:rPr>
            <w:rFonts w:ascii="Helvetica" w:hAnsi="Helvetica" w:cs="Arial"/>
          </w:rPr>
          <w:delText>, where the correlation of transition maps from consecutive iterations stops to change</w:delText>
        </w:r>
      </w:del>
      <w:r w:rsidR="00335E07" w:rsidRPr="00335E07">
        <w:rPr>
          <w:rFonts w:ascii="Helvetica" w:hAnsi="Helvetica" w:cs="Arial"/>
        </w:rPr>
        <w:t xml:space="preserve"> (Supplementary Fig. 2</w:t>
      </w:r>
      <w:r w:rsidR="00335E07" w:rsidRPr="00335E07">
        <w:rPr>
          <w:rFonts w:ascii="Helvetica" w:hAnsi="Helvetica" w:cs="Arial"/>
          <w:b/>
        </w:rPr>
        <w:t>bd</w:t>
      </w:r>
      <w:commentRangeStart w:id="31"/>
      <w:r w:rsidR="00335E07" w:rsidRPr="00335E07">
        <w:rPr>
          <w:rFonts w:ascii="Helvetica" w:hAnsi="Helvetica" w:cs="Arial"/>
        </w:rPr>
        <w:t xml:space="preserve">). </w:t>
      </w:r>
      <w:ins w:id="32" w:author="Wang, Shouwen" w:date="2021-03-27T16:22:00Z">
        <w:r w:rsidR="00335E07" w:rsidRPr="00335E07">
          <w:rPr>
            <w:rFonts w:ascii="Helvetica" w:hAnsi="Helvetica" w:cs="Arial"/>
          </w:rPr>
          <w:t>However, the correlation does not converge to 1, suggesting a small yet constant drift due to applying the sparsity thresholding that could throw away information at each iteration.</w:t>
        </w:r>
        <w:r w:rsidR="00335E07">
          <w:rPr>
            <w:rFonts w:ascii="Helvetica" w:hAnsi="Helvetica" w:cs="Arial"/>
          </w:rPr>
          <w:t xml:space="preserve"> </w:t>
        </w:r>
      </w:ins>
      <w:r>
        <w:rPr>
          <w:rFonts w:ascii="Helvetica" w:hAnsi="Helvetica" w:cs="Arial"/>
        </w:rPr>
        <w:t xml:space="preserve">Throughout </w:t>
      </w:r>
      <w:commentRangeEnd w:id="31"/>
      <w:r w:rsidR="004904E4">
        <w:rPr>
          <w:rStyle w:val="CommentReference"/>
        </w:rPr>
        <w:commentReference w:id="31"/>
      </w:r>
      <w:r>
        <w:rPr>
          <w:rFonts w:ascii="Helvetica" w:hAnsi="Helvetica" w:cs="Arial"/>
        </w:rPr>
        <w:t>this paper, we used a fixed iteration run</w:t>
      </w:r>
      <w:commentRangeStart w:id="33"/>
      <w:r>
        <w:rPr>
          <w:rFonts w:ascii="Helvetica" w:hAnsi="Helvetica"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cs</m:t>
            </m:r>
          </m:sub>
        </m:sSub>
        <m:r>
          <w:rPr>
            <w:rFonts w:ascii="Cambria Math" w:hAnsi="Cambria Math" w:cs="Arial"/>
          </w:rPr>
          <m:t>=3</m:t>
        </m:r>
      </m:oMath>
      <w:r>
        <w:rPr>
          <w:rFonts w:ascii="Helvetica" w:hAnsi="Helvetica" w:cs="Arial"/>
        </w:rPr>
        <w:t xml:space="preserve">, </w:t>
      </w:r>
      <w:commentRangeEnd w:id="33"/>
      <w:r w:rsidR="004904E4">
        <w:rPr>
          <w:rStyle w:val="CommentReference"/>
        </w:rPr>
        <w:commentReference w:id="33"/>
      </w:r>
      <w:r>
        <w:rPr>
          <w:rFonts w:ascii="Helvetica" w:hAnsi="Helvetica" w:cs="Arial"/>
        </w:rPr>
        <w:t xml:space="preserve">and ignored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cs</m:t>
            </m:r>
          </m:sub>
        </m:sSub>
      </m:oMath>
      <w:r>
        <w:rPr>
          <w:rFonts w:ascii="Helvetica" w:hAnsi="Helvetica" w:cs="Arial"/>
        </w:rPr>
        <w:t>. The computation can be costly for large datasets (Supplementary Fig. 2</w:t>
      </w:r>
      <w:r w:rsidR="00EB32C9">
        <w:rPr>
          <w:rFonts w:ascii="Helvetica" w:hAnsi="Helvetica" w:cs="Arial"/>
          <w:b/>
        </w:rPr>
        <w:t>f</w:t>
      </w:r>
      <w:r>
        <w:rPr>
          <w:rFonts w:ascii="Helvetica" w:hAnsi="Helvetica" w:cs="Arial"/>
        </w:rPr>
        <w:t xml:space="preserve">), setting </w:t>
      </w:r>
      <m:oMath>
        <m:sSub>
          <m:sSubPr>
            <m:ctrlPr>
              <w:rPr>
                <w:rFonts w:ascii="Cambria Math" w:hAnsi="Cambria Math" w:cs="Arial"/>
                <w:i/>
              </w:rPr>
            </m:ctrlPr>
          </m:sSubPr>
          <m:e>
            <m:r>
              <w:rPr>
                <w:rFonts w:ascii="Cambria Math" w:hAnsi="Cambria Math" w:cs="Arial"/>
              </w:rPr>
              <m:t>n</m:t>
            </m:r>
          </m:e>
          <m:sub>
            <m:r>
              <w:rPr>
                <w:rFonts w:ascii="Cambria Math" w:hAnsi="Cambria Math" w:cs="Arial"/>
              </w:rPr>
              <m:t>cs</m:t>
            </m:r>
          </m:sub>
        </m:sSub>
        <m:r>
          <w:rPr>
            <w:rFonts w:ascii="Cambria Math" w:hAnsi="Cambria Math" w:cs="Arial"/>
          </w:rPr>
          <m:t>=3</m:t>
        </m:r>
      </m:oMath>
      <w:r>
        <w:rPr>
          <w:rFonts w:ascii="Helvetica" w:hAnsi="Helvetica" w:cs="Arial"/>
        </w:rPr>
        <w:t xml:space="preserve"> is recommended. We also set </w:t>
      </w:r>
      <m:oMath>
        <m:sSub>
          <m:sSubPr>
            <m:ctrlPr>
              <w:rPr>
                <w:rFonts w:ascii="Cambria Math" w:hAnsi="Cambria Math" w:cs="Arial"/>
                <w:i/>
              </w:rPr>
            </m:ctrlPr>
          </m:sSubPr>
          <m:e>
            <m:r>
              <w:rPr>
                <w:rFonts w:ascii="Cambria Math" w:hAnsi="Cambria Math" w:cs="Arial"/>
              </w:rPr>
              <m:t>k</m:t>
            </m:r>
          </m:e>
          <m:sub>
            <m:r>
              <w:rPr>
                <w:rFonts w:ascii="Cambria Math" w:hAnsi="Cambria Math" w:cs="Arial"/>
              </w:rPr>
              <m:t>cs</m:t>
            </m:r>
          </m:sub>
        </m:sSub>
        <m:r>
          <w:rPr>
            <w:rFonts w:ascii="Cambria Math" w:hAnsi="Cambria Math" w:cs="Arial"/>
          </w:rPr>
          <m:t>=20</m:t>
        </m:r>
      </m:oMath>
      <w:r>
        <w:rPr>
          <w:rFonts w:ascii="Helvetica" w:hAnsi="Helvetica" w:cs="Arial"/>
        </w:rPr>
        <w:t xml:space="preserve"> and </w:t>
      </w:r>
      <m:oMath>
        <m:r>
          <w:rPr>
            <w:rFonts w:ascii="Cambria Math" w:hAnsi="Cambria Math" w:cs="Arial"/>
          </w:rPr>
          <m:t>β=0.1</m:t>
        </m:r>
      </m:oMath>
      <w:r>
        <w:rPr>
          <w:rFonts w:ascii="Helvetica" w:hAnsi="Helvetica" w:cs="Arial"/>
        </w:rPr>
        <w:t>.</w:t>
      </w:r>
      <w:r>
        <w:rPr>
          <w:rFonts w:ascii="Helvetica" w:hAnsi="Helvetica" w:cs="Arial"/>
          <w:b/>
          <w:color w:val="FF0000"/>
        </w:rPr>
        <w:t xml:space="preserve"> </w:t>
      </w:r>
      <w:r w:rsidRPr="00F8187A">
        <w:rPr>
          <w:rFonts w:ascii="Helvetica" w:hAnsi="Helvetica" w:cs="Arial"/>
          <w:color w:val="000000" w:themeColor="text1"/>
        </w:rPr>
        <w:t xml:space="preserve">We found </w:t>
      </w:r>
      <w:proofErr w:type="spellStart"/>
      <w:r w:rsidRPr="00F8187A">
        <w:rPr>
          <w:rFonts w:ascii="Helvetica" w:hAnsi="Helvetica" w:cs="Arial"/>
          <w:color w:val="000000" w:themeColor="text1"/>
        </w:rPr>
        <w:lastRenderedPageBreak/>
        <w:t>CoSpar</w:t>
      </w:r>
      <w:proofErr w:type="spellEnd"/>
      <w:r w:rsidRPr="00F8187A">
        <w:rPr>
          <w:rFonts w:ascii="Helvetica" w:hAnsi="Helvetica" w:cs="Arial"/>
          <w:color w:val="000000" w:themeColor="text1"/>
        </w:rPr>
        <w:t xml:space="preserve"> is more robust to </w:t>
      </w:r>
      <m:oMath>
        <m:sSub>
          <m:sSubPr>
            <m:ctrlPr>
              <w:rPr>
                <w:rFonts w:ascii="Cambria Math" w:hAnsi="Cambria Math" w:cs="Arial"/>
                <w:i/>
                <w:color w:val="000000" w:themeColor="text1"/>
              </w:rPr>
            </m:ctrlPr>
          </m:sSubPr>
          <m:e>
            <m:r>
              <w:rPr>
                <w:rFonts w:ascii="Cambria Math" w:hAnsi="Cambria Math" w:cs="Arial"/>
                <w:color w:val="000000" w:themeColor="text1"/>
              </w:rPr>
              <m:t>ν</m:t>
            </m:r>
          </m:e>
          <m:sub>
            <m:r>
              <w:rPr>
                <w:rFonts w:ascii="Cambria Math" w:hAnsi="Cambria Math" w:cs="Arial"/>
                <w:color w:val="000000" w:themeColor="text1"/>
              </w:rPr>
              <m:t>cs</m:t>
            </m:r>
          </m:sub>
        </m:sSub>
      </m:oMath>
      <w:r w:rsidRPr="00F8187A">
        <w:rPr>
          <w:rFonts w:ascii="Helvetica" w:hAnsi="Helvetica" w:cs="Arial"/>
          <w:color w:val="000000" w:themeColor="text1"/>
        </w:rPr>
        <w:t xml:space="preserve"> than to </w:t>
      </w:r>
      <m:oMath>
        <m:sSub>
          <m:sSubPr>
            <m:ctrlPr>
              <w:rPr>
                <w:rFonts w:ascii="Cambria Math" w:hAnsi="Cambria Math" w:cs="Arial"/>
                <w:i/>
                <w:color w:val="000000" w:themeColor="text1"/>
              </w:rPr>
            </m:ctrlPr>
          </m:sSubPr>
          <m:e>
            <m:acc>
              <m:accPr>
                <m:chr m:val="⃗"/>
                <m:ctrlPr>
                  <w:rPr>
                    <w:rFonts w:ascii="Cambria Math" w:hAnsi="Cambria Math" w:cs="Arial"/>
                    <w:i/>
                    <w:color w:val="000000" w:themeColor="text1"/>
                  </w:rPr>
                </m:ctrlPr>
              </m:accPr>
              <m:e>
                <m:r>
                  <w:rPr>
                    <w:rFonts w:ascii="Cambria Math" w:hAnsi="Cambria Math" w:cs="Arial"/>
                    <w:color w:val="000000" w:themeColor="text1"/>
                  </w:rPr>
                  <m:t>n</m:t>
                </m:r>
              </m:e>
            </m:acc>
          </m:e>
          <m:sub>
            <m:r>
              <w:rPr>
                <w:rFonts w:ascii="Cambria Math" w:hAnsi="Cambria Math" w:cs="Arial"/>
                <w:color w:val="000000" w:themeColor="text1"/>
              </w:rPr>
              <m:t>sm</m:t>
            </m:r>
          </m:sub>
        </m:sSub>
      </m:oMath>
      <w:r w:rsidRPr="00F8187A">
        <w:rPr>
          <w:rFonts w:ascii="Helvetica" w:hAnsi="Helvetica" w:cs="Arial"/>
          <w:color w:val="000000" w:themeColor="text1"/>
        </w:rPr>
        <w:t xml:space="preserve"> (Supplementary Fig. 2</w:t>
      </w:r>
      <w:r w:rsidRPr="00F8187A">
        <w:rPr>
          <w:rFonts w:ascii="Helvetica" w:hAnsi="Helvetica" w:cs="Arial"/>
          <w:b/>
          <w:color w:val="000000" w:themeColor="text1"/>
        </w:rPr>
        <w:t>ac</w:t>
      </w:r>
      <w:r w:rsidRPr="00F8187A">
        <w:rPr>
          <w:rFonts w:ascii="Helvetica" w:hAnsi="Helvetica" w:cs="Arial"/>
          <w:color w:val="000000" w:themeColor="text1"/>
        </w:rPr>
        <w:t>)</w:t>
      </w:r>
      <w:r>
        <w:rPr>
          <w:rFonts w:ascii="Helvetica" w:hAnsi="Helvetica" w:cs="Arial"/>
          <w:b/>
          <w:color w:val="000000" w:themeColor="text1"/>
        </w:rPr>
        <w:t>.</w:t>
      </w:r>
      <w:r w:rsidRPr="00F8187A">
        <w:rPr>
          <w:rFonts w:ascii="Helvetica" w:hAnsi="Helvetica" w:cs="Arial"/>
          <w:b/>
          <w:color w:val="000000" w:themeColor="text1"/>
        </w:rPr>
        <w:t xml:space="preserve"> </w:t>
      </w:r>
      <w:r w:rsidRPr="00BA0E21">
        <w:rPr>
          <w:rFonts w:ascii="Helvetica" w:hAnsi="Helvetica" w:cs="Arial"/>
          <w:color w:val="000000" w:themeColor="text1"/>
        </w:rPr>
        <w:t>Other parameters</w:t>
      </w:r>
      <w:r>
        <w:rPr>
          <w:rFonts w:ascii="Helvetica" w:hAnsi="Helvetica" w:cs="Arial"/>
        </w:rPr>
        <w:t xml:space="preserve"> are given for each respective dataset below.</w:t>
      </w:r>
      <w:r w:rsidRPr="00FF5819">
        <w:rPr>
          <w:rFonts w:ascii="Helvetica" w:hAnsi="Helvetica" w:cs="Arial"/>
          <w:color w:val="000000" w:themeColor="text1"/>
        </w:rPr>
        <w:t xml:space="preserve"> </w:t>
      </w:r>
    </w:p>
    <w:p w14:paraId="512F2E0A"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A060476"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3E5D9A3" w14:textId="28F8BC90"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 xml:space="preserve">Extending </w:t>
      </w:r>
      <w:proofErr w:type="spellStart"/>
      <w:r w:rsidRPr="00650E1C">
        <w:rPr>
          <w:rFonts w:ascii="Helvetica" w:hAnsi="Helvetica" w:cs="Arial"/>
          <w:b/>
        </w:rPr>
        <w:t>CoSpar</w:t>
      </w:r>
      <w:proofErr w:type="spellEnd"/>
      <w:r w:rsidRPr="00650E1C">
        <w:rPr>
          <w:rFonts w:ascii="Helvetica" w:hAnsi="Helvetica" w:cs="Arial"/>
          <w:b/>
        </w:rPr>
        <w:t xml:space="preserve"> to single-time clones. </w:t>
      </w:r>
      <w:r w:rsidRPr="00650E1C">
        <w:rPr>
          <w:rFonts w:ascii="Helvetica" w:hAnsi="Helvetica" w:cs="Arial"/>
        </w:rPr>
        <w:t>When clon</w:t>
      </w:r>
      <w:ins w:id="34" w:author="Klein, Allon Moshe" w:date="2021-03-29T20:43:00Z">
        <w:r w:rsidR="004904E4">
          <w:rPr>
            <w:rFonts w:ascii="Helvetica" w:hAnsi="Helvetica" w:cs="Arial"/>
          </w:rPr>
          <w:t>al data</w:t>
        </w:r>
      </w:ins>
      <w:del w:id="35" w:author="Klein, Allon Moshe" w:date="2021-03-29T20:43:00Z">
        <w:r w:rsidRPr="00650E1C" w:rsidDel="004904E4">
          <w:rPr>
            <w:rFonts w:ascii="Helvetica" w:hAnsi="Helvetica" w:cs="Arial"/>
          </w:rPr>
          <w:delText>es</w:delText>
        </w:r>
      </w:del>
      <w:r w:rsidRPr="00650E1C">
        <w:rPr>
          <w:rFonts w:ascii="Helvetica" w:hAnsi="Helvetica" w:cs="Arial"/>
        </w:rPr>
        <w:t xml:space="preserve"> are available only at </w:t>
      </w:r>
      <w:del w:id="36" w:author="Klein, Allon Moshe" w:date="2021-03-29T20:42:00Z">
        <w:r w:rsidRPr="00650E1C" w:rsidDel="004904E4">
          <w:rPr>
            <w:rFonts w:ascii="Helvetica" w:hAnsi="Helvetica" w:cs="Arial"/>
          </w:rPr>
          <w:delText xml:space="preserve">the </w:delText>
        </w:r>
      </w:del>
      <w:ins w:id="37" w:author="Klein, Allon Moshe" w:date="2021-03-29T20:42:00Z">
        <w:r w:rsidR="004904E4">
          <w:rPr>
            <w:rFonts w:ascii="Helvetica" w:hAnsi="Helvetica" w:cs="Arial"/>
          </w:rPr>
          <w:t>a</w:t>
        </w:r>
        <w:r w:rsidR="004904E4" w:rsidRPr="00650E1C">
          <w:rPr>
            <w:rFonts w:ascii="Helvetica" w:hAnsi="Helvetica" w:cs="Arial"/>
          </w:rPr>
          <w:t xml:space="preserve"> </w:t>
        </w:r>
      </w:ins>
      <w:del w:id="38" w:author="Klein, Allon Moshe" w:date="2021-03-29T20:43:00Z">
        <w:r w:rsidRPr="00650E1C" w:rsidDel="004904E4">
          <w:rPr>
            <w:rFonts w:ascii="Helvetica" w:hAnsi="Helvetica" w:cs="Arial"/>
          </w:rPr>
          <w:delText xml:space="preserve">later </w:delText>
        </w:r>
      </w:del>
      <w:ins w:id="39" w:author="Klein, Allon Moshe" w:date="2021-03-29T20:43:00Z">
        <w:r w:rsidR="004904E4">
          <w:rPr>
            <w:rFonts w:ascii="Helvetica" w:hAnsi="Helvetica" w:cs="Arial"/>
          </w:rPr>
          <w:t>single</w:t>
        </w:r>
        <w:r w:rsidR="004904E4" w:rsidRPr="00650E1C">
          <w:rPr>
            <w:rFonts w:ascii="Helvetica" w:hAnsi="Helvetica" w:cs="Arial"/>
          </w:rPr>
          <w:t xml:space="preserve"> </w:t>
        </w:r>
      </w:ins>
      <w:r w:rsidRPr="00650E1C">
        <w:rPr>
          <w:rFonts w:ascii="Helvetica" w:hAnsi="Helvetica" w:cs="Arial"/>
        </w:rPr>
        <w:t xml:space="preserve">time point, </w:t>
      </w:r>
      <w:r>
        <w:rPr>
          <w:rFonts w:ascii="Helvetica" w:hAnsi="Helvetica" w:cs="Arial"/>
        </w:rPr>
        <w:t xml:space="preserve">dynamic inference is implemented as shown schematically in Fig. </w:t>
      </w:r>
      <w:r w:rsidRPr="007D434D">
        <w:rPr>
          <w:rFonts w:ascii="Helvetica" w:hAnsi="Helvetica" w:cs="Arial"/>
          <w:b/>
          <w:bCs/>
        </w:rPr>
        <w:t>2</w:t>
      </w:r>
      <w:r>
        <w:rPr>
          <w:rFonts w:ascii="Helvetica" w:hAnsi="Helvetica" w:cs="Arial"/>
          <w:b/>
          <w:bCs/>
        </w:rPr>
        <w:t xml:space="preserve">b. </w:t>
      </w:r>
      <w:r>
        <w:rPr>
          <w:rFonts w:ascii="Helvetica" w:hAnsi="Helvetica" w:cs="Arial"/>
        </w:rPr>
        <w:t>Here only measurements on</w:t>
      </w:r>
      <w:r w:rsidRPr="00650E1C">
        <w:rPr>
          <w:rFonts w:ascii="Helvetica" w:hAnsi="Helvetica" w:cs="Arial"/>
        </w:rPr>
        <w:t xml:space="preserve"> </w:t>
      </w:r>
      <m:oMath>
        <m:r>
          <w:rPr>
            <w:rFonts w:ascii="Cambria Math" w:hAnsi="Cambria Math" w:cs="Arial"/>
          </w:rPr>
          <m:t>I(</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oMath>
      <w:r>
        <w:rPr>
          <w:rFonts w:ascii="Helvetica" w:hAnsi="Helvetica" w:cs="Arial"/>
        </w:rPr>
        <w:t xml:space="preserve"> are available.</w:t>
      </w:r>
      <w:r w:rsidRPr="00650E1C">
        <w:rPr>
          <w:rFonts w:ascii="Helvetica" w:hAnsi="Helvetica" w:cs="Arial"/>
        </w:rPr>
        <w:t xml:space="preserve"> </w:t>
      </w:r>
      <w:r>
        <w:rPr>
          <w:rFonts w:ascii="Helvetica" w:hAnsi="Helvetica" w:cs="Arial"/>
        </w:rPr>
        <w:t xml:space="preserve">We </w:t>
      </w:r>
      <w:r w:rsidRPr="00650E1C">
        <w:rPr>
          <w:rFonts w:ascii="Helvetica" w:hAnsi="Helvetica" w:cs="Arial"/>
        </w:rPr>
        <w:t xml:space="preserve">jointly optimize the initial clonal data </w:t>
      </w:r>
      <m:oMath>
        <m:r>
          <w:rPr>
            <w:rFonts w:ascii="Cambria Math" w:hAnsi="Cambria Math" w:cs="Arial"/>
          </w:rPr>
          <m:t>I(</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650E1C">
        <w:rPr>
          <w:rFonts w:ascii="Helvetica" w:hAnsi="Helvetica" w:cs="Arial"/>
        </w:rPr>
        <w:t xml:space="preserve"> and the transition map </w:t>
      </w:r>
      <m:oMath>
        <m:r>
          <w:rPr>
            <w:rFonts w:ascii="Cambria Math" w:hAnsi="Cambria Math" w:cs="Arial"/>
          </w:rPr>
          <m:t>T</m:t>
        </m:r>
      </m:oMath>
      <w:r>
        <w:rPr>
          <w:rFonts w:ascii="Helvetica" w:hAnsi="Helvetica" w:cs="Arial"/>
        </w:rPr>
        <w:t xml:space="preserve">. An iterative algorithm is used as defined here: </w:t>
      </w:r>
    </w:p>
    <w:p w14:paraId="53DB39F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C4B034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sidRPr="004B3AD2">
        <w:rPr>
          <w:rFonts w:ascii="Helvetica" w:hAnsi="Helvetica" w:cs="Arial"/>
          <w:b/>
        </w:rPr>
        <w:t xml:space="preserve">Function </w:t>
      </w:r>
      <w:proofErr w:type="spellStart"/>
      <w:r w:rsidRPr="004B3AD2">
        <w:rPr>
          <w:rFonts w:ascii="Helvetica" w:hAnsi="Helvetica" w:cs="Arial"/>
          <w:b/>
        </w:rPr>
        <w:t>JointOptimization</w:t>
      </w:r>
      <w:proofErr w:type="spellEnd"/>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04CAB3F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m:oMath>
        <m:sSup>
          <m:sSupPr>
            <m:ctrlPr>
              <w:rPr>
                <w:rFonts w:ascii="Cambria Math" w:hAnsi="Cambria Math" w:cs="Arial"/>
                <w:i/>
              </w:rPr>
            </m:ctrlPr>
          </m:sSupPr>
          <m:e>
            <m:r>
              <w:rPr>
                <w:rFonts w:ascii="Cambria Math" w:hAnsi="Cambria Math" w:cs="Arial"/>
              </w:rPr>
              <m:t>T</m:t>
            </m:r>
          </m:e>
          <m:sup>
            <m:r>
              <w:rPr>
                <w:rFonts w:ascii="Cambria Math" w:hAnsi="Cambria Math" w:cs="Arial"/>
              </w:rPr>
              <m:t>(0)</m:t>
            </m:r>
          </m:sup>
        </m:s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p>
    <w:p w14:paraId="65BE37BE" w14:textId="650C4AD3" w:rsidR="004F33B3" w:rsidRDefault="004F33B3"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 xml:space="preserve">     </w:t>
      </w:r>
      <m:oMath>
        <m:sSup>
          <m:sSupPr>
            <m:ctrlPr>
              <w:rPr>
                <w:rFonts w:ascii="Cambria Math" w:hAnsi="Cambria Math" w:cs="Arial"/>
                <w:i/>
              </w:rPr>
            </m:ctrlPr>
          </m:sSupPr>
          <m:e>
            <m:r>
              <w:rPr>
                <w:rFonts w:ascii="Cambria Math" w:hAnsi="Cambria Math" w:cs="Arial"/>
              </w:rPr>
              <m:t>C</m:t>
            </m:r>
          </m:e>
          <m:sup>
            <m:d>
              <m:dPr>
                <m:ctrlPr>
                  <w:rPr>
                    <w:rFonts w:ascii="Cambria Math" w:hAnsi="Cambria Math" w:cs="Arial"/>
                    <w:i/>
                  </w:rPr>
                </m:ctrlPr>
              </m:dPr>
              <m:e>
                <m:r>
                  <w:rPr>
                    <w:rFonts w:ascii="Cambria Math" w:hAnsi="Cambria Math" w:cs="Arial"/>
                  </w:rPr>
                  <m:t>0</m:t>
                </m:r>
              </m:e>
            </m:d>
          </m:sup>
        </m:sSup>
        <m:r>
          <w:rPr>
            <w:rFonts w:ascii="Cambria Math" w:hAnsi="Cambria Math" w:cs="Arial"/>
          </w:rPr>
          <m:t>=0</m:t>
        </m:r>
      </m:oMath>
    </w:p>
    <w:p w14:paraId="6F678C8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For</w:t>
      </w:r>
      <w:r>
        <w:rPr>
          <w:rFonts w:ascii="Helvetica" w:hAnsi="Helvetica" w:cs="Arial"/>
        </w:rPr>
        <w:t xml:space="preserve"> </w:t>
      </w:r>
      <m:oMath>
        <m:r>
          <w:rPr>
            <w:rFonts w:ascii="Cambria Math" w:hAnsi="Cambria Math" w:cs="Arial"/>
          </w:rPr>
          <m:t>l←1, 2,…,</m:t>
        </m:r>
        <m:sSub>
          <m:sSubPr>
            <m:ctrlPr>
              <w:rPr>
                <w:rFonts w:ascii="Cambria Math" w:hAnsi="Cambria Math" w:cs="Arial"/>
                <w:i/>
              </w:rPr>
            </m:ctrlPr>
          </m:sSubPr>
          <m:e>
            <m:r>
              <w:rPr>
                <w:rFonts w:ascii="Cambria Math" w:hAnsi="Cambria Math" w:cs="Arial"/>
              </w:rPr>
              <m:t>n</m:t>
            </m:r>
          </m:e>
          <m:sub>
            <m:r>
              <w:rPr>
                <w:rFonts w:ascii="Cambria Math" w:hAnsi="Cambria Math" w:cs="Arial"/>
              </w:rPr>
              <m:t>JO</m:t>
            </m:r>
          </m:sub>
        </m:sSub>
      </m:oMath>
      <w:r>
        <w:rPr>
          <w:rFonts w:ascii="Helvetica" w:hAnsi="Helvetica" w:cs="Arial"/>
        </w:rPr>
        <w:t xml:space="preserve"> </w:t>
      </w:r>
      <w:r w:rsidRPr="004B3AD2">
        <w:rPr>
          <w:rFonts w:ascii="Helvetica" w:hAnsi="Helvetica" w:cs="Arial"/>
          <w:b/>
        </w:rPr>
        <w:t>do</w:t>
      </w:r>
    </w:p>
    <w:p w14:paraId="728824C2"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Pr>
          <w:rFonts w:ascii="Helvetica" w:hAnsi="Helvetica" w:cs="Arial"/>
        </w:rPr>
        <w:tab/>
        <w:t>Infer</w:t>
      </w:r>
      <w:r w:rsidRPr="00650E1C">
        <w:rPr>
          <w:rFonts w:ascii="Helvetica" w:hAnsi="Helvetica" w:cs="Arial"/>
        </w:rPr>
        <w:t xml:space="preserve">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(l-1)</m:t>
            </m:r>
          </m:sup>
        </m:sSup>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p>
    <w:p w14:paraId="6BF72C5F"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sidRPr="00650E1C">
        <w:rPr>
          <w:rFonts w:ascii="Helvetica" w:hAnsi="Helvetica" w:cs="Arial"/>
        </w:rPr>
        <w:t xml:space="preserve"> </w:t>
      </w:r>
      <w:r>
        <w:rPr>
          <w:rFonts w:ascii="Helvetica" w:hAnsi="Helvetica" w:cs="Arial"/>
        </w:rPr>
        <w:tab/>
      </w:r>
      <w:r>
        <w:rPr>
          <w:rFonts w:ascii="Helvetica" w:hAnsi="Helvetica" w:cs="Arial"/>
        </w:rPr>
        <w:tab/>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m:t>
        </m:r>
      </m:oMath>
      <w:r>
        <w:rPr>
          <w:rFonts w:ascii="Helvetica" w:hAnsi="Helvetica" w:cs="Arial"/>
        </w:rPr>
        <w:t xml:space="preserve"> </w:t>
      </w:r>
      <w:proofErr w:type="spellStart"/>
      <w:r w:rsidRPr="00650E1C">
        <w:rPr>
          <w:rFonts w:ascii="Helvetica" w:hAnsi="Helvetica" w:cs="Arial"/>
        </w:rPr>
        <w:t>CoSpar</w:t>
      </w:r>
      <w:proofErr w:type="spellEnd"/>
      <w:r>
        <w:rPr>
          <w:rFonts w:ascii="Helvetica" w:hAnsi="Helvetica" w:cs="Arial"/>
        </w:rPr>
        <w:t xml:space="preserve"> </w:t>
      </w:r>
      <w:r w:rsidRPr="00650E1C">
        <w:rPr>
          <w:rFonts w:ascii="Helvetica" w:hAnsi="Helvetica" w:cs="Arial"/>
        </w:rPr>
        <w:t>(</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p>
    <w:p w14:paraId="29D34149" w14:textId="2ECB801B" w:rsidR="004F33B3" w:rsidRPr="00335E07" w:rsidRDefault="004F33B3"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highlight w:val="yellow"/>
        </w:rPr>
      </w:pPr>
      <w:r>
        <w:rPr>
          <w:rFonts w:ascii="Helvetica" w:hAnsi="Helvetica" w:cs="Arial"/>
        </w:rPr>
        <w:t xml:space="preserve">           </w:t>
      </w:r>
      <m:oMath>
        <m:sSup>
          <m:sSupPr>
            <m:ctrlPr>
              <w:rPr>
                <w:rFonts w:ascii="Cambria Math" w:hAnsi="Cambria Math" w:cs="Arial"/>
                <w:i/>
                <w:highlight w:val="yellow"/>
              </w:rPr>
            </m:ctrlPr>
          </m:sSupPr>
          <m:e>
            <m:r>
              <w:rPr>
                <w:rFonts w:ascii="Cambria Math" w:hAnsi="Cambria Math" w:cs="Arial"/>
                <w:highlight w:val="yellow"/>
              </w:rPr>
              <m:t>C</m:t>
            </m:r>
          </m:e>
          <m:sup>
            <m:d>
              <m:dPr>
                <m:ctrlPr>
                  <w:rPr>
                    <w:rFonts w:ascii="Cambria Math" w:hAnsi="Cambria Math" w:cs="Arial"/>
                    <w:i/>
                    <w:highlight w:val="yellow"/>
                  </w:rPr>
                </m:ctrlPr>
              </m:dPr>
              <m:e>
                <m:r>
                  <w:rPr>
                    <w:rFonts w:ascii="Cambria Math" w:hAnsi="Cambria Math" w:cs="Arial"/>
                    <w:highlight w:val="yellow"/>
                  </w:rPr>
                  <m:t>l</m:t>
                </m:r>
              </m:e>
            </m:d>
          </m:sup>
        </m:sSup>
        <m:r>
          <w:rPr>
            <w:rFonts w:ascii="Cambria Math" w:hAnsi="Cambria Math" w:cs="Arial"/>
            <w:highlight w:val="yellow"/>
          </w:rPr>
          <m:t xml:space="preserve">= </m:t>
        </m:r>
        <m:r>
          <m:rPr>
            <m:sty m:val="p"/>
          </m:rPr>
          <w:rPr>
            <w:rFonts w:ascii="Cambria Math" w:hAnsi="Cambria Math" w:cs="Arial"/>
            <w:color w:val="000000" w:themeColor="text1"/>
            <w:highlight w:val="yellow"/>
          </w:rPr>
          <m:t>mea</m:t>
        </m:r>
        <m:sSub>
          <m:sSubPr>
            <m:ctrlPr>
              <w:rPr>
                <w:rFonts w:ascii="Cambria Math" w:hAnsi="Cambria Math" w:cs="Arial"/>
                <w:color w:val="000000" w:themeColor="text1"/>
                <w:highlight w:val="yellow"/>
              </w:rPr>
            </m:ctrlPr>
          </m:sSubPr>
          <m:e>
            <m:r>
              <m:rPr>
                <m:sty m:val="p"/>
              </m:rPr>
              <w:rPr>
                <w:rFonts w:ascii="Cambria Math" w:hAnsi="Cambria Math" w:cs="Arial"/>
                <w:color w:val="000000" w:themeColor="text1"/>
                <w:highlight w:val="yellow"/>
              </w:rPr>
              <m:t>n</m:t>
            </m:r>
          </m:e>
          <m:sub>
            <m:r>
              <w:rPr>
                <w:rFonts w:ascii="Cambria Math" w:hAnsi="Cambria Math" w:cs="Arial"/>
                <w:color w:val="000000" w:themeColor="text1"/>
                <w:highlight w:val="yellow"/>
              </w:rPr>
              <m:t>i</m:t>
            </m:r>
          </m:sub>
        </m:sSub>
        <m:r>
          <w:rPr>
            <w:rFonts w:ascii="Cambria Math" w:hAnsi="Cambria Math" w:cs="Arial"/>
            <w:color w:val="000000" w:themeColor="text1"/>
            <w:highlight w:val="yellow"/>
          </w:rPr>
          <m:t xml:space="preserve"> </m:t>
        </m:r>
        <m:d>
          <m:dPr>
            <m:begChr m:val="["/>
            <m:endChr m:val="]"/>
            <m:ctrlPr>
              <w:rPr>
                <w:rFonts w:ascii="Cambria Math" w:hAnsi="Cambria Math" w:cs="Arial"/>
                <w:i/>
                <w:color w:val="000000" w:themeColor="text1"/>
                <w:highlight w:val="yellow"/>
              </w:rPr>
            </m:ctrlPr>
          </m:dPr>
          <m:e>
            <m:r>
              <m:rPr>
                <m:sty m:val="p"/>
              </m:rPr>
              <w:rPr>
                <w:rFonts w:ascii="Cambria Math" w:hAnsi="Cambria Math" w:cs="Arial"/>
                <w:color w:val="000000" w:themeColor="text1"/>
                <w:highlight w:val="yellow"/>
              </w:rPr>
              <m:t>Corr</m:t>
            </m:r>
            <m:d>
              <m:dPr>
                <m:ctrlPr>
                  <w:rPr>
                    <w:rFonts w:ascii="Cambria Math" w:hAnsi="Cambria Math" w:cs="Arial"/>
                    <w:i/>
                    <w:color w:val="000000" w:themeColor="text1"/>
                    <w:highlight w:val="yellow"/>
                  </w:rPr>
                </m:ctrlPr>
              </m:dPr>
              <m:e>
                <m:sSubSup>
                  <m:sSubSupPr>
                    <m:ctrlPr>
                      <w:rPr>
                        <w:rFonts w:ascii="Cambria Math" w:hAnsi="Cambria Math" w:cs="Arial"/>
                        <w:i/>
                        <w:color w:val="000000" w:themeColor="text1"/>
                        <w:highlight w:val="yellow"/>
                      </w:rPr>
                    </m:ctrlPr>
                  </m:sSubSupPr>
                  <m:e>
                    <m:r>
                      <w:rPr>
                        <w:rFonts w:ascii="Cambria Math" w:hAnsi="Cambria Math" w:cs="Arial"/>
                        <w:color w:val="000000" w:themeColor="text1"/>
                        <w:highlight w:val="yellow"/>
                      </w:rPr>
                      <m:t>T</m:t>
                    </m:r>
                  </m:e>
                  <m:sub>
                    <m:r>
                      <w:rPr>
                        <w:rFonts w:ascii="Cambria Math" w:hAnsi="Cambria Math" w:cs="Arial"/>
                        <w:color w:val="000000" w:themeColor="text1"/>
                        <w:highlight w:val="yellow"/>
                      </w:rPr>
                      <m:t>i⋅</m:t>
                    </m:r>
                  </m:sub>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m:t>
                        </m:r>
                      </m:e>
                    </m:d>
                  </m:sup>
                </m:sSubSup>
                <m:r>
                  <w:rPr>
                    <w:rFonts w:ascii="Cambria Math" w:hAnsi="Cambria Math" w:cs="Arial"/>
                    <w:color w:val="000000" w:themeColor="text1"/>
                    <w:highlight w:val="yellow"/>
                  </w:rPr>
                  <m:t>,</m:t>
                </m:r>
                <m:sSubSup>
                  <m:sSubSupPr>
                    <m:ctrlPr>
                      <w:rPr>
                        <w:rFonts w:ascii="Cambria Math" w:hAnsi="Cambria Math" w:cs="Arial"/>
                        <w:i/>
                        <w:color w:val="000000" w:themeColor="text1"/>
                        <w:highlight w:val="yellow"/>
                      </w:rPr>
                    </m:ctrlPr>
                  </m:sSubSupPr>
                  <m:e>
                    <m:r>
                      <w:rPr>
                        <w:rFonts w:ascii="Cambria Math" w:hAnsi="Cambria Math" w:cs="Arial"/>
                        <w:color w:val="000000" w:themeColor="text1"/>
                        <w:highlight w:val="yellow"/>
                      </w:rPr>
                      <m:t>T</m:t>
                    </m:r>
                  </m:e>
                  <m:sub>
                    <m:r>
                      <w:rPr>
                        <w:rFonts w:ascii="Cambria Math" w:hAnsi="Cambria Math" w:cs="Arial"/>
                        <w:color w:val="000000" w:themeColor="text1"/>
                        <w:highlight w:val="yellow"/>
                      </w:rPr>
                      <m:t>i⋅</m:t>
                    </m:r>
                  </m:sub>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l-1</m:t>
                        </m:r>
                      </m:e>
                    </m:d>
                  </m:sup>
                </m:sSubSup>
              </m:e>
            </m:d>
          </m:e>
        </m:d>
      </m:oMath>
    </w:p>
    <w:p w14:paraId="046E2922" w14:textId="47C0E68E" w:rsidR="007D65E7" w:rsidRPr="001D1BB0" w:rsidRDefault="007D65E7" w:rsidP="001D1BB0">
      <w:pPr>
        <w:pStyle w:val="ListParagraph"/>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1480"/>
        <w:rPr>
          <w:rFonts w:ascii="Helvetica" w:hAnsi="Helvetica" w:cs="Arial"/>
          <w:color w:val="000000" w:themeColor="text1"/>
        </w:rPr>
      </w:pPr>
      <w:r w:rsidRPr="00335E07">
        <w:rPr>
          <w:rFonts w:ascii="Helvetica" w:hAnsi="Helvetica" w:cs="Arial"/>
          <w:b/>
          <w:color w:val="000000" w:themeColor="text1"/>
          <w:highlight w:val="yellow"/>
        </w:rPr>
        <w:t>If</w:t>
      </w:r>
      <w:r w:rsidRPr="00335E07">
        <w:rPr>
          <w:rFonts w:ascii="Helvetica" w:hAnsi="Helvetica" w:cs="Arial"/>
          <w:color w:val="000000" w:themeColor="text1"/>
          <w:highlight w:val="yellow"/>
        </w:rPr>
        <w:t xml:space="preserve"> </w:t>
      </w:r>
      <m:oMath>
        <m:sSup>
          <m:sSupPr>
            <m:ctrlPr>
              <w:rPr>
                <w:rFonts w:ascii="Cambria Math" w:hAnsi="Cambria Math" w:cs="Arial"/>
                <w:i/>
                <w:color w:val="000000" w:themeColor="text1"/>
                <w:highlight w:val="yellow"/>
              </w:rPr>
            </m:ctrlPr>
          </m:sSupPr>
          <m:e>
            <m:r>
              <w:rPr>
                <w:rFonts w:ascii="Cambria Math" w:hAnsi="Cambria Math" w:cs="Arial"/>
                <w:color w:val="000000" w:themeColor="text1"/>
                <w:highlight w:val="yellow"/>
              </w:rPr>
              <m:t>|C</m:t>
            </m:r>
          </m:e>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m:t>
                </m:r>
              </m:e>
            </m:d>
          </m:sup>
        </m:sSup>
        <m:r>
          <w:rPr>
            <w:rFonts w:ascii="Cambria Math" w:hAnsi="Cambria Math" w:cs="Arial"/>
            <w:color w:val="000000" w:themeColor="text1"/>
            <w:highlight w:val="yellow"/>
          </w:rPr>
          <m:t>-</m:t>
        </m:r>
        <m:sSup>
          <m:sSupPr>
            <m:ctrlPr>
              <w:rPr>
                <w:rFonts w:ascii="Cambria Math" w:hAnsi="Cambria Math" w:cs="Arial"/>
                <w:i/>
                <w:color w:val="000000" w:themeColor="text1"/>
                <w:highlight w:val="yellow"/>
              </w:rPr>
            </m:ctrlPr>
          </m:sSupPr>
          <m:e>
            <m:r>
              <w:rPr>
                <w:rFonts w:ascii="Cambria Math" w:hAnsi="Cambria Math" w:cs="Arial"/>
                <w:color w:val="000000" w:themeColor="text1"/>
                <w:highlight w:val="yellow"/>
              </w:rPr>
              <m:t>C</m:t>
            </m:r>
          </m:e>
          <m:sup>
            <m:d>
              <m:dPr>
                <m:ctrlPr>
                  <w:rPr>
                    <w:rFonts w:ascii="Cambria Math" w:hAnsi="Cambria Math" w:cs="Arial"/>
                    <w:i/>
                    <w:color w:val="000000" w:themeColor="text1"/>
                    <w:highlight w:val="yellow"/>
                  </w:rPr>
                </m:ctrlPr>
              </m:dPr>
              <m:e>
                <m:r>
                  <w:rPr>
                    <w:rFonts w:ascii="Cambria Math" w:hAnsi="Cambria Math" w:cs="Arial"/>
                    <w:color w:val="000000" w:themeColor="text1"/>
                    <w:highlight w:val="yellow"/>
                  </w:rPr>
                  <m:t>l-1</m:t>
                </m:r>
              </m:e>
            </m:d>
          </m:sup>
        </m:sSup>
        <m:r>
          <w:rPr>
            <w:rFonts w:ascii="Cambria Math" w:hAnsi="Cambria Math" w:cs="Arial"/>
            <w:color w:val="000000" w:themeColor="text1"/>
            <w:highlight w:val="yellow"/>
          </w:rPr>
          <m:t>|&lt;</m:t>
        </m:r>
        <m:sSub>
          <m:sSubPr>
            <m:ctrlPr>
              <w:rPr>
                <w:rFonts w:ascii="Cambria Math" w:hAnsi="Cambria Math" w:cs="Arial"/>
                <w:i/>
                <w:color w:val="000000" w:themeColor="text1"/>
                <w:highlight w:val="yellow"/>
              </w:rPr>
            </m:ctrlPr>
          </m:sSubPr>
          <m:e>
            <m:r>
              <w:rPr>
                <w:rFonts w:ascii="Cambria Math" w:hAnsi="Cambria Math" w:cs="Arial"/>
                <w:color w:val="000000" w:themeColor="text1"/>
                <w:highlight w:val="yellow"/>
              </w:rPr>
              <m:t>ϵ</m:t>
            </m:r>
          </m:e>
          <m:sub>
            <m:r>
              <w:rPr>
                <w:rFonts w:ascii="Cambria Math" w:hAnsi="Cambria Math" w:cs="Arial"/>
                <w:color w:val="000000" w:themeColor="text1"/>
                <w:highlight w:val="yellow"/>
              </w:rPr>
              <m:t>JO</m:t>
            </m:r>
          </m:sub>
        </m:sSub>
      </m:oMath>
      <w:r w:rsidRPr="00335E07">
        <w:rPr>
          <w:rFonts w:ascii="Helvetica" w:hAnsi="Helvetica" w:cs="Arial"/>
          <w:color w:val="000000" w:themeColor="text1"/>
          <w:highlight w:val="yellow"/>
        </w:rPr>
        <w:t xml:space="preserve">: </w:t>
      </w:r>
      <w:r w:rsidRPr="00335E07">
        <w:rPr>
          <w:rFonts w:ascii="Helvetica" w:hAnsi="Helvetica" w:cs="Arial"/>
          <w:b/>
          <w:color w:val="000000" w:themeColor="text1"/>
          <w:highlight w:val="yellow"/>
        </w:rPr>
        <w:t>Break</w:t>
      </w:r>
    </w:p>
    <w:p w14:paraId="112CB12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ind w:left="747"/>
        <w:rPr>
          <w:rFonts w:ascii="Helvetica" w:hAnsi="Helvetica" w:cs="Arial"/>
        </w:rPr>
      </w:pPr>
      <w:r>
        <w:rPr>
          <w:rFonts w:ascii="Helvetica" w:hAnsi="Helvetica" w:cs="Arial"/>
        </w:rPr>
        <w:tab/>
      </w:r>
      <w:r w:rsidRPr="004B3AD2">
        <w:rPr>
          <w:rFonts w:ascii="Helvetica" w:hAnsi="Helvetica" w:cs="Arial"/>
          <w:b/>
        </w:rPr>
        <w:t>Return</w:t>
      </w:r>
      <w:r w:rsidRPr="00650E1C">
        <w:rPr>
          <w:rFonts w:ascii="Helvetica" w:hAnsi="Helvetica" w:cs="Arial"/>
        </w:rPr>
        <w:t xml:space="preserve"> </w:t>
      </w:r>
      <m:oMath>
        <m:sSup>
          <m:sSupPr>
            <m:ctrlPr>
              <w:rPr>
                <w:rFonts w:ascii="Cambria Math" w:hAnsi="Cambria Math" w:cs="Arial"/>
                <w:i/>
              </w:rPr>
            </m:ctrlPr>
          </m:sSupPr>
          <m:e>
            <m:r>
              <w:rPr>
                <w:rFonts w:ascii="Cambria Math" w:hAnsi="Cambria Math" w:cs="Arial"/>
              </w:rPr>
              <m:t>T</m:t>
            </m:r>
          </m:e>
          <m:sup>
            <m:r>
              <w:rPr>
                <w:rFonts w:ascii="Cambria Math" w:hAnsi="Cambria Math" w:cs="Arial"/>
              </w:rPr>
              <m:t>(l)</m:t>
            </m:r>
          </m:sup>
        </m:sSup>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oMath>
    </w:p>
    <w:p w14:paraId="7A94062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color w:val="000000" w:themeColor="text1"/>
        </w:rPr>
      </w:pPr>
    </w:p>
    <w:p w14:paraId="1BBD8EE4" w14:textId="3117836F"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I</w:t>
      </w:r>
      <w:r w:rsidRPr="00F34F8D">
        <w:rPr>
          <w:rFonts w:ascii="Helvetica" w:hAnsi="Helvetica" w:cs="Arial"/>
          <w:i/>
        </w:rPr>
        <w:t>nitializ</w:t>
      </w:r>
      <w:r>
        <w:rPr>
          <w:rFonts w:ascii="Helvetica" w:hAnsi="Helvetica" w:cs="Arial"/>
          <w:i/>
        </w:rPr>
        <w:t xml:space="preserve">e the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F34F8D">
        <w:rPr>
          <w:rFonts w:ascii="Helvetica" w:hAnsi="Helvetica" w:cs="Arial"/>
          <w:i/>
        </w:rPr>
        <w:t>.</w:t>
      </w:r>
      <w:r w:rsidRPr="00650E1C">
        <w:rPr>
          <w:rFonts w:ascii="Helvetica" w:hAnsi="Helvetica" w:cs="Arial"/>
        </w:rPr>
        <w:t xml:space="preserve"> </w:t>
      </w:r>
      <w:proofErr w:type="spellStart"/>
      <w:r>
        <w:rPr>
          <w:rFonts w:ascii="Helvetica" w:hAnsi="Helvetica" w:cs="Arial"/>
        </w:rPr>
        <w:t>CoSpar</w:t>
      </w:r>
      <w:proofErr w:type="spellEnd"/>
      <w:r>
        <w:rPr>
          <w:rFonts w:ascii="Helvetica" w:hAnsi="Helvetica" w:cs="Arial"/>
        </w:rPr>
        <w:t xml:space="preserve"> uses optimal transport (OT) to construct the initialized map </w:t>
      </w:r>
      <m:oMath>
        <m:r>
          <w:rPr>
            <w:rFonts w:ascii="Cambria Math" w:hAnsi="Cambria Math" w:cs="Arial"/>
          </w:rPr>
          <m:t>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e>
        </m:d>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335E07">
        <w:rPr>
          <w:rFonts w:ascii="Helvetica" w:hAnsi="Helvetica" w:cs="Arial"/>
        </w:rPr>
        <w:t xml:space="preserve">. </w:t>
      </w:r>
      <w:r w:rsidR="00335E07" w:rsidRPr="00335E07">
        <w:rPr>
          <w:rFonts w:ascii="Helvetica" w:hAnsi="Helvetica" w:cs="Arial"/>
        </w:rPr>
        <w:t xml:space="preserve">Given an initial state distribution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335E07" w:rsidRPr="00335E07">
        <w:rPr>
          <w:rFonts w:ascii="Helvetica" w:hAnsi="Helvetica" w:cs="Arial"/>
        </w:rPr>
        <w:t xml:space="preserve"> and a later density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335E07" w:rsidRPr="00335E07">
        <w:rPr>
          <w:rFonts w:ascii="Helvetica" w:hAnsi="Helvetica" w:cs="Arial"/>
        </w:rPr>
        <w:t xml:space="preserve">, OT finds a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int</m:t>
            </m:r>
          </m:sub>
        </m:sSub>
      </m:oMath>
      <w:r w:rsidR="00335E07" w:rsidRPr="00335E07">
        <w:rPr>
          <w:rFonts w:ascii="Helvetica" w:hAnsi="Helvetica" w:cs="Arial"/>
        </w:rPr>
        <w:t xml:space="preserve"> that minimizes the transport cost to move the initial distribution to the later one.</w:t>
      </w:r>
      <w:r w:rsidR="00335E07">
        <w:rPr>
          <w:rFonts w:ascii="Helvetica" w:hAnsi="Helvetica" w:cs="Arial"/>
        </w:rPr>
        <w:t xml:space="preserve"> </w:t>
      </w:r>
      <w:r w:rsidRPr="00335E07">
        <w:rPr>
          <w:rFonts w:ascii="Helvetica" w:hAnsi="Helvetica" w:cs="Arial"/>
        </w:rPr>
        <w:t>The approach</w:t>
      </w:r>
      <w:r>
        <w:rPr>
          <w:rFonts w:ascii="Helvetica" w:hAnsi="Helvetica" w:cs="Arial"/>
        </w:rPr>
        <w:t xml:space="preserve"> is related to that developed in </w:t>
      </w:r>
      <w:r w:rsidRPr="00650E1C">
        <w:rPr>
          <w:rFonts w:ascii="Helvetica" w:hAnsi="Helvetica" w:cs="Arial"/>
        </w:rPr>
        <w:t>Waddington-OT (WOT)</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D642Q629G319K193&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Pr>
          <w:rFonts w:ascii="Helvetica" w:hAnsi="Helvetica" w:cs="Arial"/>
        </w:rPr>
        <w:t xml:space="preserve">, but with a minor modification. </w:t>
      </w:r>
      <w:r w:rsidRPr="00650E1C">
        <w:rPr>
          <w:rFonts w:ascii="Helvetica" w:hAnsi="Helvetica" w:cs="Arial"/>
        </w:rPr>
        <w:t>To construct the</w:t>
      </w:r>
      <w:r>
        <w:rPr>
          <w:rFonts w:ascii="Helvetica" w:hAnsi="Helvetica" w:cs="Arial"/>
        </w:rPr>
        <w:t xml:space="preserve"> OT</w:t>
      </w:r>
      <w:r w:rsidRPr="00650E1C">
        <w:rPr>
          <w:rFonts w:ascii="Helvetica" w:hAnsi="Helvetica" w:cs="Arial"/>
        </w:rPr>
        <w:t xml:space="preserve"> cost matri</w:t>
      </w:r>
      <w:r>
        <w:rPr>
          <w:rFonts w:ascii="Helvetica" w:hAnsi="Helvetica" w:cs="Arial"/>
        </w:rPr>
        <w:t>x</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P159D139Z521W211&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sidRPr="00650E1C">
        <w:rPr>
          <w:rFonts w:ascii="Helvetica" w:hAnsi="Helvetica" w:cs="Arial"/>
        </w:rPr>
        <w:t>,</w:t>
      </w:r>
      <w:r>
        <w:rPr>
          <w:rFonts w:ascii="Helvetica" w:hAnsi="Helvetica" w:cs="Arial"/>
        </w:rPr>
        <w:t xml:space="preserve"> approximated by a cell-cell distance matrix,</w:t>
      </w:r>
      <w:r w:rsidRPr="00650E1C">
        <w:rPr>
          <w:rFonts w:ascii="Helvetica" w:hAnsi="Helvetica" w:cs="Arial"/>
        </w:rPr>
        <w:t xml:space="preserve"> </w:t>
      </w:r>
      <w:proofErr w:type="spellStart"/>
      <w:r>
        <w:rPr>
          <w:rFonts w:ascii="Helvetica" w:hAnsi="Helvetica" w:cs="Arial"/>
        </w:rPr>
        <w:t>CoSpar</w:t>
      </w:r>
      <w:proofErr w:type="spellEnd"/>
      <w:r>
        <w:rPr>
          <w:rFonts w:ascii="Helvetica" w:hAnsi="Helvetica" w:cs="Arial"/>
        </w:rPr>
        <w:t xml:space="preserve"> offers two approaches: 1) Euclidean distance in the selected PCA space, as implemented in WOT; 2) </w:t>
      </w:r>
      <w:r w:rsidRPr="00650E1C">
        <w:rPr>
          <w:rFonts w:ascii="Helvetica" w:hAnsi="Helvetica" w:cs="Arial"/>
        </w:rPr>
        <w:t xml:space="preserve">shortest path distance </w:t>
      </w:r>
      <w:r>
        <w:rPr>
          <w:rFonts w:ascii="Helvetica" w:hAnsi="Helvetica" w:cs="Arial"/>
        </w:rPr>
        <w:t>on</w:t>
      </w:r>
      <w:r w:rsidRPr="00650E1C">
        <w:rPr>
          <w:rFonts w:ascii="Helvetica" w:hAnsi="Helvetica" w:cs="Arial"/>
        </w:rPr>
        <w:t xml:space="preserve"> a </w:t>
      </w:r>
      <w:proofErr w:type="spellStart"/>
      <w:r>
        <w:rPr>
          <w:rFonts w:ascii="Helvetica" w:hAnsi="Helvetica" w:cs="Arial"/>
        </w:rPr>
        <w:t>kNN</w:t>
      </w:r>
      <w:proofErr w:type="spellEnd"/>
      <w:r w:rsidRPr="00650E1C">
        <w:rPr>
          <w:rFonts w:ascii="Helvetica" w:hAnsi="Helvetica" w:cs="Arial"/>
        </w:rPr>
        <w:t xml:space="preserve"> graph of the state manifold.</w:t>
      </w:r>
      <w:r>
        <w:rPr>
          <w:rFonts w:ascii="Helvetica" w:hAnsi="Helvetica" w:cs="Arial"/>
        </w:rPr>
        <w:t xml:space="preserve"> We found that shortest-path distance generally performs better than Euclidean distance (Supplementary Fig. 3</w:t>
      </w:r>
      <w:r w:rsidRPr="00A338C0">
        <w:rPr>
          <w:rFonts w:ascii="Helvetica" w:hAnsi="Helvetica" w:cs="Arial"/>
          <w:b/>
        </w:rPr>
        <w:t>e</w:t>
      </w:r>
      <w:r>
        <w:rPr>
          <w:rFonts w:ascii="Helvetica" w:hAnsi="Helvetica" w:cs="Arial"/>
        </w:rPr>
        <w:t>, Supplementary Fig. 4</w:t>
      </w:r>
      <w:r>
        <w:rPr>
          <w:rFonts w:ascii="Helvetica" w:hAnsi="Helvetica" w:cs="Arial"/>
          <w:b/>
        </w:rPr>
        <w:t>c-e</w:t>
      </w:r>
      <w:r>
        <w:rPr>
          <w:rFonts w:ascii="Helvetica" w:hAnsi="Helvetica" w:cs="Arial"/>
        </w:rPr>
        <w:t xml:space="preserve">). </w:t>
      </w:r>
      <w:proofErr w:type="spellStart"/>
      <w:r>
        <w:rPr>
          <w:rFonts w:ascii="Helvetica" w:hAnsi="Helvetica" w:cs="Arial"/>
        </w:rPr>
        <w:t>CoSpar</w:t>
      </w:r>
      <w:proofErr w:type="spellEnd"/>
      <w:r>
        <w:rPr>
          <w:rFonts w:ascii="Helvetica" w:hAnsi="Helvetica" w:cs="Arial"/>
        </w:rPr>
        <w:t xml:space="preserve"> accepts </w:t>
      </w:r>
      <w:r w:rsidRPr="00650E1C">
        <w:rPr>
          <w:rFonts w:ascii="Helvetica" w:hAnsi="Helvetica" w:cs="Arial"/>
        </w:rPr>
        <w:t>two parameters</w:t>
      </w:r>
      <w:r>
        <w:rPr>
          <w:rFonts w:ascii="Helvetica" w:hAnsi="Helvetica" w:cs="Arial"/>
        </w:rPr>
        <w:t xml:space="preserve"> for this initialization</w:t>
      </w:r>
      <w:r w:rsidRPr="00650E1C">
        <w:rPr>
          <w:rFonts w:ascii="Helvetica" w:hAnsi="Helvetica" w:cs="Arial"/>
        </w:rPr>
        <w:t xml:space="preserve">: a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oMath>
      <w:r w:rsidRPr="00650E1C">
        <w:rPr>
          <w:rFonts w:ascii="Helvetica" w:hAnsi="Helvetica" w:cs="Arial"/>
        </w:rPr>
        <w:t xml:space="preserve"> for constructing the </w:t>
      </w:r>
      <w:proofErr w:type="spellStart"/>
      <w:r>
        <w:rPr>
          <w:rFonts w:ascii="Helvetica" w:hAnsi="Helvetica" w:cs="Arial"/>
        </w:rPr>
        <w:t>kNN</w:t>
      </w:r>
      <w:proofErr w:type="spellEnd"/>
      <w:r w:rsidRPr="00650E1C">
        <w:rPr>
          <w:rFonts w:ascii="Helvetica" w:hAnsi="Helvetica" w:cs="Arial"/>
        </w:rPr>
        <w:t xml:space="preserve"> graph, and a regularization parameter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oMath>
      <w:r w:rsidRPr="00650E1C">
        <w:rPr>
          <w:rFonts w:ascii="Helvetica" w:hAnsi="Helvetica" w:cs="Arial"/>
        </w:rPr>
        <w:t xml:space="preserve">. </w:t>
      </w:r>
    </w:p>
    <w:p w14:paraId="521F90A0" w14:textId="77777777" w:rsidR="007D65E7" w:rsidRPr="006D252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r w:rsidRPr="006D252A">
        <w:rPr>
          <w:rFonts w:ascii="Helvetica" w:hAnsi="Helvetica" w:cs="Arial"/>
          <w:highlight w:val="yellow"/>
        </w:rPr>
        <w:t xml:space="preserve"> </w:t>
      </w:r>
    </w:p>
    <w:p w14:paraId="1FFC3520" w14:textId="759E16A1" w:rsidR="007D65E7" w:rsidRPr="006E07A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Cs/>
        </w:rPr>
      </w:pPr>
      <w:r>
        <w:rPr>
          <w:rFonts w:ascii="Helvetica" w:hAnsi="Helvetica" w:cs="Arial"/>
          <w:i/>
        </w:rPr>
        <w:t xml:space="preserve">Alternative initialization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oMath>
      <w:r w:rsidRPr="00F34F8D">
        <w:rPr>
          <w:rFonts w:ascii="Helvetica" w:hAnsi="Helvetica" w:cs="Arial"/>
          <w:i/>
        </w:rPr>
        <w:t>.</w:t>
      </w:r>
      <w:r>
        <w:rPr>
          <w:rFonts w:ascii="Helvetica" w:hAnsi="Helvetica" w:cs="Arial"/>
          <w:i/>
        </w:rPr>
        <w:t xml:space="preserve"> </w:t>
      </w:r>
      <w:r w:rsidR="00335E07">
        <w:rPr>
          <w:rFonts w:ascii="Helvetica" w:hAnsi="Helvetica" w:cs="Arial"/>
          <w:iCs/>
        </w:rPr>
        <w:t xml:space="preserve">OT </w:t>
      </w:r>
      <w:r w:rsidR="0045362B">
        <w:rPr>
          <w:rFonts w:ascii="Helvetica" w:hAnsi="Helvetica" w:cs="Arial"/>
          <w:iCs/>
        </w:rPr>
        <w:t>provides a reasonable initialization</w:t>
      </w:r>
      <w:r w:rsidR="00335E07">
        <w:rPr>
          <w:rFonts w:ascii="Helvetica" w:hAnsi="Helvetica" w:cs="Arial"/>
          <w:iCs/>
        </w:rPr>
        <w:t xml:space="preserve"> when the cell-cell distance matrix contains sufficient information to match the state heterogeneity at selected time points. </w:t>
      </w:r>
      <w:r>
        <w:rPr>
          <w:rFonts w:ascii="Helvetica" w:hAnsi="Helvetica" w:cs="Arial"/>
          <w:iCs/>
        </w:rPr>
        <w:t>When this assumption fails (e.g. owing to large differentiation effects over the observed time window</w:t>
      </w:r>
      <w:ins w:id="40" w:author="Klein, Allon Moshe" w:date="2021-03-29T20:47:00Z">
        <w:r w:rsidR="0045362B">
          <w:rPr>
            <w:rFonts w:ascii="Helvetica" w:hAnsi="Helvetica" w:cs="Arial"/>
            <w:iCs/>
          </w:rPr>
          <w:t>,</w:t>
        </w:r>
      </w:ins>
      <w:r>
        <w:rPr>
          <w:rFonts w:ascii="Helvetica" w:hAnsi="Helvetica" w:cs="Arial"/>
          <w:iCs/>
        </w:rPr>
        <w:t xml:space="preserve"> or batch effects), we initialize </w:t>
      </w:r>
      <m:oMath>
        <m:r>
          <w:rPr>
            <w:rFonts w:ascii="Cambria Math" w:hAnsi="Cambria Math" w:cs="Arial"/>
          </w:rPr>
          <m:t>T</m:t>
        </m:r>
      </m:oMath>
      <w:r>
        <w:rPr>
          <w:rFonts w:ascii="Helvetica" w:hAnsi="Helvetica" w:cs="Arial"/>
        </w:rPr>
        <w:t xml:space="preserve"> using an alternative approach, in which we generate an artificial clonal matrix based on highly variable genes at both time points: </w:t>
      </w:r>
      <m:oMath>
        <m:sSub>
          <m:sSubPr>
            <m:ctrlPr>
              <w:rPr>
                <w:rFonts w:ascii="Cambria Math" w:hAnsi="Cambria Math" w:cs="Arial"/>
                <w:i/>
              </w:rPr>
            </m:ctrlPr>
          </m:sSubPr>
          <m:e>
            <m:r>
              <w:rPr>
                <w:rFonts w:ascii="Cambria Math" w:hAnsi="Cambria Math" w:cs="Arial"/>
              </w:rPr>
              <m:t>(</m:t>
            </m:r>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 </m:t>
            </m:r>
          </m:sub>
        </m:sSub>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r>
          <m:rPr>
            <m:sty m:val="p"/>
          </m:rPr>
          <w:rPr>
            <w:rFonts w:ascii="Cambria Math" w:hAnsi="Cambria Math" w:cs="Arial"/>
          </w:rPr>
          <m:t>HighVar</m:t>
        </m:r>
      </m:oMath>
      <w:r>
        <w:rPr>
          <w:rFonts w:ascii="Helvetica" w:hAnsi="Helvetica" w:cs="Arial"/>
        </w:rPr>
        <w:t xml:space="preserve">, and then use it to calculate the initial transition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init</m:t>
            </m:r>
          </m:sub>
        </m:sSub>
        <m:r>
          <w:rPr>
            <w:rFonts w:ascii="Cambria Math" w:hAnsi="Cambria Math" w:cs="Arial"/>
          </w:rPr>
          <m:t>←</m:t>
        </m:r>
        <m:r>
          <m:rPr>
            <m:sty m:val="p"/>
          </m:rPr>
          <w:rPr>
            <w:rFonts w:ascii="Cambria Math" w:hAnsi="Cambria Math" w:cs="Arial"/>
          </w:rPr>
          <m:t xml:space="preserve">CoSpar </m:t>
        </m:r>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w:t>
      </w:r>
      <w:r>
        <w:rPr>
          <w:rFonts w:ascii="Helvetica" w:hAnsi="Helvetica" w:cs="Arial"/>
          <w:iCs/>
        </w:rPr>
        <w:t xml:space="preserve"> </w:t>
      </w:r>
      <w:r>
        <w:rPr>
          <w:rFonts w:ascii="Helvetica" w:hAnsi="Helvetica" w:cs="Arial"/>
        </w:rPr>
        <w:t xml:space="preserve">See Supplementary Note 5 for further details. </w:t>
      </w:r>
    </w:p>
    <w:p w14:paraId="298ECEC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69FDDC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276077">
        <w:rPr>
          <w:rFonts w:ascii="Helvetica" w:hAnsi="Helvetica" w:cs="Arial"/>
          <w:i/>
          <w:iCs/>
        </w:rPr>
        <w:t>Infer</w:t>
      </w:r>
      <w:r>
        <w:rPr>
          <w:rFonts w:ascii="Helvetica" w:hAnsi="Helvetica" w:cs="Arial"/>
          <w:i/>
        </w:rPr>
        <w:t xml:space="preserve">ring the clonal matrix </w:t>
      </w:r>
      <m:oMath>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I</m:t>
                </m:r>
              </m:e>
            </m:acc>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(T,</m:t>
        </m:r>
        <m:sSub>
          <m:sSubPr>
            <m:ctrlPr>
              <w:rPr>
                <w:rFonts w:ascii="Cambria Math" w:hAnsi="Cambria Math" w:cs="Arial"/>
                <w:i/>
              </w:rPr>
            </m:ctrlPr>
          </m:sSub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r>
        <w:rPr>
          <w:rFonts w:ascii="Helvetica" w:hAnsi="Helvetica" w:cs="Arial"/>
          <w:i/>
        </w:rPr>
        <w:t>.</w:t>
      </w:r>
      <w:r w:rsidRPr="00650E1C">
        <w:rPr>
          <w:rFonts w:ascii="Helvetica" w:hAnsi="Helvetica" w:cs="Arial"/>
        </w:rPr>
        <w:t xml:space="preserve"> Given a transition map </w:t>
      </w:r>
      <m:oMath>
        <m:r>
          <w:rPr>
            <w:rFonts w:ascii="Cambria Math" w:hAnsi="Cambria Math" w:cs="Arial"/>
          </w:rPr>
          <m:t>T</m:t>
        </m:r>
      </m:oMath>
      <w:r w:rsidRPr="00650E1C">
        <w:rPr>
          <w:rFonts w:ascii="Helvetica" w:hAnsi="Helvetica" w:cs="Arial"/>
        </w:rPr>
        <w:t xml:space="preserve">, </w:t>
      </w:r>
      <w:proofErr w:type="spellStart"/>
      <w:r>
        <w:rPr>
          <w:rFonts w:ascii="Helvetica" w:hAnsi="Helvetica" w:cs="Arial"/>
        </w:rPr>
        <w:t>CoSpar</w:t>
      </w:r>
      <w:proofErr w:type="spellEnd"/>
      <w:r w:rsidRPr="00650E1C">
        <w:rPr>
          <w:rFonts w:ascii="Helvetica" w:hAnsi="Helvetica" w:cs="Arial"/>
        </w:rPr>
        <w:t xml:space="preserve"> update</w:t>
      </w:r>
      <w:r>
        <w:rPr>
          <w:rFonts w:ascii="Helvetica" w:hAnsi="Helvetica" w:cs="Arial"/>
        </w:rPr>
        <w:t>s</w:t>
      </w:r>
      <w:r w:rsidRPr="00650E1C">
        <w:rPr>
          <w:rFonts w:ascii="Helvetica" w:hAnsi="Helvetica" w:cs="Arial"/>
        </w:rPr>
        <w:t xml:space="preserve"> the clonal matrix </w:t>
      </w:r>
      <m:oMath>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650E1C">
        <w:rPr>
          <w:rFonts w:ascii="Helvetica" w:hAnsi="Helvetica" w:cs="Arial"/>
        </w:rPr>
        <w:t xml:space="preserve"> based on the principle of maximum likelihood:</w:t>
      </w:r>
    </w:p>
    <w:p w14:paraId="1E0BA5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A20CB1" w14:paraId="783E090E"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3FE6B3DA" w14:textId="77777777" w:rsidR="007D65E7" w:rsidRDefault="007D65E7" w:rsidP="000B7C65">
            <w:pPr>
              <w:tabs>
                <w:tab w:val="left" w:pos="480"/>
              </w:tabs>
              <w:spacing w:line="480" w:lineRule="auto"/>
              <w:rPr>
                <w:rFonts w:ascii="Helvetica" w:hAnsi="Helvetica" w:cs="Arial"/>
              </w:rPr>
            </w:pPr>
          </w:p>
        </w:tc>
        <w:tc>
          <w:tcPr>
            <w:tcW w:w="7658" w:type="dxa"/>
          </w:tcPr>
          <w:p w14:paraId="108E7E40" w14:textId="77777777" w:rsidR="007D65E7" w:rsidRPr="00A20CB1"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acc>
                      <m:accPr>
                        <m:ctrlPr>
                          <w:rPr>
                            <w:rFonts w:ascii="Cambria Math" w:hAnsi="Cambria Math" w:cs="Arial"/>
                            <w:bCs w:val="0"/>
                            <w:i/>
                          </w:rPr>
                        </m:ctrlPr>
                      </m:accPr>
                      <m:e>
                        <m:r>
                          <m:rPr>
                            <m:sty m:val="bi"/>
                          </m:rPr>
                          <w:rPr>
                            <w:rFonts w:ascii="Cambria Math" w:hAnsi="Cambria Math" w:cs="Arial"/>
                          </w:rPr>
                          <m:t>I</m:t>
                        </m:r>
                        <m:ctrlPr>
                          <w:rPr>
                            <w:rFonts w:ascii="Cambria Math" w:hAnsi="Cambria Math" w:cs="Arial"/>
                            <w:b w:val="0"/>
                            <w:i/>
                          </w:rPr>
                        </m:ctrlPr>
                      </m:e>
                    </m:acc>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r>
                  <m:rPr>
                    <m:sty m:val="bi"/>
                  </m:rPr>
                  <w:rPr>
                    <w:rFonts w:ascii="Cambria Math" w:hAnsi="Cambria Math" w:cs="Arial"/>
                  </w:rPr>
                  <m:t>=</m:t>
                </m:r>
                <m:func>
                  <m:funcPr>
                    <m:ctrlPr>
                      <w:rPr>
                        <w:rFonts w:ascii="Cambria Math" w:hAnsi="Cambria Math" w:cs="Arial"/>
                        <w:b w:val="0"/>
                        <w:bCs w:val="0"/>
                        <w:i/>
                      </w:rPr>
                    </m:ctrlPr>
                  </m:funcPr>
                  <m:fName>
                    <m:limLow>
                      <m:limLowPr>
                        <m:ctrlPr>
                          <w:rPr>
                            <w:rFonts w:ascii="Cambria Math" w:hAnsi="Cambria Math" w:cs="Arial"/>
                            <w:b w:val="0"/>
                            <w:bCs w:val="0"/>
                            <w:i/>
                          </w:rPr>
                        </m:ctrlPr>
                      </m:limLowPr>
                      <m:e>
                        <m:r>
                          <m:rPr>
                            <m:sty m:val="b"/>
                          </m:rPr>
                          <w:rPr>
                            <w:rFonts w:ascii="Cambria Math" w:hAnsi="Cambria Math" w:cs="Arial"/>
                          </w:rPr>
                          <m:t>argmax</m:t>
                        </m:r>
                      </m:e>
                      <m:lim>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lim>
                    </m:limLow>
                  </m:fName>
                  <m:e>
                    <m:r>
                      <m:rPr>
                        <m:sty m:val="bi"/>
                      </m:rPr>
                      <w:rPr>
                        <w:rFonts w:ascii="Cambria Math" w:hAnsi="Cambria Math" w:cs="Arial"/>
                      </w:rPr>
                      <m:t>P(</m:t>
                    </m:r>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1</m:t>
                            </m:r>
                          </m:sub>
                        </m:sSub>
                      </m:sub>
                    </m:sSub>
                    <m:r>
                      <m:rPr>
                        <m:sty m:val="bi"/>
                      </m:rPr>
                      <w:rPr>
                        <w:rFonts w:ascii="Cambria Math" w:hAnsi="Cambria Math" w:cs="Arial"/>
                      </w:rPr>
                      <m:t>|T,</m:t>
                    </m:r>
                    <m:sSub>
                      <m:sSubPr>
                        <m:ctrlPr>
                          <w:rPr>
                            <w:rFonts w:ascii="Cambria Math" w:hAnsi="Cambria Math" w:cs="Arial"/>
                            <w:b w:val="0"/>
                            <w:bCs w:val="0"/>
                            <w:i/>
                          </w:rPr>
                        </m:ctrlPr>
                      </m:sSubPr>
                      <m:e>
                        <m:r>
                          <m:rPr>
                            <m:sty m:val="bi"/>
                          </m:rPr>
                          <w:rPr>
                            <w:rFonts w:ascii="Cambria Math" w:hAnsi="Cambria Math" w:cs="Arial"/>
                          </w:rPr>
                          <m:t>I</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r>
                      <m:rPr>
                        <m:sty m:val="bi"/>
                      </m:rPr>
                      <w:rPr>
                        <w:rFonts w:ascii="Cambria Math" w:hAnsi="Cambria Math" w:cs="Arial"/>
                      </w:rPr>
                      <m:t>)</m:t>
                    </m:r>
                  </m:e>
                </m:func>
                <m:r>
                  <m:rPr>
                    <m:sty m:val="bi"/>
                  </m:rPr>
                  <w:rPr>
                    <w:rFonts w:ascii="Cambria Math" w:hAnsi="Cambria Math" w:cs="Arial"/>
                  </w:rPr>
                  <m:t>,</m:t>
                </m:r>
              </m:oMath>
            </m:oMathPara>
          </w:p>
        </w:tc>
        <w:tc>
          <w:tcPr>
            <w:tcW w:w="896" w:type="dxa"/>
          </w:tcPr>
          <w:p w14:paraId="458E1EBD"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5</w:t>
            </w:r>
            <w:r w:rsidRPr="00A20CB1">
              <w:rPr>
                <w:rFonts w:ascii="Helvetica" w:hAnsi="Helvetica" w:cs="Arial"/>
                <w:b w:val="0"/>
                <w:bCs w:val="0"/>
                <w:i w:val="0"/>
                <w:iCs w:val="0"/>
                <w:color w:val="auto"/>
                <w:sz w:val="24"/>
                <w:szCs w:val="24"/>
              </w:rPr>
              <w:t>)</w:t>
            </w:r>
          </w:p>
        </w:tc>
      </w:tr>
    </w:tbl>
    <w:p w14:paraId="7EEE5A7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under </w:t>
      </w:r>
      <w:r>
        <w:rPr>
          <w:rFonts w:ascii="Helvetica" w:hAnsi="Helvetica" w:cs="Arial"/>
        </w:rPr>
        <w:t>two</w:t>
      </w:r>
      <w:r w:rsidRPr="00650E1C">
        <w:rPr>
          <w:rFonts w:ascii="Helvetica" w:hAnsi="Helvetica" w:cs="Arial"/>
        </w:rPr>
        <w:t xml:space="preserve"> constraint</w:t>
      </w:r>
      <w:r>
        <w:rPr>
          <w:rFonts w:ascii="Helvetica" w:hAnsi="Helvetica" w:cs="Arial"/>
        </w:rPr>
        <w:t xml:space="preserve">s: </w:t>
      </w:r>
    </w:p>
    <w:p w14:paraId="1911752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1) all initial states are clonally labeled, </w:t>
      </w:r>
      <w:r w:rsidRPr="001D288F">
        <w:rPr>
          <w:rFonts w:ascii="Helvetica" w:hAnsi="Helvetica" w:cs="Arial"/>
        </w:rPr>
        <w:t xml:space="preserve">i.e. </w:t>
      </w:r>
      <m:oMath>
        <m:nary>
          <m:naryPr>
            <m:chr m:val="∑"/>
            <m:supHide m:val="1"/>
            <m:ctrlPr>
              <w:rPr>
                <w:rFonts w:ascii="Cambria Math" w:hAnsi="Cambria Math" w:cs="Arial"/>
                <w:i/>
              </w:rPr>
            </m:ctrlPr>
          </m:naryPr>
          <m:sub>
            <m:r>
              <w:rPr>
                <w:rFonts w:ascii="Cambria Math" w:hAnsi="Cambria Math" w:cs="Arial"/>
              </w:rPr>
              <m:t>i,m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e>
        </m:nary>
      </m:oMath>
      <w:r w:rsidRPr="001D288F">
        <w:rPr>
          <w:rFonts w:ascii="Helvetica" w:hAnsi="Helvetica" w:cs="Arial"/>
        </w:rPr>
        <w:t>;</w:t>
      </w:r>
    </w:p>
    <w:p w14:paraId="4DC81EA0" w14:textId="44D1D201"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2) the fraction of cells with a given clonal barcode structure is constant over time. Note that this </w:t>
      </w:r>
      <w:del w:id="41" w:author="Klein, Allon Moshe" w:date="2021-03-29T20:50:00Z">
        <w:r w:rsidDel="002A3B1A">
          <w:rPr>
            <w:rFonts w:ascii="Helvetica" w:hAnsi="Helvetica" w:cs="Arial"/>
          </w:rPr>
          <w:delText xml:space="preserve">assumption </w:delText>
        </w:r>
      </w:del>
      <w:ins w:id="42" w:author="Klein, Allon Moshe" w:date="2021-03-29T20:50:00Z">
        <w:r w:rsidR="002A3B1A">
          <w:rPr>
            <w:rFonts w:ascii="Helvetica" w:hAnsi="Helvetica" w:cs="Arial"/>
          </w:rPr>
          <w:t>constraint</w:t>
        </w:r>
        <w:r w:rsidR="002A3B1A">
          <w:rPr>
            <w:rFonts w:ascii="Helvetica" w:hAnsi="Helvetica" w:cs="Arial"/>
          </w:rPr>
          <w:t xml:space="preserve"> </w:t>
        </w:r>
      </w:ins>
      <w:r>
        <w:rPr>
          <w:rFonts w:ascii="Helvetica" w:hAnsi="Helvetica" w:cs="Arial"/>
        </w:rPr>
        <w:t xml:space="preserve">represents a </w:t>
      </w:r>
      <w:del w:id="43" w:author="Klein, Allon Moshe" w:date="2021-03-29T20:48:00Z">
        <w:r w:rsidDel="0045362B">
          <w:rPr>
            <w:rFonts w:ascii="Helvetica" w:hAnsi="Helvetica" w:cs="Arial"/>
          </w:rPr>
          <w:delText xml:space="preserve">strong </w:delText>
        </w:r>
      </w:del>
      <w:r>
        <w:rPr>
          <w:rFonts w:ascii="Helvetica" w:hAnsi="Helvetica" w:cs="Arial"/>
        </w:rPr>
        <w:t xml:space="preserve">simplification as </w:t>
      </w:r>
      <w:ins w:id="44" w:author="Klein, Allon Moshe" w:date="2021-03-29T20:48:00Z">
        <w:r w:rsidR="0045362B">
          <w:rPr>
            <w:rFonts w:ascii="Helvetica" w:hAnsi="Helvetica" w:cs="Arial"/>
          </w:rPr>
          <w:t xml:space="preserve">all clones initially derive from single cells and </w:t>
        </w:r>
      </w:ins>
      <w:ins w:id="45" w:author="Klein, Allon Moshe" w:date="2021-03-29T20:49:00Z">
        <w:r w:rsidR="0045362B">
          <w:rPr>
            <w:rFonts w:ascii="Helvetica" w:hAnsi="Helvetica" w:cs="Arial"/>
          </w:rPr>
          <w:t xml:space="preserve">only </w:t>
        </w:r>
      </w:ins>
      <w:del w:id="46" w:author="Klein, Allon Moshe" w:date="2021-03-29T20:48:00Z">
        <w:r w:rsidDel="0045362B">
          <w:rPr>
            <w:rFonts w:ascii="Helvetica" w:hAnsi="Helvetica" w:cs="Arial"/>
          </w:rPr>
          <w:delText xml:space="preserve">there is strong evidence that clones </w:delText>
        </w:r>
      </w:del>
      <w:r>
        <w:rPr>
          <w:rFonts w:ascii="Helvetica" w:hAnsi="Helvetica" w:cs="Arial"/>
        </w:rPr>
        <w:t xml:space="preserve">develop to be heterogeneous in size over time. We </w:t>
      </w:r>
      <w:del w:id="47" w:author="Klein, Allon Moshe" w:date="2021-03-29T20:51:00Z">
        <w:r w:rsidDel="002A3B1A">
          <w:rPr>
            <w:rFonts w:ascii="Helvetica" w:hAnsi="Helvetica" w:cs="Arial"/>
          </w:rPr>
          <w:delText xml:space="preserve">also </w:delText>
        </w:r>
      </w:del>
      <w:r>
        <w:rPr>
          <w:rFonts w:ascii="Helvetica" w:hAnsi="Helvetica" w:cs="Arial"/>
        </w:rPr>
        <w:t>provide an</w:t>
      </w:r>
      <w:ins w:id="48" w:author="Klein, Allon Moshe" w:date="2021-03-29T20:51:00Z">
        <w:r w:rsidR="002A3B1A">
          <w:rPr>
            <w:rFonts w:ascii="Helvetica" w:hAnsi="Helvetica" w:cs="Arial"/>
          </w:rPr>
          <w:t xml:space="preserve"> alternative</w:t>
        </w:r>
      </w:ins>
      <w:del w:id="49" w:author="Klein, Allon Moshe" w:date="2021-03-29T20:51:00Z">
        <w:r w:rsidDel="002A3B1A">
          <w:rPr>
            <w:rFonts w:ascii="Helvetica" w:hAnsi="Helvetica" w:cs="Arial"/>
          </w:rPr>
          <w:delText>other</w:delText>
        </w:r>
      </w:del>
      <w:r>
        <w:rPr>
          <w:rFonts w:ascii="Helvetica" w:hAnsi="Helvetica" w:cs="Arial"/>
        </w:rPr>
        <w:t xml:space="preserve"> </w:t>
      </w:r>
      <w:del w:id="50" w:author="Klein, Allon Moshe" w:date="2021-03-29T20:49:00Z">
        <w:r w:rsidDel="0045362B">
          <w:rPr>
            <w:rFonts w:ascii="Helvetica" w:hAnsi="Helvetica" w:cs="Arial"/>
          </w:rPr>
          <w:delText xml:space="preserve">extreme </w:delText>
        </w:r>
      </w:del>
      <w:del w:id="51" w:author="Klein, Allon Moshe" w:date="2021-03-29T20:51:00Z">
        <w:r w:rsidDel="002A3B1A">
          <w:rPr>
            <w:rFonts w:ascii="Helvetica" w:hAnsi="Helvetica" w:cs="Arial"/>
          </w:rPr>
          <w:delText>implementation</w:delText>
        </w:r>
      </w:del>
      <w:r>
        <w:rPr>
          <w:rFonts w:ascii="Helvetica" w:hAnsi="Helvetica" w:cs="Arial"/>
        </w:rPr>
        <w:t xml:space="preserve"> </w:t>
      </w:r>
      <w:del w:id="52" w:author="Klein, Allon Moshe" w:date="2021-03-29T20:49:00Z">
        <w:r w:rsidDel="0045362B">
          <w:rPr>
            <w:rFonts w:ascii="Helvetica" w:hAnsi="Helvetica" w:cs="Arial"/>
          </w:rPr>
          <w:delText>where we assume</w:delText>
        </w:r>
      </w:del>
      <w:ins w:id="53" w:author="Klein, Allon Moshe" w:date="2021-03-29T20:49:00Z">
        <w:r w:rsidR="0045362B">
          <w:rPr>
            <w:rFonts w:ascii="Helvetica" w:hAnsi="Helvetica" w:cs="Arial"/>
          </w:rPr>
          <w:t>enforcing</w:t>
        </w:r>
      </w:ins>
      <w:r>
        <w:rPr>
          <w:rFonts w:ascii="Helvetica" w:hAnsi="Helvetica" w:cs="Arial"/>
        </w:rPr>
        <w:t xml:space="preserve"> each clone </w:t>
      </w:r>
      <w:ins w:id="54" w:author="Klein, Allon Moshe" w:date="2021-03-29T20:49:00Z">
        <w:r w:rsidR="0045362B">
          <w:rPr>
            <w:rFonts w:ascii="Helvetica" w:hAnsi="Helvetica" w:cs="Arial"/>
          </w:rPr>
          <w:t xml:space="preserve">to </w:t>
        </w:r>
      </w:ins>
      <w:del w:id="55" w:author="Klein, Allon Moshe" w:date="2021-03-29T20:49:00Z">
        <w:r w:rsidDel="0045362B">
          <w:rPr>
            <w:rFonts w:ascii="Helvetica" w:hAnsi="Helvetica" w:cs="Arial"/>
          </w:rPr>
          <w:delText xml:space="preserve">has </w:delText>
        </w:r>
      </w:del>
      <w:ins w:id="56" w:author="Klein, Allon Moshe" w:date="2021-03-29T20:49:00Z">
        <w:r w:rsidR="0045362B">
          <w:rPr>
            <w:rFonts w:ascii="Helvetica" w:hAnsi="Helvetica" w:cs="Arial"/>
          </w:rPr>
          <w:t>have</w:t>
        </w:r>
        <w:r w:rsidR="0045362B">
          <w:rPr>
            <w:rFonts w:ascii="Helvetica" w:hAnsi="Helvetica" w:cs="Arial"/>
          </w:rPr>
          <w:t xml:space="preserve"> </w:t>
        </w:r>
      </w:ins>
      <w:r>
        <w:rPr>
          <w:rFonts w:ascii="Helvetica" w:hAnsi="Helvetica" w:cs="Arial"/>
        </w:rPr>
        <w:t xml:space="preserve">the same size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which is true for static barcoding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We found </w:t>
      </w:r>
      <w:ins w:id="57" w:author="Klein, Allon Moshe" w:date="2021-03-29T20:50:00Z">
        <w:r w:rsidR="0045362B">
          <w:rPr>
            <w:rFonts w:ascii="Helvetica" w:hAnsi="Helvetica" w:cs="Arial"/>
          </w:rPr>
          <w:t xml:space="preserve">that </w:t>
        </w:r>
      </w:ins>
      <w:r>
        <w:rPr>
          <w:rFonts w:ascii="Helvetica" w:hAnsi="Helvetica" w:cs="Arial"/>
        </w:rPr>
        <w:t xml:space="preserve">the </w:t>
      </w:r>
      <w:del w:id="58" w:author="Klein, Allon Moshe" w:date="2021-03-29T20:50:00Z">
        <w:r w:rsidDel="0045362B">
          <w:rPr>
            <w:rFonts w:ascii="Helvetica" w:hAnsi="Helvetica" w:cs="Arial"/>
          </w:rPr>
          <w:delText>constant clonal fraction</w:delText>
        </w:r>
      </w:del>
      <w:ins w:id="59" w:author="Klein, Allon Moshe" w:date="2021-03-29T20:50:00Z">
        <w:r w:rsidR="0045362B">
          <w:rPr>
            <w:rFonts w:ascii="Helvetica" w:hAnsi="Helvetica" w:cs="Arial"/>
          </w:rPr>
          <w:t>former</w:t>
        </w:r>
      </w:ins>
      <w:r>
        <w:rPr>
          <w:rFonts w:ascii="Helvetica" w:hAnsi="Helvetica" w:cs="Arial"/>
        </w:rPr>
        <w:t xml:space="preserve"> constraint gives robust results over all tested datasets</w:t>
      </w:r>
      <w:del w:id="60" w:author="Klein, Allon Moshe" w:date="2021-03-29T20:50:00Z">
        <w:r w:rsidDel="00B84A27">
          <w:rPr>
            <w:rFonts w:ascii="Helvetica" w:hAnsi="Helvetica" w:cs="Arial"/>
          </w:rPr>
          <w:delText xml:space="preserve">, whether barcoding happens at </w:delText>
        </w:r>
      </w:del>
      <m:oMath>
        <m:sSub>
          <m:sSubPr>
            <m:ctrlPr>
              <w:del w:id="61" w:author="Klein, Allon Moshe" w:date="2021-03-29T20:50:00Z">
                <w:rPr>
                  <w:rFonts w:ascii="Cambria Math" w:hAnsi="Cambria Math" w:cs="Arial"/>
                  <w:i/>
                </w:rPr>
              </w:del>
            </m:ctrlPr>
          </m:sSubPr>
          <m:e>
            <m:r>
              <w:del w:id="62" w:author="Klein, Allon Moshe" w:date="2021-03-29T20:50:00Z">
                <w:rPr>
                  <w:rFonts w:ascii="Cambria Math" w:hAnsi="Cambria Math" w:cs="Arial"/>
                </w:rPr>
                <m:t>t</m:t>
              </w:del>
            </m:r>
          </m:e>
          <m:sub>
            <m:r>
              <w:del w:id="63" w:author="Klein, Allon Moshe" w:date="2021-03-29T20:50:00Z">
                <w:rPr>
                  <w:rFonts w:ascii="Cambria Math" w:hAnsi="Cambria Math" w:cs="Arial"/>
                </w:rPr>
                <m:t>1</m:t>
              </w:del>
            </m:r>
          </m:sub>
        </m:sSub>
      </m:oMath>
      <w:del w:id="64" w:author="Klein, Allon Moshe" w:date="2021-03-29T20:50:00Z">
        <w:r w:rsidDel="00B84A27">
          <w:rPr>
            <w:rFonts w:ascii="Helvetica" w:hAnsi="Helvetica" w:cs="Arial"/>
          </w:rPr>
          <w:delText xml:space="preserve"> or not, and it allows to directly account for nested clonal structure</w:delText>
        </w:r>
      </w:del>
      <w:r>
        <w:rPr>
          <w:rFonts w:ascii="Helvetica" w:hAnsi="Helvetica" w:cs="Arial"/>
        </w:rPr>
        <w:t xml:space="preserve">. </w:t>
      </w:r>
    </w:p>
    <w:p w14:paraId="114BC894" w14:textId="77777777" w:rsidR="007D65E7" w:rsidRPr="008B0CF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235A9130" w14:textId="77777777" w:rsidR="007D65E7" w:rsidRPr="0085463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A3352">
        <w:rPr>
          <w:rFonts w:ascii="Helvetica" w:hAnsi="Helvetica" w:cs="Arial"/>
        </w:rPr>
        <w:t xml:space="preserve">These two constraints are integrated as follows. With </w:t>
      </w:r>
      <m:oMath>
        <m:acc>
          <m:accPr>
            <m:chr m:val="⃗"/>
            <m:ctrlPr>
              <w:rPr>
                <w:rFonts w:ascii="Cambria Math" w:hAnsi="Cambria Math" w:cs="Arial"/>
                <w:i/>
              </w:rPr>
            </m:ctrlPr>
          </m:accPr>
          <m:e>
            <m:r>
              <w:rPr>
                <w:rFonts w:ascii="Cambria Math" w:hAnsi="Cambria Math" w:cs="Arial"/>
              </w:rPr>
              <m:t>ζ</m:t>
            </m:r>
          </m:e>
        </m:acc>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0,1</m:t>
                </m:r>
              </m:e>
            </m:d>
          </m:e>
          <m:sup>
            <m:r>
              <w:rPr>
                <w:rFonts w:ascii="Cambria Math" w:hAnsi="Cambria Math" w:cs="Arial"/>
              </w:rPr>
              <m:t>M</m:t>
            </m:r>
          </m:sup>
        </m:sSup>
      </m:oMath>
      <w:r w:rsidRPr="006A3352">
        <w:rPr>
          <w:rFonts w:ascii="Helvetica" w:hAnsi="Helvetica" w:cs="Arial"/>
        </w:rPr>
        <w:t xml:space="preserve"> indicating a clonal barcode combination, and</w:t>
      </w:r>
      <w:r>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ζ</m:t>
            </m:r>
          </m:sup>
        </m:sSubSup>
      </m:oMath>
      <w:r>
        <w:rPr>
          <w:rFonts w:ascii="Helvetica" w:hAnsi="Helvetica" w:cs="Arial"/>
        </w:rPr>
        <w:t xml:space="preserve"> indicating the set of cell states at time </w:t>
      </w:r>
      <m:oMath>
        <m:r>
          <w:rPr>
            <w:rFonts w:ascii="Cambria Math" w:hAnsi="Cambria Math" w:cs="Arial"/>
          </w:rPr>
          <m:t>t</m:t>
        </m:r>
      </m:oMath>
      <w:r>
        <w:rPr>
          <w:rFonts w:ascii="Helvetica" w:hAnsi="Helvetica" w:cs="Arial"/>
        </w:rPr>
        <w:t xml:space="preserve"> with barcode combination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the total number of cells with the barcode structure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at time </w:t>
      </w:r>
      <w:r>
        <w:rPr>
          <w:rFonts w:ascii="Helvetica" w:hAnsi="Helvetica" w:cs="Arial"/>
          <w:i/>
          <w:iCs/>
        </w:rPr>
        <w:t>t</w:t>
      </w:r>
      <w:r>
        <w:rPr>
          <w:rFonts w:ascii="Helvetica" w:hAnsi="Helvetica" w:cs="Arial"/>
        </w:rPr>
        <w:t xml:space="preserve"> is </w:t>
      </w:r>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t</m:t>
            </m:r>
          </m:sub>
          <m:sup>
            <m:r>
              <w:rPr>
                <w:rFonts w:ascii="Cambria Math" w:hAnsi="Cambria Math" w:cs="Arial"/>
              </w:rPr>
              <m:t>ζ</m:t>
            </m:r>
          </m:sup>
        </m:sSubSup>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I</m:t>
            </m:r>
          </m:e>
          <m:sub>
            <m:r>
              <w:rPr>
                <w:rFonts w:ascii="Cambria Math" w:hAnsi="Cambria Math" w:cs="Arial"/>
              </w:rPr>
              <m:t>t</m:t>
            </m:r>
          </m:sub>
          <m:sup>
            <m:r>
              <w:rPr>
                <w:rFonts w:ascii="Cambria Math" w:hAnsi="Cambria Math" w:cs="Arial"/>
              </w:rPr>
              <m:t>ζ</m:t>
            </m:r>
          </m:sup>
        </m:sSubSup>
        <m:r>
          <w:rPr>
            <w:rFonts w:ascii="Cambria Math" w:hAnsi="Cambria Math" w:cs="Arial"/>
          </w:rPr>
          <m:t>|</m:t>
        </m:r>
      </m:oMath>
      <w:r>
        <w:rPr>
          <w:rFonts w:ascii="Helvetica" w:hAnsi="Helvetica" w:cs="Arial"/>
        </w:rPr>
        <w:t>. We enforce the constraint:</w:t>
      </w:r>
    </w:p>
    <w:p w14:paraId="6480937C" w14:textId="77777777" w:rsidR="007D65E7" w:rsidRPr="00A07E42"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 xml:space="preserve"> </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num>
            <m:den>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m:t>
                  </m:r>
                </m:sup>
              </m:sSubSup>
            </m:den>
          </m:f>
          <m:r>
            <w:rPr>
              <w:rFonts w:ascii="Cambria Math" w:hAnsi="Cambria Math" w:cs="Arial"/>
            </w:rPr>
            <m:t xml:space="preserve"> ,  </m:t>
          </m:r>
        </m:oMath>
      </m:oMathPara>
    </w:p>
    <w:p w14:paraId="33A6ECF7" w14:textId="77777777" w:rsidR="007D65E7" w:rsidRPr="001D288F"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288F">
        <w:rPr>
          <w:rFonts w:ascii="Helvetica" w:hAnsi="Helvetica" w:cs="Arial"/>
        </w:rPr>
        <w:t xml:space="preserve">where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m:t>
            </m:r>
          </m:sup>
        </m:sSubSup>
      </m:oMath>
      <w:r w:rsidRPr="001D288F">
        <w:rPr>
          <w:rFonts w:ascii="Helvetica" w:hAnsi="Helvetica" w:cs="Arial"/>
        </w:rPr>
        <w:t xml:space="preserve"> is the number of clonally labeled cells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1D288F">
        <w:rPr>
          <w:rFonts w:ascii="Helvetica" w:hAnsi="Helvetica" w:cs="Arial"/>
        </w:rPr>
        <w:t xml:space="preserve">. As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sidRPr="001D288F">
        <w:rPr>
          <w:rFonts w:ascii="Helvetica" w:hAnsi="Helvetica" w:cs="Arial"/>
        </w:rPr>
        <w:t xml:space="preserve"> is generally non-integer, we sample the cell number probabilistically from </w:t>
      </w:r>
      <m:oMath>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r>
          <w:rPr>
            <w:rFonts w:ascii="Cambria Math" w:hAnsi="Cambria Math" w:cs="Arial"/>
          </w:rPr>
          <m:t>⌉}</m:t>
        </m:r>
      </m:oMath>
      <w:r w:rsidRPr="001D288F">
        <w:rPr>
          <w:rFonts w:ascii="Helvetica" w:hAnsi="Helvetica" w:cs="Arial"/>
        </w:rPr>
        <w:t xml:space="preserve">, with a mean of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sidRPr="001D288F">
        <w:rPr>
          <w:rFonts w:ascii="Helvetica" w:hAnsi="Helvetica" w:cs="Arial"/>
        </w:rPr>
        <w:t xml:space="preserve">, where </w:t>
      </w:r>
      <m:oMath>
        <m:d>
          <m:dPr>
            <m:begChr m:val="⌊"/>
            <m:endChr m:val="⌋"/>
            <m:ctrlPr>
              <w:rPr>
                <w:rFonts w:ascii="Cambria Math" w:hAnsi="Cambria Math" w:cs="Arial"/>
                <w:i/>
              </w:rPr>
            </m:ctrlPr>
          </m:dPr>
          <m:e>
            <m:r>
              <w:rPr>
                <w:rFonts w:ascii="Cambria Math" w:hAnsi="Cambria Math" w:cs="Arial"/>
              </w:rPr>
              <m:t>⋅</m:t>
            </m:r>
          </m:e>
        </m:d>
      </m:oMath>
      <w:r w:rsidRPr="001D288F">
        <w:rPr>
          <w:rFonts w:ascii="Helvetica" w:hAnsi="Helvetica" w:cs="Arial"/>
        </w:rPr>
        <w:t xml:space="preserve"> and </w:t>
      </w:r>
      <m:oMath>
        <m:r>
          <w:rPr>
            <w:rFonts w:ascii="Cambria Math" w:hAnsi="Cambria Math" w:cs="Arial"/>
          </w:rPr>
          <m:t>⌈⋅⌉</m:t>
        </m:r>
      </m:oMath>
      <w:r w:rsidRPr="001D288F">
        <w:rPr>
          <w:rFonts w:ascii="Helvetica" w:hAnsi="Helvetica" w:cs="Arial"/>
        </w:rPr>
        <w:t xml:space="preserve"> take the floor and ceil of a number, respectively. </w:t>
      </w:r>
    </w:p>
    <w:p w14:paraId="25DD8F4E" w14:textId="77777777" w:rsidR="007D65E7" w:rsidRPr="008B0CF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3FCF796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We provide a heuristic implementation for this optimization. First, rank all observed barcode structures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from small to large values of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Pr>
          <w:rFonts w:ascii="Helvetica" w:hAnsi="Helvetica" w:cs="Arial"/>
        </w:rPr>
        <w:t xml:space="preserve">. Then, sequentially infer the initial structure of each clone </w:t>
      </w:r>
      <m:oMath>
        <m:acc>
          <m:accPr>
            <m:chr m:val="⃗"/>
            <m:ctrlPr>
              <w:rPr>
                <w:rFonts w:ascii="Cambria Math" w:hAnsi="Cambria Math" w:cs="Arial"/>
                <w:i/>
              </w:rPr>
            </m:ctrlPr>
          </m:accPr>
          <m:e>
            <m:r>
              <w:rPr>
                <w:rFonts w:ascii="Cambria Math" w:hAnsi="Cambria Math" w:cs="Arial"/>
              </w:rPr>
              <m:t>ζ</m:t>
            </m:r>
          </m:e>
        </m:acc>
      </m:oMath>
      <w:r>
        <w:rPr>
          <w:rFonts w:ascii="Helvetica" w:hAnsi="Helvetica" w:cs="Arial"/>
        </w:rPr>
        <w:t xml:space="preserve">: </w:t>
      </w:r>
    </w:p>
    <w:p w14:paraId="15723F7D"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1) </w:t>
      </w:r>
      <w:r w:rsidRPr="00650E1C">
        <w:rPr>
          <w:rFonts w:ascii="Helvetica" w:hAnsi="Helvetica" w:cs="Arial"/>
        </w:rPr>
        <w:t>compute</w:t>
      </w:r>
      <w:r>
        <w:rPr>
          <w:rFonts w:ascii="Helvetica" w:hAnsi="Helvetica" w:cs="Arial"/>
        </w:rPr>
        <w:t xml:space="preserve"> from </w:t>
      </w:r>
      <m:oMath>
        <m:r>
          <w:rPr>
            <w:rFonts w:ascii="Cambria Math" w:hAnsi="Cambria Math" w:cs="Arial"/>
          </w:rPr>
          <m:t>T</m:t>
        </m:r>
      </m:oMath>
      <w:r w:rsidRPr="00650E1C">
        <w:rPr>
          <w:rFonts w:ascii="Helvetica" w:hAnsi="Helvetica" w:cs="Arial"/>
        </w:rPr>
        <w:t xml:space="preserve"> the fate probability</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P</m:t>
            </m:r>
          </m:e>
          <m:sub>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sub>
        </m:sSub>
        <m:r>
          <w:rPr>
            <w:rFonts w:ascii="Cambria Math" w:hAnsi="Cambria Math" w:cs="Arial"/>
          </w:rPr>
          <m:t>(i)</m:t>
        </m:r>
      </m:oMath>
      <w:r w:rsidRPr="00650E1C">
        <w:rPr>
          <w:rFonts w:ascii="Helvetica" w:hAnsi="Helvetica" w:cs="Arial"/>
        </w:rPr>
        <w:t xml:space="preserve"> that </w:t>
      </w:r>
      <w:r>
        <w:rPr>
          <w:rFonts w:ascii="Helvetica" w:hAnsi="Helvetica" w:cs="Arial"/>
        </w:rPr>
        <w:t>each</w:t>
      </w:r>
      <w:r w:rsidRPr="00650E1C">
        <w:rPr>
          <w:rFonts w:ascii="Helvetica" w:hAnsi="Helvetica" w:cs="Arial"/>
        </w:rPr>
        <w:t xml:space="preserve"> state </w:t>
      </w:r>
      <w:r>
        <w:rPr>
          <w:rFonts w:ascii="Helvetica" w:hAnsi="Helvetica" w:cs="Arial"/>
        </w:rPr>
        <w:t xml:space="preserve">in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t>
      </w:r>
      <w:r w:rsidRPr="00650E1C">
        <w:rPr>
          <w:rFonts w:ascii="Helvetica" w:hAnsi="Helvetica" w:cs="Arial"/>
        </w:rPr>
        <w:t xml:space="preserve">transitions </w:t>
      </w:r>
      <w:r>
        <w:rPr>
          <w:rFonts w:ascii="Helvetica" w:hAnsi="Helvetica" w:cs="Arial"/>
        </w:rPr>
        <w:t>to</w:t>
      </w:r>
      <w:r w:rsidRPr="00650E1C">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ζ</m:t>
            </m:r>
          </m:sup>
        </m:sSubSup>
      </m:oMath>
      <w:r w:rsidRPr="00650E1C">
        <w:rPr>
          <w:rFonts w:ascii="Helvetica" w:hAnsi="Helvetica" w:cs="Arial"/>
        </w:rPr>
        <w:t>, as defined</w:t>
      </w:r>
      <w:r>
        <w:rPr>
          <w:rFonts w:ascii="Helvetica" w:hAnsi="Helvetica" w:cs="Arial"/>
        </w:rPr>
        <w:t xml:space="preserve"> below</w:t>
      </w:r>
      <w:r w:rsidRPr="00650E1C">
        <w:rPr>
          <w:rFonts w:ascii="Helvetica" w:hAnsi="Helvetica" w:cs="Arial"/>
        </w:rPr>
        <w:t xml:space="preserve"> by </w:t>
      </w:r>
      <w:r>
        <w:rPr>
          <w:rFonts w:ascii="Helvetica" w:hAnsi="Helvetica" w:cs="Arial"/>
        </w:rPr>
        <w:t>Eq. (</w:t>
      </w:r>
      <w:r w:rsidRPr="00A20CB1">
        <w:rPr>
          <w:rFonts w:ascii="Helvetica" w:hAnsi="Helvetica" w:cs="Arial"/>
          <w:color w:val="000000" w:themeColor="text1"/>
        </w:rPr>
        <w:t>6</w:t>
      </w:r>
      <w:r>
        <w:rPr>
          <w:rFonts w:ascii="Helvetica" w:hAnsi="Helvetica" w:cs="Arial"/>
        </w:rPr>
        <w:t xml:space="preserve">); </w:t>
      </w:r>
    </w:p>
    <w:p w14:paraId="5AFA5FA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2) select </w:t>
      </w:r>
      <w:r w:rsidRPr="00650E1C">
        <w:rPr>
          <w:rFonts w:ascii="Helvetica" w:hAnsi="Helvetica" w:cs="Arial"/>
        </w:rPr>
        <w:t xml:space="preserve">among </w:t>
      </w:r>
      <w:r>
        <w:rPr>
          <w:rFonts w:ascii="Helvetica" w:hAnsi="Helvetica" w:cs="Arial"/>
        </w:rPr>
        <w:t>not-yet</w:t>
      </w:r>
      <w:r w:rsidRPr="00650E1C">
        <w:rPr>
          <w:rFonts w:ascii="Helvetica" w:hAnsi="Helvetica" w:cs="Arial"/>
        </w:rPr>
        <w:t>-</w:t>
      </w:r>
      <w:r>
        <w:rPr>
          <w:rFonts w:ascii="Helvetica" w:hAnsi="Helvetica" w:cs="Arial"/>
        </w:rPr>
        <w:t>clonally-labeled</w:t>
      </w:r>
      <w:r w:rsidRPr="00650E1C">
        <w:rPr>
          <w:rFonts w:ascii="Helvetica" w:hAnsi="Helvetica" w:cs="Arial"/>
        </w:rPr>
        <w:t xml:space="preserve"> cell states </w:t>
      </w:r>
      <w:r>
        <w:rPr>
          <w:rFonts w:ascii="Helvetica" w:hAnsi="Helvetica" w:cs="Arial"/>
        </w:rPr>
        <w:t xml:space="preserve">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xml:space="preserve"> </w:t>
      </w:r>
      <w:r w:rsidRPr="00650E1C">
        <w:rPr>
          <w:rFonts w:ascii="Helvetica" w:hAnsi="Helvetica" w:cs="Arial"/>
        </w:rPr>
        <w:t xml:space="preserve">the top </w:t>
      </w:r>
      <m:oMath>
        <m:sSubSup>
          <m:sSubSupPr>
            <m:ctrlPr>
              <w:rPr>
                <w:rFonts w:ascii="Cambria Math" w:hAnsi="Cambria Math" w:cs="Arial"/>
                <w:i/>
              </w:rPr>
            </m:ctrlPr>
          </m:sSubSup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ζ</m:t>
            </m:r>
          </m:sup>
        </m:sSubSup>
      </m:oMath>
      <w:r>
        <w:rPr>
          <w:rFonts w:ascii="Helvetica" w:hAnsi="Helvetica" w:cs="Arial"/>
        </w:rPr>
        <w:t xml:space="preserve"> </w:t>
      </w:r>
      <w:r w:rsidRPr="00A50638">
        <w:rPr>
          <w:rFonts w:ascii="Helvetica" w:hAnsi="Helvetica" w:cs="Arial"/>
        </w:rPr>
        <w:t xml:space="preserve">most likely initial cell states as the hypothetical initial states for this clone, and update the clonal matrix </w:t>
      </w:r>
      <m:oMath>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oMath>
      <w:r w:rsidRPr="00A50638">
        <w:rPr>
          <w:rFonts w:ascii="Helvetica" w:hAnsi="Helvetica" w:cs="Arial"/>
        </w:rPr>
        <w:t xml:space="preserve"> accordingly.</w:t>
      </w:r>
      <w:r>
        <w:rPr>
          <w:rFonts w:ascii="Helvetica" w:hAnsi="Helvetica" w:cs="Arial"/>
        </w:rPr>
        <w:t xml:space="preserve"> </w:t>
      </w:r>
    </w:p>
    <w:p w14:paraId="52352B5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CCC8AFC" w14:textId="77777777" w:rsidR="007D65E7" w:rsidRPr="006D252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highlight w:val="yellow"/>
        </w:rPr>
      </w:pPr>
    </w:p>
    <w:p w14:paraId="2DFCD258" w14:textId="19CF75EB" w:rsidR="007D65E7" w:rsidRPr="007806AA"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r w:rsidRPr="007806AA">
        <w:rPr>
          <w:rFonts w:ascii="Helvetica" w:hAnsi="Helvetica" w:cs="Arial"/>
          <w:i/>
        </w:rPr>
        <w:t xml:space="preserve">Parameter choices. </w:t>
      </w:r>
      <w:r w:rsidRPr="007806AA">
        <w:rPr>
          <w:rFonts w:ascii="Helvetica" w:hAnsi="Helvetica" w:cs="Arial"/>
        </w:rPr>
        <w:t xml:space="preserve">The joint optimization accepts </w:t>
      </w:r>
      <w:r>
        <w:rPr>
          <w:rFonts w:ascii="Helvetica" w:hAnsi="Helvetica" w:cs="Arial"/>
        </w:rPr>
        <w:t xml:space="preserve">additional </w:t>
      </w:r>
      <w:r w:rsidRPr="007806AA">
        <w:rPr>
          <w:rFonts w:ascii="Helvetica" w:hAnsi="Helvetica" w:cs="Arial"/>
        </w:rPr>
        <w:t>parameters 1) for initial</w:t>
      </w:r>
      <w:r>
        <w:rPr>
          <w:rFonts w:ascii="Helvetica" w:hAnsi="Helvetica" w:cs="Arial"/>
        </w:rPr>
        <w:t xml:space="preserve">izing </w:t>
      </w:r>
      <m:oMath>
        <m:r>
          <w:rPr>
            <w:rFonts w:ascii="Cambria Math" w:hAnsi="Cambria Math" w:cs="Arial"/>
          </w:rPr>
          <m:t>T</m:t>
        </m:r>
      </m:oMath>
      <w:r w:rsidRPr="007806AA">
        <w:rPr>
          <w:rFonts w:ascii="Helvetica" w:hAnsi="Helvetica" w:cs="Arial"/>
        </w:rPr>
        <w:t xml:space="preserve"> </w:t>
      </w:r>
      <w:r>
        <w:rPr>
          <w:rFonts w:ascii="Helvetica" w:hAnsi="Helvetica" w:cs="Arial"/>
        </w:rPr>
        <w:t>(</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oMath>
      <w:r w:rsidRPr="007806AA">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oMath>
      <w:r w:rsidRPr="007806AA">
        <w:rPr>
          <w:rFonts w:ascii="Helvetica" w:hAnsi="Helvetica" w:cs="Arial"/>
        </w:rPr>
        <w:t xml:space="preserve"> for the OT method, and gene selection parameter HighVar_gene_pctl for the HighVar method</w:t>
      </w:r>
      <w:r>
        <w:rPr>
          <w:rFonts w:ascii="Helvetica" w:hAnsi="Helvetica" w:cs="Arial"/>
        </w:rPr>
        <w:t>)</w:t>
      </w:r>
      <w:r w:rsidRPr="007806AA">
        <w:rPr>
          <w:rFonts w:ascii="Helvetica" w:hAnsi="Helvetica" w:cs="Arial"/>
        </w:rPr>
        <w:t xml:space="preserve">; </w:t>
      </w:r>
      <w:r>
        <w:rPr>
          <w:rFonts w:ascii="Helvetica" w:hAnsi="Helvetica" w:cs="Arial"/>
        </w:rPr>
        <w:t>and</w:t>
      </w:r>
      <w:r w:rsidRPr="007806AA">
        <w:rPr>
          <w:rFonts w:ascii="Helvetica" w:hAnsi="Helvetica" w:cs="Arial"/>
        </w:rPr>
        <w:t xml:space="preserve"> </w:t>
      </w:r>
      <w:r>
        <w:rPr>
          <w:rFonts w:ascii="Helvetica" w:hAnsi="Helvetica" w:cs="Arial"/>
        </w:rPr>
        <w:t>2</w:t>
      </w:r>
      <w:r w:rsidRPr="007806AA">
        <w:rPr>
          <w:rFonts w:ascii="Helvetica" w:hAnsi="Helvetica" w:cs="Arial"/>
        </w:rPr>
        <w:t xml:space="preserve">) for controlling iteration and convergence, i.e.,  </w:t>
      </w:r>
      <m:oMath>
        <m:sSub>
          <m:sSubPr>
            <m:ctrlPr>
              <w:rPr>
                <w:rFonts w:ascii="Cambria Math" w:hAnsi="Cambria Math" w:cs="Arial"/>
                <w:i/>
              </w:rPr>
            </m:ctrlPr>
          </m:sSubPr>
          <m:e>
            <m:r>
              <w:rPr>
                <w:rFonts w:ascii="Cambria Math" w:hAnsi="Cambria Math" w:cs="Arial"/>
              </w:rPr>
              <m:t>n</m:t>
            </m:r>
          </m:e>
          <m:sub>
            <m:r>
              <w:rPr>
                <w:rFonts w:ascii="Cambria Math" w:hAnsi="Cambria Math" w:cs="Arial"/>
              </w:rPr>
              <m:t>JO</m:t>
            </m:r>
          </m:sub>
        </m:sSub>
      </m:oMath>
      <w:r w:rsidRPr="007806AA">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cs</m:t>
            </m:r>
          </m:sub>
        </m:sSub>
      </m:oMath>
      <w:r w:rsidRPr="007806AA">
        <w:rPr>
          <w:rFonts w:ascii="Helvetica" w:hAnsi="Helvetica" w:cs="Arial"/>
        </w:rPr>
        <w:t xml:space="preserve">. </w:t>
      </w:r>
      <w:r w:rsidRPr="007806AA">
        <w:rPr>
          <w:rFonts w:ascii="Helvetica" w:hAnsi="Helvetica" w:cs="Arial"/>
          <w:color w:val="000000" w:themeColor="text1"/>
        </w:rPr>
        <w:t>We found that one iteration is sufficient to obtain a convergent map for all tested datasets in this paper</w:t>
      </w:r>
      <w:ins w:id="65" w:author="Wang, Shouwen" w:date="2021-03-27T14:59:00Z">
        <w:r w:rsidR="001D1BB0">
          <w:rPr>
            <w:rFonts w:ascii="Helvetica" w:hAnsi="Helvetica" w:cs="Arial"/>
            <w:color w:val="000000" w:themeColor="text1"/>
          </w:rPr>
          <w:t xml:space="preserve"> (Supplementary Fig. 2</w:t>
        </w:r>
        <w:r w:rsidR="001D1BB0" w:rsidRPr="001D1BB0">
          <w:rPr>
            <w:rFonts w:ascii="Helvetica" w:hAnsi="Helvetica" w:cs="Arial"/>
            <w:b/>
            <w:color w:val="000000" w:themeColor="text1"/>
          </w:rPr>
          <w:t>e</w:t>
        </w:r>
        <w:r w:rsidR="001D1BB0">
          <w:rPr>
            <w:rFonts w:ascii="Helvetica" w:hAnsi="Helvetica" w:cs="Arial"/>
            <w:color w:val="000000" w:themeColor="text1"/>
          </w:rPr>
          <w:t>)</w:t>
        </w:r>
      </w:ins>
      <w:r w:rsidRPr="007806AA">
        <w:rPr>
          <w:rFonts w:ascii="Helvetica" w:hAnsi="Helvetica" w:cs="Arial"/>
          <w:color w:val="000000" w:themeColor="text1"/>
        </w:rPr>
        <w:t xml:space="preserve">. We set </w:t>
      </w:r>
      <m:oMath>
        <m:sSub>
          <m:sSubPr>
            <m:ctrlPr>
              <w:rPr>
                <w:rFonts w:ascii="Cambria Math" w:hAnsi="Cambria Math" w:cs="Arial"/>
                <w:i/>
                <w:color w:val="000000" w:themeColor="text1"/>
              </w:rPr>
            </m:ctrlPr>
          </m:sSubPr>
          <m:e>
            <m:r>
              <w:rPr>
                <w:rFonts w:ascii="Cambria Math" w:hAnsi="Cambria Math" w:cs="Arial"/>
                <w:color w:val="000000" w:themeColor="text1"/>
              </w:rPr>
              <m:t>n</m:t>
            </m:r>
          </m:e>
          <m:sub>
            <m:r>
              <w:rPr>
                <w:rFonts w:ascii="Cambria Math" w:hAnsi="Cambria Math" w:cs="Arial"/>
                <w:color w:val="000000" w:themeColor="text1"/>
              </w:rPr>
              <m:t>JO</m:t>
            </m:r>
          </m:sub>
        </m:sSub>
        <m:r>
          <m:rPr>
            <m:sty m:val="p"/>
          </m:rPr>
          <w:rPr>
            <w:rFonts w:ascii="Cambria Math" w:hAnsi="Cambria Math" w:cs="Arial"/>
            <w:color w:val="000000" w:themeColor="text1"/>
          </w:rPr>
          <m:t>=1</m:t>
        </m:r>
      </m:oMath>
      <w:r w:rsidRPr="007806AA">
        <w:rPr>
          <w:rFonts w:ascii="Helvetica" w:hAnsi="Helvetica" w:cs="Arial"/>
          <w:color w:val="000000" w:themeColor="text1"/>
        </w:rPr>
        <w:t xml:space="preserve"> and ignored </w:t>
      </w:r>
      <m:oMath>
        <m:sSub>
          <m:sSubPr>
            <m:ctrlPr>
              <w:rPr>
                <w:rFonts w:ascii="Cambria Math" w:hAnsi="Cambria Math" w:cs="Arial"/>
                <w:i/>
                <w:color w:val="000000" w:themeColor="text1"/>
              </w:rPr>
            </m:ctrlPr>
          </m:sSubPr>
          <m:e>
            <m:r>
              <w:rPr>
                <w:rFonts w:ascii="Cambria Math" w:hAnsi="Cambria Math" w:cs="Arial"/>
                <w:color w:val="000000" w:themeColor="text1"/>
              </w:rPr>
              <m:t>ϵ</m:t>
            </m:r>
          </m:e>
          <m:sub>
            <m:r>
              <w:rPr>
                <w:rFonts w:ascii="Cambria Math" w:hAnsi="Cambria Math" w:cs="Arial"/>
                <w:color w:val="000000" w:themeColor="text1"/>
              </w:rPr>
              <m:t>JO</m:t>
            </m:r>
          </m:sub>
        </m:sSub>
      </m:oMath>
      <w:r w:rsidRPr="007806AA">
        <w:rPr>
          <w:rFonts w:ascii="Helvetica" w:hAnsi="Helvetica" w:cs="Arial"/>
          <w:color w:val="000000" w:themeColor="text1"/>
        </w:rPr>
        <w:t xml:space="preserve"> throughout this paper. The remaining parameters are provided for each dataset below.  </w:t>
      </w:r>
    </w:p>
    <w:p w14:paraId="571E49EB"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0068EF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6A693D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Toolkits for transition map analysis.</w:t>
      </w:r>
      <w:r w:rsidRPr="00650E1C">
        <w:rPr>
          <w:rFonts w:ascii="Helvetica" w:hAnsi="Helvetica" w:cs="Arial"/>
        </w:rPr>
        <w:t xml:space="preserve"> </w:t>
      </w:r>
    </w:p>
    <w:p w14:paraId="4F823BE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23FF6FC" w14:textId="77777777" w:rsidR="007D65E7" w:rsidRPr="00A5063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A50638">
        <w:rPr>
          <w:rFonts w:ascii="Helvetica" w:hAnsi="Helvetica" w:cs="Arial"/>
          <w:i/>
        </w:rPr>
        <w:t>Fate</w:t>
      </w:r>
      <w:r>
        <w:rPr>
          <w:rFonts w:ascii="Helvetica" w:hAnsi="Helvetica" w:cs="Arial"/>
          <w:i/>
        </w:rPr>
        <w:t xml:space="preserve"> </w:t>
      </w:r>
      <w:r w:rsidRPr="00A50638">
        <w:rPr>
          <w:rFonts w:ascii="Helvetica" w:hAnsi="Helvetica" w:cs="Arial"/>
          <w:i/>
        </w:rPr>
        <w:t>map.</w:t>
      </w:r>
      <w:r w:rsidRPr="00A50638">
        <w:rPr>
          <w:rFonts w:ascii="Helvetica" w:hAnsi="Helvetica" w:cs="Arial"/>
        </w:rPr>
        <w:t xml:space="preserve"> From a transition map </w:t>
      </w:r>
      <m:oMath>
        <m:r>
          <w:rPr>
            <w:rFonts w:ascii="Cambria Math" w:hAnsi="Cambria Math" w:cs="Arial"/>
          </w:rPr>
          <m:t>T</m:t>
        </m:r>
      </m:oMath>
      <w:r w:rsidRPr="00A50638">
        <w:rPr>
          <w:rFonts w:ascii="Helvetica" w:hAnsi="Helvetica" w:cs="Arial"/>
        </w:rPr>
        <w:t xml:space="preserve">, we can compute the probability for early states to enter a given </w:t>
      </w:r>
      <w:r>
        <w:rPr>
          <w:rFonts w:ascii="Helvetica" w:hAnsi="Helvetica" w:cs="Arial"/>
        </w:rPr>
        <w:t>set of states</w:t>
      </w:r>
      <w:r w:rsidRPr="00A50638">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 xml:space="preserve"> (a fate cluster)</w:t>
      </w:r>
      <w:r w:rsidRPr="00A50638">
        <w:rPr>
          <w:rFonts w:ascii="Helvetica" w:hAnsi="Helvetica" w:cs="Arial"/>
        </w:rPr>
        <w:t xml:space="preserve">. </w:t>
      </w:r>
      <w:r>
        <w:rPr>
          <w:rFonts w:ascii="Helvetica" w:hAnsi="Helvetica" w:cs="Arial"/>
        </w:rPr>
        <w:t xml:space="preserve">This is a key output of </w:t>
      </w:r>
      <w:proofErr w:type="spellStart"/>
      <w:r>
        <w:rPr>
          <w:rFonts w:ascii="Helvetica" w:hAnsi="Helvetica" w:cs="Arial"/>
        </w:rPr>
        <w:t>CoSpar</w:t>
      </w:r>
      <w:proofErr w:type="spellEnd"/>
      <w:r>
        <w:rPr>
          <w:rFonts w:ascii="Helvetica" w:hAnsi="Helvetica" w:cs="Arial"/>
        </w:rPr>
        <w:t xml:space="preserve">, and will be used to generate other important outputs including progenitor probabilities, fate boundary, and fate coupling, etc. </w:t>
      </w:r>
      <w:r w:rsidRPr="00A50638">
        <w:rPr>
          <w:rFonts w:ascii="Helvetica" w:hAnsi="Helvetica" w:cs="Arial"/>
        </w:rPr>
        <w:t xml:space="preserve">We first row-normalize the transition map: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T</m:t>
                </m:r>
              </m:e>
            </m:acc>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j</m:t>
            </m:r>
          </m:sub>
          <m:sup/>
          <m:e>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e>
        </m:nary>
      </m:oMath>
      <w:r w:rsidRPr="00A50638">
        <w:rPr>
          <w:rFonts w:ascii="Helvetica" w:hAnsi="Helvetica" w:cs="Arial"/>
        </w:rPr>
        <w:t xml:space="preserve">.  The fate probability for an initial cell state </w:t>
      </w:r>
      <m:oMath>
        <m:r>
          <w:rPr>
            <w:rFonts w:ascii="Cambria Math" w:hAnsi="Cambria Math" w:cs="Arial"/>
          </w:rPr>
          <m:t>i</m:t>
        </m:r>
      </m:oMath>
      <w:r w:rsidRPr="00A50638">
        <w:rPr>
          <w:rFonts w:ascii="Helvetica" w:hAnsi="Helvetica" w:cs="Arial"/>
        </w:rPr>
        <w:t xml:space="preserve"> is given by </w:t>
      </w:r>
    </w:p>
    <w:p w14:paraId="7AF30FFD" w14:textId="77777777" w:rsidR="007D65E7" w:rsidRPr="00A50638"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rsidRPr="00143EE3" w14:paraId="36C623E3"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59B95312" w14:textId="77777777" w:rsidR="007D65E7" w:rsidRPr="00143EE3" w:rsidRDefault="007D65E7" w:rsidP="000B7C65">
            <w:pPr>
              <w:tabs>
                <w:tab w:val="left" w:pos="480"/>
              </w:tabs>
              <w:spacing w:line="480" w:lineRule="auto"/>
              <w:rPr>
                <w:rFonts w:ascii="Helvetica" w:hAnsi="Helvetica" w:cs="Arial"/>
                <w:b w:val="0"/>
              </w:rPr>
            </w:pPr>
          </w:p>
        </w:tc>
        <w:tc>
          <w:tcPr>
            <w:tcW w:w="7658" w:type="dxa"/>
          </w:tcPr>
          <w:p w14:paraId="35B4C49D" w14:textId="77777777" w:rsidR="007D65E7" w:rsidRPr="00A20CB1"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r>
                  <m:rPr>
                    <m:sty m:val="bi"/>
                  </m:rPr>
                  <w:rPr>
                    <w:rFonts w:ascii="Cambria Math" w:hAnsi="Cambria Math" w:cs="Arial"/>
                  </w:rPr>
                  <m:t>=</m:t>
                </m:r>
                <m:nary>
                  <m:naryPr>
                    <m:chr m:val="∑"/>
                    <m:supHide m:val="1"/>
                    <m:ctrlPr>
                      <w:rPr>
                        <w:rFonts w:ascii="Cambria Math" w:hAnsi="Cambria Math" w:cs="Arial"/>
                        <w:b w:val="0"/>
                        <w:i/>
                      </w:rPr>
                    </m:ctrlPr>
                  </m:naryPr>
                  <m:sub>
                    <m:r>
                      <m:rPr>
                        <m:sty m:val="bi"/>
                      </m:rPr>
                      <w:rPr>
                        <w:rFonts w:ascii="Cambria Math" w:hAnsi="Cambria Math" w:cs="Arial"/>
                      </w:rPr>
                      <m:t>j∈</m:t>
                    </m:r>
                    <m:sSub>
                      <m:sSubPr>
                        <m:ctrlPr>
                          <w:rPr>
                            <w:rFonts w:ascii="Cambria Math" w:hAnsi="Cambria Math" w:cs="Arial"/>
                            <w:b w:val="0"/>
                            <w:i/>
                          </w:rPr>
                        </m:ctrlPr>
                      </m:sSubPr>
                      <m:e>
                        <m:r>
                          <m:rPr>
                            <m:scr m:val="script"/>
                            <m:sty m:val="bi"/>
                          </m:rPr>
                          <w:rPr>
                            <w:rFonts w:ascii="Cambria Math" w:hAnsi="Cambria Math" w:cs="Arial"/>
                          </w:rPr>
                          <m:t>C</m:t>
                        </m:r>
                      </m:e>
                      <m:sub>
                        <m:sSub>
                          <m:sSubPr>
                            <m:ctrlPr>
                              <w:rPr>
                                <w:rFonts w:ascii="Cambria Math" w:hAnsi="Cambria Math" w:cs="Arial"/>
                                <w:b w:val="0"/>
                                <w:i/>
                              </w:rPr>
                            </m:ctrlPr>
                          </m:sSubPr>
                          <m:e>
                            <m:r>
                              <m:rPr>
                                <m:sty m:val="bi"/>
                              </m:rPr>
                              <w:rPr>
                                <w:rFonts w:ascii="Cambria Math" w:hAnsi="Cambria Math" w:cs="Arial"/>
                              </w:rPr>
                              <m:t>t</m:t>
                            </m:r>
                          </m:e>
                          <m:sub>
                            <m:r>
                              <m:rPr>
                                <m:sty m:val="bi"/>
                              </m:rPr>
                              <w:rPr>
                                <w:rFonts w:ascii="Cambria Math" w:hAnsi="Cambria Math" w:cs="Arial"/>
                              </w:rPr>
                              <m:t>2</m:t>
                            </m:r>
                          </m:sub>
                        </m:sSub>
                      </m:sub>
                    </m:sSub>
                  </m:sub>
                  <m:sup>
                    <m:ctrlPr>
                      <w:rPr>
                        <w:rFonts w:ascii="Cambria Math" w:hAnsi="Cambria Math" w:cs="Arial"/>
                        <w:b w:val="0"/>
                        <w:bCs w:val="0"/>
                        <w:i/>
                      </w:rPr>
                    </m:ctrlPr>
                  </m:sup>
                  <m:e>
                    <m:sSub>
                      <m:sSubPr>
                        <m:ctrlPr>
                          <w:rPr>
                            <w:rFonts w:ascii="Cambria Math" w:hAnsi="Cambria Math" w:cs="Arial"/>
                            <w:b w:val="0"/>
                            <w:i/>
                          </w:rPr>
                        </m:ctrlPr>
                      </m:sSubPr>
                      <m:e>
                        <m:acc>
                          <m:accPr>
                            <m:chr m:val="̃"/>
                            <m:ctrlPr>
                              <w:rPr>
                                <w:rFonts w:ascii="Cambria Math" w:hAnsi="Cambria Math" w:cs="Arial"/>
                                <w:b w:val="0"/>
                                <w:i/>
                              </w:rPr>
                            </m:ctrlPr>
                          </m:accPr>
                          <m:e>
                            <m:r>
                              <m:rPr>
                                <m:sty m:val="bi"/>
                              </m:rPr>
                              <w:rPr>
                                <w:rFonts w:ascii="Cambria Math" w:hAnsi="Cambria Math" w:cs="Arial"/>
                              </w:rPr>
                              <m:t>T</m:t>
                            </m:r>
                            <m:ctrlPr>
                              <w:rPr>
                                <w:rFonts w:ascii="Cambria Math" w:hAnsi="Cambria Math" w:cs="Arial"/>
                                <w:b w:val="0"/>
                                <w:bCs w:val="0"/>
                                <w:i/>
                              </w:rPr>
                            </m:ctrlPr>
                          </m:e>
                        </m:acc>
                        <m:ctrlPr>
                          <w:rPr>
                            <w:rFonts w:ascii="Cambria Math" w:hAnsi="Cambria Math" w:cs="Arial"/>
                            <w:b w:val="0"/>
                            <w:bCs w:val="0"/>
                            <w:i/>
                          </w:rPr>
                        </m:ctrlPr>
                      </m:e>
                      <m:sub>
                        <m:r>
                          <m:rPr>
                            <m:sty m:val="bi"/>
                          </m:rPr>
                          <w:rPr>
                            <w:rFonts w:ascii="Cambria Math" w:hAnsi="Cambria Math" w:cs="Arial"/>
                          </w:rPr>
                          <m:t>ij</m:t>
                        </m:r>
                      </m:sub>
                    </m:sSub>
                    <m:ctrlPr>
                      <w:rPr>
                        <w:rFonts w:ascii="Cambria Math" w:hAnsi="Cambria Math" w:cs="Arial"/>
                        <w:b w:val="0"/>
                        <w:bCs w:val="0"/>
                        <w:i/>
                      </w:rPr>
                    </m:ctrlPr>
                  </m:e>
                </m:nary>
                <m:r>
                  <m:rPr>
                    <m:sty m:val="bi"/>
                  </m:rPr>
                  <w:rPr>
                    <w:rFonts w:ascii="Cambria Math" w:hAnsi="Cambria Math" w:cs="Arial"/>
                  </w:rPr>
                  <m:t>.</m:t>
                </m:r>
              </m:oMath>
            </m:oMathPara>
          </w:p>
        </w:tc>
        <w:tc>
          <w:tcPr>
            <w:tcW w:w="896" w:type="dxa"/>
          </w:tcPr>
          <w:p w14:paraId="72E7842A" w14:textId="77777777" w:rsidR="007D65E7" w:rsidRPr="00A20CB1"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A20CB1">
              <w:rPr>
                <w:rFonts w:ascii="Helvetica" w:hAnsi="Helvetica" w:cs="Arial"/>
                <w:b w:val="0"/>
                <w:bCs w:val="0"/>
                <w:i w:val="0"/>
                <w:iCs w:val="0"/>
                <w:color w:val="auto"/>
                <w:sz w:val="24"/>
                <w:szCs w:val="24"/>
              </w:rPr>
              <w:t>(</w:t>
            </w:r>
            <w:r w:rsidRPr="00A20CB1">
              <w:rPr>
                <w:rFonts w:ascii="Helvetica" w:hAnsi="Helvetica" w:cs="Arial"/>
                <w:b w:val="0"/>
                <w:i w:val="0"/>
                <w:iCs w:val="0"/>
                <w:color w:val="auto"/>
                <w:sz w:val="24"/>
                <w:szCs w:val="24"/>
              </w:rPr>
              <w:t>6</w:t>
            </w:r>
            <w:r w:rsidRPr="00A20CB1">
              <w:rPr>
                <w:rFonts w:ascii="Helvetica" w:hAnsi="Helvetica" w:cs="Arial"/>
                <w:b w:val="0"/>
                <w:bCs w:val="0"/>
                <w:i w:val="0"/>
                <w:iCs w:val="0"/>
                <w:color w:val="auto"/>
                <w:sz w:val="24"/>
                <w:szCs w:val="24"/>
              </w:rPr>
              <w:t>)</w:t>
            </w:r>
          </w:p>
        </w:tc>
      </w:tr>
    </w:tbl>
    <w:p w14:paraId="6A5B933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A2FFC">
        <w:rPr>
          <w:rFonts w:ascii="Helvetica" w:hAnsi="Helvetica" w:cs="Arial"/>
        </w:rPr>
        <w:t>The fate probability satisfies</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P</m:t>
            </m:r>
          </m:e>
          <m:sub>
            <m:sSub>
              <m:sSubPr>
                <m:ctrlPr>
                  <w:rPr>
                    <w:rFonts w:ascii="Cambria Math" w:hAnsi="Cambria Math" w:cs="Arial"/>
                  </w:rPr>
                </m:ctrlPr>
              </m:sSubPr>
              <m:e>
                <m:r>
                  <m:rPr>
                    <m:scr m:val="script"/>
                    <m:sty m:val="p"/>
                  </m:rPr>
                  <w:rPr>
                    <w:rFonts w:ascii="Cambria Math" w:hAnsi="Cambria Math" w:cs="Arial"/>
                  </w:rPr>
                  <m:t>C</m:t>
                </m:r>
              </m:e>
              <m:sub>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sub>
            </m:sSub>
          </m:sub>
        </m:sSub>
        <m:r>
          <m:rPr>
            <m:sty m:val="p"/>
          </m:rP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0,1</m:t>
            </m:r>
          </m:e>
        </m:d>
        <m:r>
          <m:rPr>
            <m:sty m:val="p"/>
          </m:rPr>
          <w:rPr>
            <w:rFonts w:ascii="Cambria Math" w:hAnsi="Cambria Math" w:cs="Arial"/>
          </w:rPr>
          <m:t xml:space="preserve">. </m:t>
        </m:r>
      </m:oMath>
    </w:p>
    <w:p w14:paraId="562B26A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BB50921" w14:textId="77777777" w:rsidR="00972521"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E05FE9">
        <w:rPr>
          <w:rFonts w:ascii="Helvetica" w:hAnsi="Helvetica" w:cs="Arial"/>
          <w:i/>
        </w:rPr>
        <w:t>Progenitor map.</w:t>
      </w:r>
      <w:r>
        <w:rPr>
          <w:rFonts w:ascii="Helvetica" w:hAnsi="Helvetica" w:cs="Arial"/>
        </w:rPr>
        <w:t xml:space="preserve"> We compute the probability that a set of later states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oMath>
      <w:r>
        <w:rPr>
          <w:rFonts w:ascii="Helvetica" w:hAnsi="Helvetica" w:cs="Arial"/>
        </w:rPr>
        <w:t xml:space="preserve"> originate from a given initial state by normalizing the fate probabilities </w:t>
      </w:r>
      <m:oMath>
        <m:sSub>
          <m:sSubPr>
            <m:ctrlPr>
              <w:rPr>
                <w:rFonts w:ascii="Cambria Math" w:hAnsi="Cambria Math" w:cs="Arial"/>
                <w:bCs/>
                <w:i/>
              </w:rPr>
            </m:ctrlPr>
          </m:sSubPr>
          <m:e>
            <m:r>
              <w:rPr>
                <w:rFonts w:ascii="Cambria Math" w:hAnsi="Cambria Math" w:cs="Arial"/>
              </w:rPr>
              <m:t>P</m:t>
            </m:r>
            <m:ctrlPr>
              <w:rPr>
                <w:rFonts w:ascii="Cambria Math" w:hAnsi="Cambria Math" w:cs="Arial"/>
                <w:i/>
              </w:rPr>
            </m:ctrlPr>
          </m:e>
          <m:sub>
            <m:sSub>
              <m:sSubPr>
                <m:ctrlPr>
                  <w:rPr>
                    <w:rFonts w:ascii="Cambria Math" w:hAnsi="Cambria Math" w:cs="Arial"/>
                    <w:bCs/>
                    <w:i/>
                  </w:rPr>
                </m:ctrlPr>
              </m:sSubPr>
              <m:e>
                <m:r>
                  <m:rPr>
                    <m:scr m:val="script"/>
                  </m:rPr>
                  <w:rPr>
                    <w:rFonts w:ascii="Cambria Math" w:hAnsi="Cambria Math" w:cs="Arial"/>
                  </w:rPr>
                  <m:t>C</m:t>
                </m:r>
              </m:e>
              <m:sub>
                <m:sSub>
                  <m:sSubPr>
                    <m:ctrlPr>
                      <w:rPr>
                        <w:rFonts w:ascii="Cambria Math" w:hAnsi="Cambria Math" w:cs="Arial"/>
                        <w:bCs/>
                        <w:i/>
                      </w:rPr>
                    </m:ctrlPr>
                  </m:sSubPr>
                  <m:e>
                    <m:r>
                      <w:rPr>
                        <w:rFonts w:ascii="Cambria Math" w:hAnsi="Cambria Math" w:cs="Arial"/>
                      </w:rPr>
                      <m:t>t</m:t>
                    </m:r>
                  </m:e>
                  <m:sub>
                    <m:r>
                      <w:rPr>
                        <w:rFonts w:ascii="Cambria Math" w:hAnsi="Cambria Math" w:cs="Arial"/>
                      </w:rPr>
                      <m:t>2</m:t>
                    </m:r>
                  </m:sub>
                </m:sSub>
              </m:sub>
            </m:sSub>
          </m:sub>
        </m:sSub>
        <m:d>
          <m:dPr>
            <m:ctrlPr>
              <w:rPr>
                <w:rFonts w:ascii="Cambria Math" w:hAnsi="Cambria Math" w:cs="Arial"/>
                <w:i/>
              </w:rPr>
            </m:ctrlPr>
          </m:dPr>
          <m:e>
            <m:r>
              <w:rPr>
                <w:rFonts w:ascii="Cambria Math" w:hAnsi="Cambria Math" w:cs="Arial"/>
              </w:rPr>
              <m:t>i</m:t>
            </m:r>
          </m:e>
        </m:d>
      </m:oMath>
      <w:r>
        <w:rPr>
          <w:rFonts w:ascii="Helvetica" w:hAnsi="Helvetica" w:cs="Arial"/>
        </w:rPr>
        <w:t xml:space="preserve"> towards the</w:t>
      </w:r>
      <w:r w:rsidRPr="00E05FE9">
        <w:rPr>
          <w:rFonts w:ascii="Helvetica" w:hAnsi="Helvetica" w:cs="Arial"/>
        </w:rPr>
        <w:t xml:space="preserve"> fate cluster </w:t>
      </w:r>
      <m:oMath>
        <m:sSub>
          <m:sSubPr>
            <m:ctrlPr>
              <w:rPr>
                <w:rFonts w:ascii="Cambria Math" w:hAnsi="Cambria Math" w:cs="Arial"/>
                <w:i/>
              </w:rPr>
            </m:ctrlPr>
          </m:sSubPr>
          <m:e>
            <m:r>
              <m:rPr>
                <m:scr m:val="script"/>
              </m:rP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Sub>
        <m:r>
          <w:rPr>
            <w:rFonts w:ascii="Cambria Math" w:hAnsi="Cambria Math" w:cs="Arial"/>
          </w:rPr>
          <m:t>:</m:t>
        </m:r>
      </m:oMath>
    </w:p>
    <w:tbl>
      <w:tblPr>
        <w:tblStyle w:val="PlainTable4"/>
        <w:tblW w:w="5000" w:type="pct"/>
        <w:tblLook w:val="04A0" w:firstRow="1" w:lastRow="0" w:firstColumn="1" w:lastColumn="0" w:noHBand="0" w:noVBand="1"/>
      </w:tblPr>
      <w:tblGrid>
        <w:gridCol w:w="806"/>
        <w:gridCol w:w="7658"/>
        <w:gridCol w:w="896"/>
      </w:tblGrid>
      <w:tr w:rsidR="00972521" w14:paraId="75A27654" w14:textId="77777777" w:rsidTr="00E05FE9">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B2C274E" w14:textId="77777777" w:rsidR="00972521" w:rsidRDefault="00972521" w:rsidP="00E05FE9">
            <w:pPr>
              <w:tabs>
                <w:tab w:val="left" w:pos="480"/>
              </w:tabs>
              <w:spacing w:line="480" w:lineRule="auto"/>
              <w:rPr>
                <w:rFonts w:ascii="Helvetica" w:hAnsi="Helvetica" w:cs="Arial"/>
              </w:rPr>
            </w:pPr>
          </w:p>
        </w:tc>
        <w:tc>
          <w:tcPr>
            <w:tcW w:w="7658" w:type="dxa"/>
          </w:tcPr>
          <w:p w14:paraId="17ECBFF8" w14:textId="77777777" w:rsidR="00972521" w:rsidRPr="00E05FE9" w:rsidRDefault="00FC5E59" w:rsidP="00E05FE9">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b w:val="0"/>
                            <w:i/>
                          </w:rPr>
                        </m:ctrlPr>
                      </m:e>
                    </m:acc>
                    <m:ctrlPr>
                      <w:rPr>
                        <w:rFonts w:ascii="Cambria Math" w:hAnsi="Cambria Math" w:cs="Arial"/>
                        <w:b w:val="0"/>
                        <w:i/>
                      </w:rPr>
                    </m:ctrlPr>
                  </m:e>
                  <m:sub>
                    <m:sSub>
                      <m:sSubPr>
                        <m:ctrlPr>
                          <w:rPr>
                            <w:rFonts w:ascii="Cambria Math" w:hAnsi="Cambria Math" w:cs="Arial"/>
                            <w:b w:val="0"/>
                            <w:i/>
                          </w:rPr>
                        </m:ctrlPr>
                      </m:sSubPr>
                      <m:e>
                        <m:r>
                          <m:rPr>
                            <m:scr m:val="script"/>
                            <m:sty m:val="bi"/>
                          </m:rPr>
                          <w:rPr>
                            <w:rFonts w:ascii="Cambria Math" w:hAnsi="Cambria Math" w:cs="Arial"/>
                          </w:rPr>
                          <m:t>C</m:t>
                        </m:r>
                      </m:e>
                      <m:sub>
                        <m:sSub>
                          <m:sSubPr>
                            <m:ctrlPr>
                              <w:rPr>
                                <w:rFonts w:ascii="Cambria Math" w:hAnsi="Cambria Math" w:cs="Arial"/>
                                <w:b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r>
                  <m:rPr>
                    <m:sty m:val="bi"/>
                  </m:rPr>
                  <w:rPr>
                    <w:rFonts w:ascii="Cambria Math" w:hAnsi="Cambria Math" w:cs="Arial"/>
                  </w:rPr>
                  <m:t>=</m:t>
                </m:r>
                <m:f>
                  <m:fPr>
                    <m:ctrlPr>
                      <w:rPr>
                        <w:rFonts w:ascii="Cambria Math" w:hAnsi="Cambria Math" w:cs="Arial"/>
                        <w:b w:val="0"/>
                        <w:i/>
                      </w:rPr>
                    </m:ctrlPr>
                  </m:fPr>
                  <m:num>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ctrlPr>
                      <w:rPr>
                        <w:rFonts w:ascii="Cambria Math" w:hAnsi="Cambria Math" w:cs="Arial"/>
                        <w:b w:val="0"/>
                        <w:bCs w:val="0"/>
                        <w:i/>
                      </w:rPr>
                    </m:ctrlPr>
                  </m:num>
                  <m:den>
                    <m:nary>
                      <m:naryPr>
                        <m:chr m:val="∑"/>
                        <m:supHide m:val="1"/>
                        <m:ctrlPr>
                          <w:rPr>
                            <w:rFonts w:ascii="Cambria Math" w:hAnsi="Cambria Math" w:cs="Arial"/>
                            <w:b w:val="0"/>
                            <w:i/>
                          </w:rPr>
                        </m:ctrlPr>
                      </m:naryPr>
                      <m:sub>
                        <m:r>
                          <m:rPr>
                            <m:sty m:val="bi"/>
                          </m:rPr>
                          <w:rPr>
                            <w:rFonts w:ascii="Cambria Math" w:hAnsi="Cambria Math" w:cs="Arial"/>
                          </w:rPr>
                          <m:t>i</m:t>
                        </m:r>
                      </m:sub>
                      <m:sup/>
                      <m:e>
                        <m:sSub>
                          <m:sSubPr>
                            <m:ctrlPr>
                              <w:rPr>
                                <w:rFonts w:ascii="Cambria Math" w:hAnsi="Cambria Math" w:cs="Arial"/>
                                <w:b w:val="0"/>
                                <w:bCs w:val="0"/>
                                <w:i/>
                              </w:rPr>
                            </m:ctrlPr>
                          </m:sSubPr>
                          <m:e>
                            <m:r>
                              <m:rPr>
                                <m:sty m:val="bi"/>
                              </m:rPr>
                              <w:rPr>
                                <w:rFonts w:ascii="Cambria Math" w:hAnsi="Cambria Math" w:cs="Arial"/>
                              </w:rPr>
                              <m:t>P</m:t>
                            </m:r>
                            <m:ctrlPr>
                              <w:rPr>
                                <w:rFonts w:ascii="Cambria Math" w:hAnsi="Cambria Math" w:cs="Arial"/>
                                <w:b w:val="0"/>
                                <w:i/>
                              </w:rPr>
                            </m:ctrlPr>
                          </m:e>
                          <m:sub>
                            <m:sSub>
                              <m:sSubPr>
                                <m:ctrlPr>
                                  <w:rPr>
                                    <w:rFonts w:ascii="Cambria Math" w:hAnsi="Cambria Math" w:cs="Arial"/>
                                    <w:b w:val="0"/>
                                    <w:bCs w:val="0"/>
                                    <w:i/>
                                  </w:rPr>
                                </m:ctrlPr>
                              </m:sSubPr>
                              <m:e>
                                <m:r>
                                  <m:rPr>
                                    <m:scr m:val="script"/>
                                    <m:sty m:val="bi"/>
                                  </m:rPr>
                                  <w:rPr>
                                    <w:rFonts w:ascii="Cambria Math" w:hAnsi="Cambria Math" w:cs="Arial"/>
                                  </w:rPr>
                                  <m:t>C</m:t>
                                </m:r>
                              </m:e>
                              <m:sub>
                                <m:sSub>
                                  <m:sSubPr>
                                    <m:ctrlPr>
                                      <w:rPr>
                                        <w:rFonts w:ascii="Cambria Math" w:hAnsi="Cambria Math" w:cs="Arial"/>
                                        <w:b w:val="0"/>
                                        <w:bCs w:val="0"/>
                                        <w:i/>
                                      </w:rPr>
                                    </m:ctrlPr>
                                  </m:sSubPr>
                                  <m:e>
                                    <m:r>
                                      <m:rPr>
                                        <m:sty m:val="bi"/>
                                      </m:rPr>
                                      <w:rPr>
                                        <w:rFonts w:ascii="Cambria Math" w:hAnsi="Cambria Math" w:cs="Arial"/>
                                      </w:rPr>
                                      <m:t>t</m:t>
                                    </m:r>
                                  </m:e>
                                  <m:sub>
                                    <m:r>
                                      <m:rPr>
                                        <m:sty m:val="bi"/>
                                      </m:rPr>
                                      <w:rPr>
                                        <w:rFonts w:ascii="Cambria Math" w:hAnsi="Cambria Math" w:cs="Arial"/>
                                      </w:rPr>
                                      <m:t>2</m:t>
                                    </m:r>
                                  </m:sub>
                                </m:sSub>
                              </m:sub>
                            </m:sSub>
                          </m:sub>
                        </m:sSub>
                        <m:d>
                          <m:dPr>
                            <m:ctrlPr>
                              <w:rPr>
                                <w:rFonts w:ascii="Cambria Math" w:hAnsi="Cambria Math" w:cs="Arial"/>
                                <w:b w:val="0"/>
                                <w:i/>
                              </w:rPr>
                            </m:ctrlPr>
                          </m:dPr>
                          <m:e>
                            <m:r>
                              <m:rPr>
                                <m:sty m:val="bi"/>
                              </m:rPr>
                              <w:rPr>
                                <w:rFonts w:ascii="Cambria Math" w:hAnsi="Cambria Math" w:cs="Arial"/>
                              </w:rPr>
                              <m:t>i</m:t>
                            </m:r>
                          </m:e>
                        </m:d>
                      </m:e>
                    </m:nary>
                  </m:den>
                </m:f>
              </m:oMath>
            </m:oMathPara>
          </w:p>
        </w:tc>
        <w:tc>
          <w:tcPr>
            <w:tcW w:w="896" w:type="dxa"/>
          </w:tcPr>
          <w:p w14:paraId="708D3E78" w14:textId="77777777" w:rsidR="00972521" w:rsidRPr="00E05FE9" w:rsidRDefault="00972521" w:rsidP="00E05FE9">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6854EB">
              <w:rPr>
                <w:rFonts w:ascii="Helvetica" w:hAnsi="Helvetica" w:cs="Arial"/>
                <w:b w:val="0"/>
                <w:bCs w:val="0"/>
                <w:i w:val="0"/>
                <w:iCs w:val="0"/>
                <w:color w:val="auto"/>
                <w:sz w:val="24"/>
                <w:szCs w:val="24"/>
              </w:rPr>
              <w:t>(</w:t>
            </w:r>
            <w:r w:rsidRPr="00E05FE9">
              <w:rPr>
                <w:rFonts w:ascii="Helvetica" w:hAnsi="Helvetica" w:cs="Arial"/>
                <w:b w:val="0"/>
                <w:i w:val="0"/>
                <w:iCs w:val="0"/>
                <w:color w:val="auto"/>
                <w:sz w:val="24"/>
                <w:szCs w:val="24"/>
              </w:rPr>
              <w:t>7</w:t>
            </w:r>
            <w:r w:rsidRPr="006854EB">
              <w:rPr>
                <w:rFonts w:ascii="Helvetica" w:hAnsi="Helvetica" w:cs="Arial"/>
                <w:b w:val="0"/>
                <w:bCs w:val="0"/>
                <w:i w:val="0"/>
                <w:iCs w:val="0"/>
                <w:color w:val="auto"/>
                <w:sz w:val="24"/>
                <w:szCs w:val="24"/>
              </w:rPr>
              <w:t>)</w:t>
            </w:r>
          </w:p>
        </w:tc>
      </w:tr>
    </w:tbl>
    <w:p w14:paraId="74A274B7" w14:textId="77777777" w:rsidR="00972521"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The progenitor</w:t>
      </w:r>
      <w:r w:rsidRPr="00FA2FFC">
        <w:rPr>
          <w:rFonts w:ascii="Helvetica" w:hAnsi="Helvetica" w:cs="Arial"/>
        </w:rPr>
        <w:t xml:space="preserve"> probability satisfies</w:t>
      </w:r>
      <m:oMath>
        <m:r>
          <m:rPr>
            <m:sty m:val="p"/>
          </m:rPr>
          <w:rPr>
            <w:rFonts w:ascii="Cambria Math" w:hAnsi="Cambria Math" w:cs="Arial"/>
          </w:rPr>
          <m:t xml:space="preserve"> </m:t>
        </m:r>
        <m:sSub>
          <m:sSubPr>
            <m:ctrlPr>
              <w:rPr>
                <w:rFonts w:ascii="Cambria Math" w:hAnsi="Cambria Math" w:cs="Arial"/>
              </w:rPr>
            </m:ctrlPr>
          </m:sSubPr>
          <m:e>
            <m:acc>
              <m:accPr>
                <m:chr m:val="̃"/>
                <m:ctrlPr>
                  <w:rPr>
                    <w:rFonts w:ascii="Cambria Math" w:hAnsi="Cambria Math" w:cs="Arial"/>
                    <w:i/>
                  </w:rPr>
                </m:ctrlPr>
              </m:accPr>
              <m:e>
                <m:r>
                  <w:rPr>
                    <w:rFonts w:ascii="Cambria Math" w:hAnsi="Cambria Math" w:cs="Arial"/>
                  </w:rPr>
                  <m:t>P</m:t>
                </m:r>
              </m:e>
            </m:acc>
          </m:e>
          <m:sub>
            <m:sSub>
              <m:sSubPr>
                <m:ctrlPr>
                  <w:rPr>
                    <w:rFonts w:ascii="Cambria Math" w:hAnsi="Cambria Math" w:cs="Arial"/>
                  </w:rPr>
                </m:ctrlPr>
              </m:sSubPr>
              <m:e>
                <m:r>
                  <m:rPr>
                    <m:scr m:val="script"/>
                    <m:sty m:val="p"/>
                  </m:rPr>
                  <w:rPr>
                    <w:rFonts w:ascii="Cambria Math" w:hAnsi="Cambria Math" w:cs="Arial"/>
                  </w:rPr>
                  <m:t>C</m:t>
                </m:r>
              </m:e>
              <m:sub>
                <m:sSub>
                  <m:sSubPr>
                    <m:ctrlPr>
                      <w:rPr>
                        <w:rFonts w:ascii="Cambria Math" w:hAnsi="Cambria Math" w:cs="Arial"/>
                      </w:rPr>
                    </m:ctrlPr>
                  </m:sSubPr>
                  <m:e>
                    <m:r>
                      <w:rPr>
                        <w:rFonts w:ascii="Cambria Math" w:hAnsi="Cambria Math" w:cs="Arial"/>
                      </w:rPr>
                      <m:t>t</m:t>
                    </m:r>
                  </m:e>
                  <m:sub>
                    <m:r>
                      <m:rPr>
                        <m:sty m:val="p"/>
                      </m:rPr>
                      <w:rPr>
                        <w:rFonts w:ascii="Cambria Math" w:hAnsi="Cambria Math" w:cs="Arial"/>
                      </w:rPr>
                      <m:t>2</m:t>
                    </m:r>
                  </m:sub>
                </m:sSub>
              </m:sub>
            </m:sSub>
          </m:sub>
        </m:sSub>
        <m:r>
          <m:rPr>
            <m:sty m:val="p"/>
          </m:rPr>
          <w:rPr>
            <w:rFonts w:ascii="Cambria Math" w:hAnsi="Cambria Math" w:cs="Arial"/>
          </w:rPr>
          <m:t>∈</m:t>
        </m:r>
        <m:d>
          <m:dPr>
            <m:begChr m:val="["/>
            <m:endChr m:val="]"/>
            <m:ctrlPr>
              <w:rPr>
                <w:rFonts w:ascii="Cambria Math" w:hAnsi="Cambria Math" w:cs="Arial"/>
              </w:rPr>
            </m:ctrlPr>
          </m:dPr>
          <m:e>
            <m:r>
              <m:rPr>
                <m:sty m:val="p"/>
              </m:rPr>
              <w:rPr>
                <w:rFonts w:ascii="Cambria Math" w:hAnsi="Cambria Math" w:cs="Arial"/>
              </w:rPr>
              <m:t>0,1</m:t>
            </m:r>
          </m:e>
        </m:d>
        <m:r>
          <m:rPr>
            <m:sty m:val="p"/>
          </m:rPr>
          <w:rPr>
            <w:rFonts w:ascii="Cambria Math" w:hAnsi="Cambria Math" w:cs="Arial"/>
          </w:rPr>
          <m:t xml:space="preserve">. </m:t>
        </m:r>
      </m:oMath>
    </w:p>
    <w:p w14:paraId="059B610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4E5850F"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Progenitor bias</w:t>
      </w:r>
      <w:r w:rsidRPr="009458C5">
        <w:rPr>
          <w:rFonts w:ascii="Helvetica" w:hAnsi="Helvetica" w:cs="Arial"/>
          <w:i/>
        </w:rPr>
        <w:t>.</w:t>
      </w:r>
      <w:r w:rsidRPr="009458C5">
        <w:rPr>
          <w:rFonts w:ascii="Helvetica" w:hAnsi="Helvetica" w:cs="Arial"/>
        </w:rPr>
        <w:t xml:space="preserve"> We compute the </w:t>
      </w:r>
      <w:r>
        <w:rPr>
          <w:rFonts w:ascii="Helvetica" w:hAnsi="Helvetica" w:cs="Arial"/>
        </w:rPr>
        <w:t>bias</w:t>
      </w:r>
      <w:r w:rsidRPr="009458C5">
        <w:rPr>
          <w:rFonts w:ascii="Helvetica" w:hAnsi="Helvetica" w:cs="Arial"/>
        </w:rPr>
        <w:t xml:space="preserve"> </w:t>
      </w:r>
      <w:r>
        <w:rPr>
          <w:rFonts w:ascii="Helvetica" w:hAnsi="Helvetica" w:cs="Arial"/>
        </w:rPr>
        <w:t xml:space="preserve">by which </w:t>
      </w:r>
      <w:r w:rsidRPr="009458C5">
        <w:rPr>
          <w:rFonts w:ascii="Helvetica" w:hAnsi="Helvetica" w:cs="Arial"/>
        </w:rPr>
        <w:t>a</w:t>
      </w:r>
      <w:r>
        <w:rPr>
          <w:rFonts w:ascii="Helvetica" w:hAnsi="Helvetica" w:cs="Arial"/>
        </w:rPr>
        <w:t xml:space="preserve">n early state contributes differently to two fate clusters. </w:t>
      </w:r>
      <w:r w:rsidRPr="009458C5">
        <w:rPr>
          <w:rFonts w:ascii="Helvetica" w:hAnsi="Helvetica" w:cs="Arial"/>
        </w:rPr>
        <w:t>Given two</w:t>
      </w:r>
      <w:r>
        <w:rPr>
          <w:rFonts w:ascii="Helvetica" w:hAnsi="Helvetica" w:cs="Arial"/>
        </w:rPr>
        <w:t xml:space="preserve"> progenitor</w:t>
      </w:r>
      <w:r w:rsidRPr="009458C5">
        <w:rPr>
          <w:rFonts w:ascii="Helvetica" w:hAnsi="Helvetica" w:cs="Arial"/>
        </w:rPr>
        <w:t xml:space="preserve"> maps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P</m:t>
                </m:r>
              </m:e>
            </m:acc>
          </m:e>
          <m:sub>
            <m:r>
              <m:rPr>
                <m:scr m:val="script"/>
              </m:rPr>
              <w:rPr>
                <w:rFonts w:ascii="Cambria Math" w:hAnsi="Cambria Math" w:cs="Arial"/>
              </w:rPr>
              <m:t>A</m:t>
            </m:r>
          </m:sub>
        </m:sSub>
      </m:oMath>
      <w:r w:rsidRPr="009458C5">
        <w:rPr>
          <w:rFonts w:ascii="Helvetica" w:hAnsi="Helvetica" w:cs="Arial"/>
        </w:rP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P</m:t>
                </m:r>
              </m:e>
            </m:acc>
          </m:e>
          <m:sub>
            <m:r>
              <m:rPr>
                <m:scr m:val="script"/>
              </m:rPr>
              <w:rPr>
                <w:rFonts w:ascii="Cambria Math" w:hAnsi="Cambria Math" w:cs="Arial"/>
              </w:rPr>
              <m:t>B</m:t>
            </m:r>
          </m:sub>
        </m:sSub>
      </m:oMath>
      <w:r w:rsidRPr="009458C5">
        <w:rPr>
          <w:rFonts w:ascii="Helvetica" w:hAnsi="Helvetica" w:cs="Arial"/>
        </w:rPr>
        <w:t xml:space="preserve"> towards cluster </w:t>
      </w:r>
      <m:oMath>
        <m:r>
          <m:rPr>
            <m:scr m:val="script"/>
          </m:rPr>
          <w:rPr>
            <w:rFonts w:ascii="Cambria Math" w:hAnsi="Cambria Math" w:cs="Arial"/>
          </w:rPr>
          <m:t>A</m:t>
        </m:r>
      </m:oMath>
      <w:r w:rsidRPr="009458C5">
        <w:rPr>
          <w:rFonts w:ascii="Helvetica" w:hAnsi="Helvetica" w:cs="Arial"/>
        </w:rPr>
        <w:t xml:space="preserve"> and </w:t>
      </w:r>
      <m:oMath>
        <m:r>
          <m:rPr>
            <m:scr m:val="script"/>
          </m:rPr>
          <w:rPr>
            <w:rFonts w:ascii="Cambria Math" w:hAnsi="Cambria Math" w:cs="Arial"/>
          </w:rPr>
          <m:t>B</m:t>
        </m:r>
      </m:oMath>
      <w:r w:rsidRPr="009458C5">
        <w:rPr>
          <w:rFonts w:ascii="Helvetica" w:hAnsi="Helvetica" w:cs="Arial"/>
        </w:rPr>
        <w:t xml:space="preserve">, we compute the bias as </w:t>
      </w:r>
    </w:p>
    <w:tbl>
      <w:tblPr>
        <w:tblStyle w:val="PlainTable4"/>
        <w:tblW w:w="5000" w:type="pct"/>
        <w:tblLook w:val="04A0" w:firstRow="1" w:lastRow="0" w:firstColumn="1" w:lastColumn="0" w:noHBand="0" w:noVBand="1"/>
      </w:tblPr>
      <w:tblGrid>
        <w:gridCol w:w="806"/>
        <w:gridCol w:w="7658"/>
        <w:gridCol w:w="896"/>
      </w:tblGrid>
      <w:tr w:rsidR="007D65E7" w:rsidRPr="009458C5" w14:paraId="0021FD06"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642E6989" w14:textId="77777777" w:rsidR="007D65E7" w:rsidRPr="009458C5" w:rsidRDefault="007D65E7" w:rsidP="000B7C65">
            <w:pPr>
              <w:tabs>
                <w:tab w:val="left" w:pos="480"/>
              </w:tabs>
              <w:spacing w:line="480" w:lineRule="auto"/>
              <w:rPr>
                <w:rFonts w:ascii="Helvetica" w:hAnsi="Helvetica" w:cs="Arial"/>
                <w:b w:val="0"/>
              </w:rPr>
            </w:pPr>
          </w:p>
        </w:tc>
        <w:tc>
          <w:tcPr>
            <w:tcW w:w="7658" w:type="dxa"/>
          </w:tcPr>
          <w:p w14:paraId="6393ABD9" w14:textId="77777777" w:rsidR="007D65E7" w:rsidRPr="009458C5"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m:t>
                </m:r>
                <m:f>
                  <m:fPr>
                    <m:ctrlPr>
                      <w:rPr>
                        <w:rFonts w:ascii="Cambria Math" w:hAnsi="Cambria Math" w:cs="Arial"/>
                        <w:b w:val="0"/>
                        <w:bCs w:val="0"/>
                        <w:i/>
                      </w:rPr>
                    </m:ctrlPr>
                  </m:fPr>
                  <m:num>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A</m:t>
                        </m:r>
                      </m:sub>
                    </m:sSub>
                    <m:d>
                      <m:dPr>
                        <m:ctrlPr>
                          <w:rPr>
                            <w:rFonts w:ascii="Cambria Math" w:hAnsi="Cambria Math" w:cs="Arial"/>
                            <w:b w:val="0"/>
                            <w:bCs w:val="0"/>
                            <w:i/>
                          </w:rPr>
                        </m:ctrlPr>
                      </m:dPr>
                      <m:e>
                        <m:r>
                          <m:rPr>
                            <m:sty m:val="bi"/>
                          </m:rPr>
                          <w:rPr>
                            <w:rFonts w:ascii="Cambria Math" w:hAnsi="Cambria Math" w:cs="Arial"/>
                          </w:rPr>
                          <m:t>i</m:t>
                        </m:r>
                      </m:e>
                    </m:d>
                    <m:ctrlPr>
                      <w:rPr>
                        <w:rFonts w:ascii="Cambria Math" w:hAnsi="Cambria Math" w:cs="Arial"/>
                        <w:b w:val="0"/>
                        <w:i/>
                      </w:rPr>
                    </m:ctrlPr>
                  </m:num>
                  <m:den>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A</m:t>
                        </m:r>
                      </m:sub>
                    </m:sSub>
                    <m:d>
                      <m:dPr>
                        <m:ctrlPr>
                          <w:rPr>
                            <w:rFonts w:ascii="Cambria Math" w:hAnsi="Cambria Math" w:cs="Arial"/>
                            <w:b w:val="0"/>
                            <w:bCs w:val="0"/>
                            <w:i/>
                          </w:rPr>
                        </m:ctrlPr>
                      </m:dPr>
                      <m:e>
                        <m:r>
                          <m:rPr>
                            <m:sty m:val="bi"/>
                          </m:rPr>
                          <w:rPr>
                            <w:rFonts w:ascii="Cambria Math" w:hAnsi="Cambria Math" w:cs="Arial"/>
                          </w:rPr>
                          <m:t>i</m:t>
                        </m:r>
                      </m:e>
                    </m:d>
                    <m:r>
                      <m:rPr>
                        <m:sty m:val="bi"/>
                      </m:rPr>
                      <w:rPr>
                        <w:rFonts w:ascii="Cambria Math" w:hAnsi="Cambria Math" w:cs="Arial"/>
                      </w:rPr>
                      <m:t>+</m:t>
                    </m:r>
                    <m:sSub>
                      <m:sSubPr>
                        <m:ctrlPr>
                          <w:rPr>
                            <w:rFonts w:ascii="Cambria Math" w:hAnsi="Cambria Math" w:cs="Arial"/>
                            <w:b w:val="0"/>
                            <w:i/>
                          </w:rPr>
                        </m:ctrlPr>
                      </m:sSubPr>
                      <m:e>
                        <m:acc>
                          <m:accPr>
                            <m:chr m:val="̃"/>
                            <m:ctrlPr>
                              <w:rPr>
                                <w:rFonts w:ascii="Cambria Math" w:hAnsi="Cambria Math" w:cs="Arial"/>
                                <w:b w:val="0"/>
                                <w:bCs w:val="0"/>
                                <w:i/>
                              </w:rPr>
                            </m:ctrlPr>
                          </m:accPr>
                          <m:e>
                            <m:r>
                              <m:rPr>
                                <m:sty m:val="bi"/>
                              </m:rPr>
                              <w:rPr>
                                <w:rFonts w:ascii="Cambria Math" w:hAnsi="Cambria Math" w:cs="Arial"/>
                              </w:rPr>
                              <m:t>P</m:t>
                            </m:r>
                            <m:ctrlPr>
                              <w:rPr>
                                <w:rFonts w:ascii="Cambria Math" w:hAnsi="Cambria Math" w:cs="Arial"/>
                                <w:i/>
                              </w:rPr>
                            </m:ctrlPr>
                          </m:e>
                        </m:acc>
                      </m:e>
                      <m:sub>
                        <m:r>
                          <m:rPr>
                            <m:scr m:val="script"/>
                            <m:sty m:val="bi"/>
                          </m:rPr>
                          <w:rPr>
                            <w:rFonts w:ascii="Cambria Math" w:hAnsi="Cambria Math" w:cs="Arial"/>
                          </w:rPr>
                          <m:t>B</m:t>
                        </m:r>
                      </m:sub>
                    </m:sSub>
                    <m:d>
                      <m:dPr>
                        <m:ctrlPr>
                          <w:rPr>
                            <w:rFonts w:ascii="Cambria Math" w:hAnsi="Cambria Math" w:cs="Arial"/>
                            <w:b w:val="0"/>
                            <w:bCs w:val="0"/>
                            <w:i/>
                          </w:rPr>
                        </m:ctrlPr>
                      </m:dPr>
                      <m:e>
                        <m:r>
                          <m:rPr>
                            <m:sty m:val="bi"/>
                          </m:rPr>
                          <w:rPr>
                            <w:rFonts w:ascii="Cambria Math" w:hAnsi="Cambria Math" w:cs="Arial"/>
                          </w:rPr>
                          <m:t>i</m:t>
                        </m:r>
                      </m:e>
                    </m:d>
                  </m:den>
                </m:f>
              </m:oMath>
            </m:oMathPara>
          </w:p>
        </w:tc>
        <w:tc>
          <w:tcPr>
            <w:tcW w:w="896" w:type="dxa"/>
          </w:tcPr>
          <w:p w14:paraId="33348012" w14:textId="52A7B15D" w:rsidR="007D65E7" w:rsidRPr="009458C5"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9458C5">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8</w:t>
            </w:r>
            <w:r w:rsidRPr="009458C5">
              <w:rPr>
                <w:rFonts w:ascii="Helvetica" w:hAnsi="Helvetica" w:cs="Arial"/>
                <w:b w:val="0"/>
                <w:bCs w:val="0"/>
                <w:i w:val="0"/>
                <w:iCs w:val="0"/>
                <w:color w:val="auto"/>
                <w:sz w:val="24"/>
                <w:szCs w:val="24"/>
              </w:rPr>
              <w:t>)</w:t>
            </w:r>
          </w:p>
        </w:tc>
      </w:tr>
    </w:tbl>
    <w:p w14:paraId="0D59334C" w14:textId="77777777" w:rsidR="00972521" w:rsidRPr="00D626F3" w:rsidRDefault="00972521" w:rsidP="00972521">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The progenitor bias is within the range </w:t>
      </w:r>
      <m:oMath>
        <m:r>
          <w:rPr>
            <w:rFonts w:ascii="Cambria Math" w:hAnsi="Cambria Math" w:cs="Arial"/>
          </w:rPr>
          <m:t>[0,1]</m:t>
        </m:r>
      </m:oMath>
      <w:r>
        <w:rPr>
          <w:rFonts w:ascii="Helvetica" w:hAnsi="Helvetica" w:cs="Arial"/>
        </w:rPr>
        <w:t xml:space="preserve">. </w:t>
      </w:r>
      <w:commentRangeStart w:id="66"/>
      <w:r w:rsidRPr="00D626F3">
        <w:rPr>
          <w:rFonts w:ascii="Helvetica" w:hAnsi="Helvetica" w:cs="Arial"/>
        </w:rPr>
        <w:t xml:space="preserve">We set state </w:t>
      </w:r>
      <m:oMath>
        <m:r>
          <w:rPr>
            <w:rFonts w:ascii="Cambria Math" w:hAnsi="Cambria Math" w:cs="Arial"/>
          </w:rPr>
          <m:t>i</m:t>
        </m:r>
      </m:oMath>
      <w:r w:rsidRPr="00D626F3">
        <w:rPr>
          <w:rFonts w:ascii="Helvetica" w:hAnsi="Helvetica" w:cs="Arial"/>
        </w:rPr>
        <w:t xml:space="preserve"> to have a neutral bias </w:t>
      </w:r>
      <m:oMath>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Pr="00D626F3">
        <w:rPr>
          <w:rFonts w:ascii="Helvetica" w:hAnsi="Helvetica" w:cs="Arial"/>
        </w:rPr>
        <w:t xml:space="preserve">=0.5, if it a small contribution to both fates: </w:t>
      </w:r>
      <m:oMath>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A</m:t>
            </m:r>
          </m:sub>
        </m:sSub>
        <m:d>
          <m:dPr>
            <m:ctrlPr>
              <w:rPr>
                <w:rFonts w:ascii="Cambria Math" w:hAnsi="Cambria Math" w:cs="Arial"/>
                <w:bCs/>
                <w:i/>
              </w:rPr>
            </m:ctrlPr>
          </m:dPr>
          <m:e>
            <m:r>
              <w:rPr>
                <w:rFonts w:ascii="Cambria Math" w:hAnsi="Cambria Math" w:cs="Arial"/>
              </w:rPr>
              <m:t>i</m:t>
            </m:r>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B</m:t>
            </m:r>
          </m:sub>
        </m:sSub>
        <m:d>
          <m:dPr>
            <m:ctrlPr>
              <w:rPr>
                <w:rFonts w:ascii="Cambria Math" w:hAnsi="Cambria Math" w:cs="Arial"/>
                <w:bCs/>
                <w:i/>
              </w:rPr>
            </m:ctrlPr>
          </m:dPr>
          <m:e>
            <m:r>
              <w:rPr>
                <w:rFonts w:ascii="Cambria Math" w:hAnsi="Cambria Math" w:cs="Arial"/>
              </w:rPr>
              <m:t>i</m:t>
            </m:r>
          </m:e>
        </m:d>
        <m:r>
          <w:rPr>
            <w:rFonts w:ascii="Cambria Math" w:hAnsi="Cambria Math" w:cs="Arial"/>
          </w:rPr>
          <m:t>≤</m:t>
        </m:r>
        <m:sSub>
          <m:sSubPr>
            <m:ctrlPr>
              <w:rPr>
                <w:rFonts w:ascii="Cambria Math" w:hAnsi="Cambria Math" w:cs="Arial"/>
                <w:bCs/>
                <w:i/>
              </w:rPr>
            </m:ctrlPr>
          </m:sSubPr>
          <m:e>
            <m:r>
              <w:rPr>
                <w:rFonts w:ascii="Cambria Math" w:hAnsi="Cambria Math" w:cs="Arial"/>
              </w:rPr>
              <m:t>ν</m:t>
            </m:r>
          </m:e>
          <m:sub>
            <m:r>
              <w:rPr>
                <w:rFonts w:ascii="Cambria Math" w:hAnsi="Cambria Math" w:cs="Arial"/>
              </w:rPr>
              <m:t>0</m:t>
            </m:r>
          </m:sub>
        </m:sSub>
        <m:r>
          <w:rPr>
            <w:rFonts w:ascii="Cambria Math" w:hAnsi="Cambria Math" w:cs="Arial"/>
          </w:rPr>
          <m:t xml:space="preserve"> </m:t>
        </m:r>
        <m:sSup>
          <m:sSupPr>
            <m:ctrlPr>
              <w:rPr>
                <w:rFonts w:ascii="Cambria Math" w:hAnsi="Cambria Math" w:cs="Arial"/>
                <w:bCs/>
                <w:i/>
              </w:rPr>
            </m:ctrlPr>
          </m:sSupPr>
          <m:e>
            <m:acc>
              <m:accPr>
                <m:chr m:val="̃"/>
                <m:ctrlPr>
                  <w:rPr>
                    <w:rFonts w:ascii="Cambria Math" w:hAnsi="Cambria Math" w:cs="Arial"/>
                    <w:bCs/>
                    <w:i/>
                  </w:rPr>
                </m:ctrlPr>
              </m:accPr>
              <m:e>
                <m:r>
                  <w:rPr>
                    <w:rFonts w:ascii="Cambria Math" w:hAnsi="Cambria Math" w:cs="Arial"/>
                  </w:rPr>
                  <m:t>P</m:t>
                </m:r>
              </m:e>
            </m:acc>
          </m:e>
          <m:sup>
            <m:r>
              <w:rPr>
                <w:rFonts w:ascii="Cambria Math" w:hAnsi="Cambria Math" w:cs="Arial"/>
              </w:rPr>
              <m:t>*</m:t>
            </m:r>
          </m:sup>
        </m:sSup>
      </m:oMath>
      <w:r w:rsidRPr="00972521">
        <w:rPr>
          <w:rFonts w:ascii="Helvetica" w:hAnsi="Helvetica" w:cs="Arial"/>
          <w:bCs/>
        </w:rPr>
        <w:t xml:space="preserve">, where </w:t>
      </w:r>
      <m:oMath>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P</m:t>
                </m:r>
              </m:e>
            </m:acc>
          </m:e>
          <m:sup>
            <m:r>
              <w:rPr>
                <w:rFonts w:ascii="Cambria Math" w:hAnsi="Cambria Math" w:cs="Arial"/>
              </w:rPr>
              <m:t>*</m:t>
            </m:r>
          </m:sup>
        </m:sSup>
      </m:oMath>
      <w:r w:rsidRPr="00D626F3">
        <w:rPr>
          <w:rFonts w:ascii="Helvetica" w:hAnsi="Helvetica" w:cs="Arial"/>
        </w:rPr>
        <w:t xml:space="preserve"> is the maximum progenitor probability across both fates, i.e., </w:t>
      </w:r>
      <m:oMath>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P</m:t>
                </m:r>
              </m:e>
            </m:acc>
          </m:e>
          <m:sup>
            <m:r>
              <w:rPr>
                <w:rFonts w:ascii="Cambria Math" w:hAnsi="Cambria Math" w:cs="Arial"/>
              </w:rPr>
              <m:t>*</m:t>
            </m:r>
          </m:sup>
        </m:sSup>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ctrlPr>
                  <w:rPr>
                    <w:rFonts w:ascii="Cambria Math" w:hAnsi="Cambria Math" w:cs="Arial"/>
                  </w:rPr>
                </m:ctrlPr>
              </m:e>
              <m:lim>
                <m:r>
                  <w:rPr>
                    <w:rFonts w:ascii="Cambria Math" w:hAnsi="Cambria Math" w:cs="Arial"/>
                  </w:rPr>
                  <m:t xml:space="preserve">i, </m:t>
                </m:r>
                <m:r>
                  <m:rPr>
                    <m:scr m:val="script"/>
                  </m:rPr>
                  <w:rPr>
                    <w:rFonts w:ascii="Cambria Math" w:hAnsi="Cambria Math" w:cs="Arial"/>
                  </w:rPr>
                  <m:t>C∈(A,B)</m:t>
                </m:r>
                <m:ctrlPr>
                  <w:rPr>
                    <w:rFonts w:ascii="Cambria Math" w:hAnsi="Cambria Math" w:cs="Arial"/>
                  </w:rPr>
                </m:ctrlPr>
              </m:lim>
            </m:limLow>
          </m:fName>
          <m:e>
            <m:sSub>
              <m:sSubPr>
                <m:ctrlPr>
                  <w:rPr>
                    <w:rFonts w:ascii="Cambria Math" w:hAnsi="Cambria Math" w:cs="Arial"/>
                    <w:i/>
                  </w:rPr>
                </m:ctrlPr>
              </m:sSubPr>
              <m:e>
                <m:acc>
                  <m:accPr>
                    <m:chr m:val="̃"/>
                    <m:ctrlPr>
                      <w:rPr>
                        <w:rFonts w:ascii="Cambria Math" w:hAnsi="Cambria Math" w:cs="Arial"/>
                        <w:bCs/>
                        <w:i/>
                      </w:rPr>
                    </m:ctrlPr>
                  </m:accPr>
                  <m:e>
                    <m:r>
                      <w:rPr>
                        <w:rFonts w:ascii="Cambria Math" w:hAnsi="Cambria Math" w:cs="Arial"/>
                      </w:rPr>
                      <m:t>P</m:t>
                    </m:r>
                    <m:ctrlPr>
                      <w:rPr>
                        <w:rFonts w:ascii="Cambria Math" w:hAnsi="Cambria Math" w:cs="Arial"/>
                        <w:i/>
                      </w:rPr>
                    </m:ctrlPr>
                  </m:e>
                </m:acc>
              </m:e>
              <m:sub>
                <m:r>
                  <m:rPr>
                    <m:scr m:val="script"/>
                  </m:rPr>
                  <w:rPr>
                    <w:rFonts w:ascii="Cambria Math" w:hAnsi="Cambria Math" w:cs="Arial"/>
                  </w:rPr>
                  <m:t>C</m:t>
                </m:r>
              </m:sub>
            </m:sSub>
            <m:d>
              <m:dPr>
                <m:ctrlPr>
                  <w:rPr>
                    <w:rFonts w:ascii="Cambria Math" w:hAnsi="Cambria Math" w:cs="Arial"/>
                    <w:bCs/>
                    <w:i/>
                  </w:rPr>
                </m:ctrlPr>
              </m:dPr>
              <m:e>
                <m:r>
                  <w:rPr>
                    <w:rFonts w:ascii="Cambria Math" w:hAnsi="Cambria Math" w:cs="Arial"/>
                  </w:rPr>
                  <m:t>i</m:t>
                </m:r>
              </m:e>
            </m:d>
          </m:e>
        </m:func>
        <m:r>
          <w:rPr>
            <w:rFonts w:ascii="Cambria Math" w:hAnsi="Cambria Math" w:cs="Arial"/>
          </w:rPr>
          <m:t xml:space="preserve">.  </m:t>
        </m:r>
      </m:oMath>
      <w:r w:rsidRPr="00D626F3">
        <w:rPr>
          <w:rFonts w:ascii="Helvetica" w:hAnsi="Helvetica" w:cs="Arial"/>
        </w:rPr>
        <w:t xml:space="preserve"> </w:t>
      </w:r>
      <w:r>
        <w:rPr>
          <w:rFonts w:ascii="Helvetica" w:hAnsi="Helvetica" w:cs="Arial"/>
        </w:rPr>
        <w:t xml:space="preserve">We set </w:t>
      </w:r>
      <m:oMath>
        <m:sSub>
          <m:sSubPr>
            <m:ctrlPr>
              <w:rPr>
                <w:rFonts w:ascii="Cambria Math" w:hAnsi="Cambria Math" w:cs="Arial"/>
                <w:i/>
              </w:rPr>
            </m:ctrlPr>
          </m:sSubPr>
          <m:e>
            <m:r>
              <w:rPr>
                <w:rFonts w:ascii="Cambria Math" w:hAnsi="Cambria Math" w:cs="Arial"/>
              </w:rPr>
              <m:t>ν</m:t>
            </m:r>
          </m:e>
          <m:sub>
            <m:r>
              <w:rPr>
                <w:rFonts w:ascii="Cambria Math" w:hAnsi="Cambria Math" w:cs="Arial"/>
              </w:rPr>
              <m:t>0</m:t>
            </m:r>
          </m:sub>
        </m:sSub>
        <m:r>
          <w:rPr>
            <w:rFonts w:ascii="Cambria Math" w:hAnsi="Cambria Math" w:cs="Arial"/>
          </w:rPr>
          <m:t>=0.05</m:t>
        </m:r>
      </m:oMath>
      <w:r>
        <w:rPr>
          <w:rFonts w:ascii="Helvetica" w:hAnsi="Helvetica" w:cs="Arial"/>
        </w:rPr>
        <w:t xml:space="preserve"> in this paper. </w:t>
      </w:r>
      <w:commentRangeEnd w:id="66"/>
      <w:r w:rsidR="00F71B18">
        <w:rPr>
          <w:rStyle w:val="CommentReference"/>
        </w:rPr>
        <w:commentReference w:id="66"/>
      </w:r>
    </w:p>
    <w:p w14:paraId="68ADF452" w14:textId="77777777" w:rsidR="0008450B" w:rsidRDefault="0008450B"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C5A165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 xml:space="preserve">Predictive </w:t>
      </w:r>
      <w:r w:rsidRPr="005626B2">
        <w:rPr>
          <w:rFonts w:ascii="Helvetica" w:hAnsi="Helvetica" w:cs="Arial"/>
          <w:i/>
        </w:rPr>
        <w:t>genes</w:t>
      </w:r>
      <w:r>
        <w:rPr>
          <w:rFonts w:ascii="Helvetica" w:hAnsi="Helvetica" w:cs="Arial"/>
        </w:rPr>
        <w:t xml:space="preserve">. We perform differential gene expression (DGE) analysis between cells with different progenitor biases. The biased population towards fate </w:t>
      </w:r>
      <m:oMath>
        <m:r>
          <m:rPr>
            <m:scr m:val="script"/>
          </m:rPr>
          <w:rPr>
            <w:rFonts w:ascii="Cambria Math" w:hAnsi="Cambria Math" w:cs="Arial"/>
          </w:rPr>
          <m:t>A</m:t>
        </m:r>
      </m:oMath>
      <w:r>
        <w:rPr>
          <w:rFonts w:ascii="Helvetica" w:hAnsi="Helvetica" w:cs="Arial"/>
        </w:rPr>
        <w:t xml:space="preserve"> or </w:t>
      </w:r>
      <m:oMath>
        <m:r>
          <m:rPr>
            <m:scr m:val="script"/>
          </m:rPr>
          <w:rPr>
            <w:rFonts w:ascii="Cambria Math" w:hAnsi="Cambria Math" w:cs="Arial"/>
          </w:rPr>
          <m:t>B</m:t>
        </m:r>
      </m:oMath>
      <w:r>
        <w:rPr>
          <w:rFonts w:ascii="Helvetica" w:hAnsi="Helvetica" w:cs="Arial"/>
        </w:rPr>
        <w:t xml:space="preserve"> are given by</w:t>
      </w:r>
    </w:p>
    <w:p w14:paraId="7716E16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tbl>
      <w:tblPr>
        <w:tblStyle w:val="PlainTable4"/>
        <w:tblW w:w="5000" w:type="pct"/>
        <w:tblLook w:val="04A0" w:firstRow="1" w:lastRow="0" w:firstColumn="1" w:lastColumn="0" w:noHBand="0" w:noVBand="1"/>
      </w:tblPr>
      <w:tblGrid>
        <w:gridCol w:w="806"/>
        <w:gridCol w:w="7658"/>
        <w:gridCol w:w="896"/>
      </w:tblGrid>
      <w:tr w:rsidR="007D65E7" w14:paraId="0333F8CE"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43D27DFE" w14:textId="77777777" w:rsidR="007D65E7" w:rsidRDefault="007D65E7" w:rsidP="000B7C65">
            <w:pPr>
              <w:tabs>
                <w:tab w:val="left" w:pos="480"/>
              </w:tabs>
              <w:spacing w:line="480" w:lineRule="auto"/>
              <w:rPr>
                <w:rFonts w:ascii="Helvetica" w:hAnsi="Helvetica" w:cs="Arial"/>
              </w:rPr>
            </w:pPr>
          </w:p>
        </w:tc>
        <w:tc>
          <w:tcPr>
            <w:tcW w:w="7658" w:type="dxa"/>
          </w:tcPr>
          <w:p w14:paraId="7D38550F" w14:textId="77777777" w:rsidR="007D65E7" w:rsidRPr="005626B2" w:rsidRDefault="00FC5E59"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b w:val="0"/>
              </w:rPr>
            </w:pPr>
            <m:oMathPara>
              <m:oMath>
                <m:sSup>
                  <m:sSupPr>
                    <m:ctrlPr>
                      <w:rPr>
                        <w:rFonts w:ascii="Cambria Math" w:hAnsi="Cambria Math" w:cs="Arial"/>
                        <w:b w:val="0"/>
                        <w:bCs w:val="0"/>
                        <w:i/>
                      </w:rPr>
                    </m:ctrlPr>
                  </m:sSupPr>
                  <m:e>
                    <m:sSup>
                      <m:sSupPr>
                        <m:ctrlPr>
                          <w:rPr>
                            <w:rFonts w:ascii="Cambria Math" w:hAnsi="Cambria Math" w:cs="Arial"/>
                            <w:b w:val="0"/>
                            <w:bCs w:val="0"/>
                            <w:i/>
                          </w:rPr>
                        </m:ctrlPr>
                      </m:sSupPr>
                      <m:e>
                        <m:r>
                          <m:rPr>
                            <m:scr m:val="script"/>
                            <m:sty m:val="bi"/>
                          </m:rPr>
                          <w:rPr>
                            <w:rFonts w:ascii="Cambria Math" w:hAnsi="Cambria Math" w:cs="Arial"/>
                          </w:rPr>
                          <m:t>A</m:t>
                        </m:r>
                        <m:ctrlPr>
                          <w:rPr>
                            <w:rFonts w:ascii="Cambria Math" w:hAnsi="Cambria Math" w:cs="Arial"/>
                            <w:b w:val="0"/>
                            <w:i/>
                          </w:rPr>
                        </m:ctrlPr>
                      </m:e>
                      <m:sup>
                        <m:r>
                          <m:rPr>
                            <m:sty m:val="bi"/>
                          </m:rPr>
                          <w:rPr>
                            <w:rFonts w:ascii="Cambria Math" w:hAnsi="Cambria Math" w:cs="Arial"/>
                          </w:rPr>
                          <m:t>*</m:t>
                        </m:r>
                      </m:sup>
                    </m:sSup>
                    <m:r>
                      <m:rPr>
                        <m:sty m:val="bi"/>
                      </m:rPr>
                      <w:rPr>
                        <w:rFonts w:ascii="Cambria Math" w:hAnsi="Cambria Math" w:cs="Arial"/>
                      </w:rPr>
                      <m:t>=</m:t>
                    </m:r>
                    <m:d>
                      <m:dPr>
                        <m:begChr m:val="{"/>
                        <m:endChr m:val="}"/>
                        <m:ctrlPr>
                          <w:rPr>
                            <w:rFonts w:ascii="Cambria Math" w:hAnsi="Cambria Math" w:cs="Arial"/>
                            <w:b w:val="0"/>
                            <w:i/>
                          </w:rPr>
                        </m:ctrlPr>
                      </m:dPr>
                      <m:e>
                        <m:func>
                          <m:funcPr>
                            <m:ctrlPr>
                              <w:rPr>
                                <w:rFonts w:ascii="Cambria Math" w:hAnsi="Cambria Math" w:cs="Arial"/>
                                <w:b w:val="0"/>
                                <w:i/>
                              </w:rPr>
                            </m:ctrlPr>
                          </m:funcPr>
                          <m:fName>
                            <m:sSub>
                              <m:sSubPr>
                                <m:ctrlPr>
                                  <w:rPr>
                                    <w:rFonts w:ascii="Cambria Math" w:hAnsi="Cambria Math" w:cs="Arial"/>
                                    <w:b w:val="0"/>
                                    <w:i/>
                                  </w:rPr>
                                </m:ctrlPr>
                              </m:sSubPr>
                              <m:e>
                                <m:r>
                                  <m:rPr>
                                    <m:sty m:val="b"/>
                                  </m:rPr>
                                  <w:rPr>
                                    <w:rFonts w:ascii="Cambria Math" w:hAnsi="Cambria Math" w:cs="Arial"/>
                                  </w:rPr>
                                  <m:t>arg</m:t>
                                </m:r>
                              </m:e>
                              <m:sub>
                                <m:r>
                                  <m:rPr>
                                    <m:sty m:val="bi"/>
                                  </m:rPr>
                                  <w:rPr>
                                    <w:rFonts w:ascii="Cambria Math" w:hAnsi="Cambria Math" w:cs="Arial"/>
                                  </w:rPr>
                                  <m:t>i</m:t>
                                </m:r>
                                <m:ctrlPr>
                                  <w:rPr>
                                    <w:rFonts w:ascii="Cambria Math" w:hAnsi="Cambria Math" w:cs="Arial"/>
                                    <w:b w:val="0"/>
                                  </w:rPr>
                                </m:ctrlPr>
                              </m:sub>
                            </m:sSub>
                          </m:fName>
                          <m:e>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&gt;</m:t>
                            </m:r>
                            <m:sSub>
                              <m:sSubPr>
                                <m:ctrlPr>
                                  <w:rPr>
                                    <w:rFonts w:ascii="Cambria Math" w:hAnsi="Cambria Math" w:cs="Arial"/>
                                    <w:b w:val="0"/>
                                    <w:i/>
                                  </w:rPr>
                                </m:ctrlPr>
                              </m:sSubPr>
                              <m:e>
                                <m:r>
                                  <m:rPr>
                                    <m:sty m:val="bi"/>
                                  </m:rPr>
                                  <w:rPr>
                                    <w:rFonts w:ascii="Cambria Math" w:hAnsi="Cambria Math" w:cs="Arial"/>
                                  </w:rPr>
                                  <m:t>ν</m:t>
                                </m:r>
                              </m:e>
                              <m:sub>
                                <m:r>
                                  <m:rPr>
                                    <m:sty m:val="bi"/>
                                  </m:rPr>
                                  <w:rPr>
                                    <w:rFonts w:ascii="Cambria Math" w:hAnsi="Cambria Math" w:cs="Arial"/>
                                  </w:rPr>
                                  <m:t xml:space="preserve">bias, </m:t>
                                </m:r>
                                <m:r>
                                  <m:rPr>
                                    <m:scr m:val="script"/>
                                    <m:sty m:val="bi"/>
                                  </m:rPr>
                                  <w:rPr>
                                    <w:rFonts w:ascii="Cambria Math" w:hAnsi="Cambria Math" w:cs="Arial"/>
                                  </w:rPr>
                                  <m:t>A</m:t>
                                </m:r>
                              </m:sub>
                            </m:sSub>
                            <m:r>
                              <m:rPr>
                                <m:sty m:val="bi"/>
                              </m:rPr>
                              <w:rPr>
                                <w:rFonts w:ascii="Cambria Math" w:hAnsi="Cambria Math" w:cs="Arial"/>
                              </w:rPr>
                              <m:t xml:space="preserve"> </m:t>
                            </m:r>
                          </m:e>
                        </m:func>
                      </m:e>
                    </m:d>
                    <m:r>
                      <m:rPr>
                        <m:scr m:val="script"/>
                        <m:sty m:val="bi"/>
                      </m:rPr>
                      <w:rPr>
                        <w:rFonts w:ascii="Cambria Math" w:hAnsi="Cambria Math" w:cs="Arial"/>
                      </w:rPr>
                      <m:t>,  B</m:t>
                    </m:r>
                    <m:ctrlPr>
                      <w:rPr>
                        <w:rFonts w:ascii="Cambria Math" w:hAnsi="Cambria Math" w:cs="Arial"/>
                        <w:b w:val="0"/>
                        <w:i/>
                      </w:rPr>
                    </m:ctrlPr>
                  </m:e>
                  <m:sup>
                    <m:r>
                      <m:rPr>
                        <m:sty m:val="bi"/>
                      </m:rPr>
                      <w:rPr>
                        <w:rFonts w:ascii="Cambria Math" w:hAnsi="Cambria Math" w:cs="Arial"/>
                      </w:rPr>
                      <m:t>*</m:t>
                    </m:r>
                  </m:sup>
                </m:sSup>
                <m:r>
                  <m:rPr>
                    <m:sty m:val="bi"/>
                  </m:rPr>
                  <w:rPr>
                    <w:rFonts w:ascii="Cambria Math" w:hAnsi="Cambria Math" w:cs="Arial"/>
                  </w:rPr>
                  <m:t>=</m:t>
                </m:r>
                <m:d>
                  <m:dPr>
                    <m:begChr m:val="{"/>
                    <m:endChr m:val="}"/>
                    <m:ctrlPr>
                      <w:rPr>
                        <w:rFonts w:ascii="Cambria Math" w:hAnsi="Cambria Math" w:cs="Arial"/>
                        <w:b w:val="0"/>
                        <w:i/>
                      </w:rPr>
                    </m:ctrlPr>
                  </m:dPr>
                  <m:e>
                    <m:func>
                      <m:funcPr>
                        <m:ctrlPr>
                          <w:rPr>
                            <w:rFonts w:ascii="Cambria Math" w:hAnsi="Cambria Math" w:cs="Arial"/>
                            <w:b w:val="0"/>
                            <w:i/>
                          </w:rPr>
                        </m:ctrlPr>
                      </m:funcPr>
                      <m:fName>
                        <m:sSub>
                          <m:sSubPr>
                            <m:ctrlPr>
                              <w:rPr>
                                <w:rFonts w:ascii="Cambria Math" w:hAnsi="Cambria Math" w:cs="Arial"/>
                                <w:b w:val="0"/>
                                <w:i/>
                              </w:rPr>
                            </m:ctrlPr>
                          </m:sSubPr>
                          <m:e>
                            <m:r>
                              <m:rPr>
                                <m:sty m:val="b"/>
                              </m:rPr>
                              <w:rPr>
                                <w:rFonts w:ascii="Cambria Math" w:hAnsi="Cambria Math" w:cs="Arial"/>
                              </w:rPr>
                              <m:t>arg</m:t>
                            </m:r>
                          </m:e>
                          <m:sub>
                            <m:r>
                              <m:rPr>
                                <m:sty m:val="bi"/>
                              </m:rPr>
                              <w:rPr>
                                <w:rFonts w:ascii="Cambria Math" w:hAnsi="Cambria Math" w:cs="Arial"/>
                              </w:rPr>
                              <m:t>i</m:t>
                            </m:r>
                            <m:ctrlPr>
                              <w:rPr>
                                <w:rFonts w:ascii="Cambria Math" w:hAnsi="Cambria Math" w:cs="Arial"/>
                                <w:b w:val="0"/>
                              </w:rPr>
                            </m:ctrlPr>
                          </m:sub>
                        </m:sSub>
                      </m:fName>
                      <m:e>
                        <m:sSub>
                          <m:sSubPr>
                            <m:ctrlPr>
                              <w:rPr>
                                <w:rFonts w:ascii="Cambria Math" w:hAnsi="Cambria Math" w:cs="Arial"/>
                                <w:b w:val="0"/>
                                <w:bCs w:val="0"/>
                                <w:i/>
                              </w:rPr>
                            </m:ctrlPr>
                          </m:sSubPr>
                          <m:e>
                            <m:r>
                              <m:rPr>
                                <m:sty m:val="bi"/>
                              </m:rPr>
                              <w:rPr>
                                <w:rFonts w:ascii="Cambria Math" w:hAnsi="Cambria Math" w:cs="Arial"/>
                              </w:rPr>
                              <m:t>Q</m:t>
                            </m:r>
                            <m:ctrlPr>
                              <w:rPr>
                                <w:rFonts w:ascii="Cambria Math" w:hAnsi="Cambria Math" w:cs="Arial"/>
                                <w:b w:val="0"/>
                                <w:i/>
                              </w:rPr>
                            </m:ctrlPr>
                          </m:e>
                          <m:sub>
                            <m:r>
                              <m:rPr>
                                <m:sty m:val="bi"/>
                              </m:rPr>
                              <w:rPr>
                                <w:rFonts w:ascii="Cambria Math" w:hAnsi="Cambria Math" w:cs="Arial"/>
                              </w:rPr>
                              <m:t>i</m:t>
                            </m:r>
                          </m:sub>
                        </m:sSub>
                        <m:r>
                          <m:rPr>
                            <m:sty m:val="bi"/>
                          </m:rPr>
                          <w:rPr>
                            <w:rFonts w:ascii="Cambria Math" w:hAnsi="Cambria Math" w:cs="Arial"/>
                          </w:rPr>
                          <m:t>&lt;</m:t>
                        </m:r>
                        <m:sSub>
                          <m:sSubPr>
                            <m:ctrlPr>
                              <w:rPr>
                                <w:rFonts w:ascii="Cambria Math" w:hAnsi="Cambria Math" w:cs="Arial"/>
                                <w:b w:val="0"/>
                                <w:i/>
                              </w:rPr>
                            </m:ctrlPr>
                          </m:sSubPr>
                          <m:e>
                            <m:r>
                              <m:rPr>
                                <m:sty m:val="bi"/>
                              </m:rPr>
                              <w:rPr>
                                <w:rFonts w:ascii="Cambria Math" w:hAnsi="Cambria Math" w:cs="Arial"/>
                              </w:rPr>
                              <m:t>ν</m:t>
                            </m:r>
                          </m:e>
                          <m:sub>
                            <m:r>
                              <m:rPr>
                                <m:sty m:val="bi"/>
                              </m:rPr>
                              <w:rPr>
                                <w:rFonts w:ascii="Cambria Math" w:hAnsi="Cambria Math" w:cs="Arial"/>
                              </w:rPr>
                              <m:t xml:space="preserve">bias, </m:t>
                            </m:r>
                            <m:r>
                              <m:rPr>
                                <m:scr m:val="script"/>
                                <m:sty m:val="bi"/>
                              </m:rPr>
                              <w:rPr>
                                <w:rFonts w:ascii="Cambria Math" w:hAnsi="Cambria Math" w:cs="Arial"/>
                              </w:rPr>
                              <m:t>B</m:t>
                            </m:r>
                          </m:sub>
                        </m:sSub>
                        <m:r>
                          <m:rPr>
                            <m:sty m:val="bi"/>
                          </m:rPr>
                          <w:rPr>
                            <w:rFonts w:ascii="Cambria Math" w:hAnsi="Cambria Math" w:cs="Arial"/>
                          </w:rPr>
                          <m:t xml:space="preserve"> </m:t>
                        </m:r>
                      </m:e>
                    </m:func>
                  </m:e>
                </m:d>
                <m:r>
                  <m:rPr>
                    <m:sty m:val="bi"/>
                  </m:rPr>
                  <w:rPr>
                    <w:rFonts w:ascii="Cambria Math" w:hAnsi="Cambria Math" w:cs="Arial"/>
                  </w:rPr>
                  <m:t xml:space="preserve">,         </m:t>
                </m:r>
              </m:oMath>
            </m:oMathPara>
          </w:p>
        </w:tc>
        <w:tc>
          <w:tcPr>
            <w:tcW w:w="896" w:type="dxa"/>
          </w:tcPr>
          <w:p w14:paraId="75240DD7" w14:textId="1BB06CC1" w:rsidR="007D65E7" w:rsidRPr="005626B2"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b w:val="0"/>
                <w:i w:val="0"/>
              </w:rPr>
            </w:pPr>
            <w:r w:rsidRPr="005626B2">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9</w:t>
            </w:r>
            <w:r w:rsidRPr="005626B2">
              <w:rPr>
                <w:rFonts w:ascii="Helvetica" w:hAnsi="Helvetica" w:cs="Arial"/>
                <w:b w:val="0"/>
                <w:bCs w:val="0"/>
                <w:i w:val="0"/>
                <w:iCs w:val="0"/>
                <w:color w:val="auto"/>
                <w:sz w:val="24"/>
                <w:szCs w:val="24"/>
              </w:rPr>
              <w:t>)</w:t>
            </w:r>
          </w:p>
        </w:tc>
      </w:tr>
    </w:tbl>
    <w:p w14:paraId="7BDCA88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where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 xml:space="preserve">bias, </m:t>
            </m:r>
            <m:r>
              <m:rPr>
                <m:scr m:val="script"/>
              </m:rPr>
              <w:rPr>
                <w:rFonts w:ascii="Cambria Math" w:hAnsi="Cambria Math" w:cs="Arial"/>
              </w:rPr>
              <m:t>A</m:t>
            </m:r>
          </m:sub>
        </m:sSub>
      </m:oMath>
      <w:r w:rsidRPr="006F41E4">
        <w:rPr>
          <w:rFonts w:ascii="Helvetica" w:hAnsi="Helvetica" w:cs="Arial"/>
        </w:rPr>
        <w:t xml:space="preserve"> and </w:t>
      </w:r>
      <m:oMath>
        <m:sSub>
          <m:sSubPr>
            <m:ctrlPr>
              <w:rPr>
                <w:rFonts w:ascii="Cambria Math" w:hAnsi="Cambria Math" w:cs="Arial"/>
                <w:i/>
              </w:rPr>
            </m:ctrlPr>
          </m:sSubPr>
          <m:e>
            <m:r>
              <w:rPr>
                <w:rFonts w:ascii="Cambria Math" w:hAnsi="Cambria Math" w:cs="Arial"/>
              </w:rPr>
              <m:t>ν</m:t>
            </m:r>
          </m:e>
          <m:sub>
            <m:r>
              <w:rPr>
                <w:rFonts w:ascii="Cambria Math" w:hAnsi="Cambria Math" w:cs="Arial"/>
              </w:rPr>
              <m:t>bias</m:t>
            </m:r>
            <m:r>
              <m:rPr>
                <m:scr m:val="script"/>
              </m:rPr>
              <w:rPr>
                <w:rFonts w:ascii="Cambria Math" w:hAnsi="Cambria Math" w:cs="Arial"/>
              </w:rPr>
              <m:t>, B</m:t>
            </m:r>
          </m:sub>
        </m:sSub>
      </m:oMath>
      <w:r>
        <w:rPr>
          <w:rFonts w:ascii="Helvetica" w:hAnsi="Helvetica" w:cs="Arial"/>
        </w:rPr>
        <w:t xml:space="preserve"> are the corresponding thresholds. We perform DGE analysis between these two populations using the </w:t>
      </w:r>
      <w:r w:rsidRPr="00647F8A">
        <w:rPr>
          <w:rFonts w:ascii="Helvetica" w:hAnsi="Helvetica" w:cs="Arial"/>
        </w:rPr>
        <w:t>Wilcoxon rank-sum</w:t>
      </w:r>
      <w:r>
        <w:rPr>
          <w:rFonts w:ascii="Helvetica" w:hAnsi="Helvetica" w:cs="Arial"/>
        </w:rPr>
        <w:t xml:space="preserve"> test with </w:t>
      </w:r>
      <w:proofErr w:type="spellStart"/>
      <w:r w:rsidRPr="00650E1C">
        <w:rPr>
          <w:rFonts w:ascii="Helvetica" w:hAnsi="Helvetica" w:cs="Arial"/>
        </w:rPr>
        <w:t>Benjamini</w:t>
      </w:r>
      <w:proofErr w:type="spellEnd"/>
      <w:r w:rsidRPr="00650E1C">
        <w:rPr>
          <w:rFonts w:ascii="Helvetica" w:hAnsi="Helvetica" w:cs="Arial"/>
        </w:rPr>
        <w:t>-Hochberg correction</w:t>
      </w:r>
      <w:r>
        <w:rPr>
          <w:rFonts w:ascii="Helvetica" w:hAnsi="Helvetica" w:cs="Arial"/>
        </w:rPr>
        <w:t xml:space="preserve">. We </w:t>
      </w:r>
      <w:r w:rsidRPr="00650E1C">
        <w:rPr>
          <w:rFonts w:ascii="Helvetica" w:hAnsi="Helvetica" w:cs="Arial"/>
        </w:rPr>
        <w:t>rank</w:t>
      </w:r>
      <w:r>
        <w:rPr>
          <w:rFonts w:ascii="Helvetica" w:hAnsi="Helvetica" w:cs="Arial"/>
        </w:rPr>
        <w:t xml:space="preserve"> the enriched genes (FDR&lt;0.05)</w:t>
      </w:r>
      <w:r w:rsidRPr="00650E1C">
        <w:rPr>
          <w:rFonts w:ascii="Helvetica" w:hAnsi="Helvetica" w:cs="Arial"/>
        </w:rPr>
        <w:t xml:space="preserve"> according to the </w:t>
      </w:r>
      <w:r>
        <w:rPr>
          <w:rFonts w:ascii="Helvetica" w:hAnsi="Helvetica" w:cs="Arial"/>
        </w:rPr>
        <w:t xml:space="preserve">expression </w:t>
      </w:r>
      <w:r w:rsidRPr="00650E1C">
        <w:rPr>
          <w:rFonts w:ascii="Helvetica" w:hAnsi="Helvetica" w:cs="Arial"/>
        </w:rPr>
        <w:t>fold change</w:t>
      </w:r>
      <w:r>
        <w:rPr>
          <w:rFonts w:ascii="Helvetica" w:hAnsi="Helvetica" w:cs="Arial"/>
        </w:rPr>
        <w:t xml:space="preserve"> between population </w:t>
      </w:r>
      <m:oMath>
        <m:sSup>
          <m:sSupPr>
            <m:ctrlPr>
              <w:rPr>
                <w:rFonts w:ascii="Cambria Math" w:hAnsi="Cambria Math" w:cs="Arial"/>
                <w:i/>
              </w:rPr>
            </m:ctrlPr>
          </m:sSupPr>
          <m:e>
            <m:r>
              <m:rPr>
                <m:scr m:val="script"/>
              </m:rPr>
              <w:rPr>
                <w:rFonts w:ascii="Cambria Math" w:hAnsi="Cambria Math" w:cs="Arial"/>
              </w:rPr>
              <m:t>A</m:t>
            </m:r>
          </m:e>
          <m:sup>
            <m:r>
              <w:rPr>
                <w:rFonts w:ascii="Cambria Math" w:hAnsi="Cambria Math" w:cs="Arial"/>
              </w:rPr>
              <m:t>*</m:t>
            </m:r>
          </m:sup>
        </m:sSup>
      </m:oMath>
      <w:r>
        <w:rPr>
          <w:rFonts w:ascii="Helvetica" w:hAnsi="Helvetica" w:cs="Arial"/>
        </w:rPr>
        <w:t xml:space="preserve"> and </w:t>
      </w:r>
      <m:oMath>
        <m:sSup>
          <m:sSupPr>
            <m:ctrlPr>
              <w:rPr>
                <w:rFonts w:ascii="Cambria Math" w:hAnsi="Cambria Math" w:cs="Arial"/>
                <w:i/>
              </w:rPr>
            </m:ctrlPr>
          </m:sSupPr>
          <m:e>
            <m:r>
              <m:rPr>
                <m:scr m:val="script"/>
              </m:rPr>
              <w:rPr>
                <w:rFonts w:ascii="Cambria Math" w:hAnsi="Cambria Math" w:cs="Arial"/>
              </w:rPr>
              <m:t>B</m:t>
            </m:r>
          </m:e>
          <m:sup>
            <m:r>
              <w:rPr>
                <w:rFonts w:ascii="Cambria Math" w:hAnsi="Cambria Math" w:cs="Arial"/>
              </w:rPr>
              <m:t>*</m:t>
            </m:r>
          </m:sup>
        </m:sSup>
      </m:oMath>
      <w:r>
        <w:rPr>
          <w:rFonts w:ascii="Helvetica" w:hAnsi="Helvetica" w:cs="Arial"/>
        </w:rPr>
        <w:t xml:space="preserve">. </w:t>
      </w:r>
    </w:p>
    <w:p w14:paraId="5B3993D7"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AE97F63"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i/>
        </w:rPr>
        <w:lastRenderedPageBreak/>
        <w:t>Fate coupling (Supplementary Fig. 3</w:t>
      </w:r>
      <w:r w:rsidRPr="00F256DD">
        <w:rPr>
          <w:rFonts w:ascii="Helvetica" w:hAnsi="Helvetica" w:cs="Arial"/>
          <w:b/>
          <w:i/>
        </w:rPr>
        <w:t>df</w:t>
      </w:r>
      <w:r w:rsidRPr="009458C5">
        <w:rPr>
          <w:rFonts w:ascii="Helvetica" w:hAnsi="Helvetica" w:cs="Arial"/>
          <w:i/>
        </w:rPr>
        <w:t>).</w:t>
      </w:r>
      <w:r>
        <w:rPr>
          <w:rFonts w:ascii="Helvetica" w:hAnsi="Helvetica" w:cs="Arial"/>
        </w:rPr>
        <w:t xml:space="preserve"> We define</w:t>
      </w:r>
      <w:r w:rsidRPr="009458C5">
        <w:rPr>
          <w:rFonts w:ascii="Helvetica" w:hAnsi="Helvetica" w:cs="Arial"/>
        </w:rPr>
        <w:t xml:space="preserve"> fate coupling </w:t>
      </w:r>
      <w:r>
        <w:rPr>
          <w:rFonts w:ascii="Helvetica" w:hAnsi="Helvetica" w:cs="Arial"/>
        </w:rPr>
        <w:t>as the correlation of fate maps towards two fates. Specifically, w</w:t>
      </w:r>
      <w:r w:rsidRPr="009458C5">
        <w:rPr>
          <w:rFonts w:ascii="Helvetica" w:hAnsi="Helvetica" w:cs="Arial"/>
        </w:rPr>
        <w:t xml:space="preserve">e first compute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sidRPr="009458C5">
        <w:rPr>
          <w:rFonts w:ascii="Helvetica" w:hAnsi="Helvetica" w:cs="Arial"/>
        </w:rPr>
        <w:t xml:space="preserve"> towards selected fate clusters.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sidRPr="009458C5">
        <w:rPr>
          <w:rFonts w:ascii="Helvetica" w:hAnsi="Helvetica" w:cs="Arial"/>
        </w:rPr>
        <w:t xml:space="preserve"> is a </w:t>
      </w:r>
      <m:oMath>
        <m:sSub>
          <m:sSubPr>
            <m:ctrlPr>
              <w:rPr>
                <w:rFonts w:ascii="Cambria Math" w:hAnsi="Cambria Math" w:cs="Arial"/>
                <w:i/>
              </w:rPr>
            </m:ctrlPr>
          </m:sSubPr>
          <m:e>
            <m:r>
              <w:rPr>
                <w:rFonts w:ascii="Cambria Math" w:hAnsi="Cambria Math" w:cs="Arial"/>
              </w:rPr>
              <m:t>N</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Sub>
        <m:r>
          <w:rPr>
            <w:rFonts w:ascii="Cambria Math" w:hAnsi="Cambria Math" w:cs="Arial"/>
          </w:rPr>
          <m:t>×n</m:t>
        </m:r>
      </m:oMath>
      <w:r w:rsidRPr="009458C5">
        <w:rPr>
          <w:rFonts w:ascii="Helvetica" w:hAnsi="Helvetica" w:cs="Arial"/>
        </w:rPr>
        <w:t xml:space="preserve"> matrix where </w:t>
      </w:r>
      <m:oMath>
        <m:r>
          <w:rPr>
            <w:rFonts w:ascii="Cambria Math" w:hAnsi="Cambria Math" w:cs="Arial"/>
          </w:rPr>
          <m:t>n</m:t>
        </m:r>
      </m:oMath>
      <w:r w:rsidRPr="009458C5">
        <w:rPr>
          <w:rFonts w:ascii="Helvetica" w:hAnsi="Helvetica" w:cs="Arial"/>
        </w:rPr>
        <w:t xml:space="preserve"> is the number of selected fate</w:t>
      </w:r>
      <w:r>
        <w:rPr>
          <w:rFonts w:ascii="Helvetica" w:hAnsi="Helvetica" w:cs="Arial"/>
        </w:rPr>
        <w:t xml:space="preserve">s, represented by cell sets </w:t>
      </w:r>
      <m:oMath>
        <m:sSub>
          <m:sSubPr>
            <m:ctrlPr>
              <w:rPr>
                <w:rFonts w:ascii="Cambria Math" w:hAnsi="Cambria Math" w:cs="Arial"/>
                <w:i/>
              </w:rPr>
            </m:ctrlPr>
          </m:sSubPr>
          <m:e>
            <m:sSup>
              <m:sSupPr>
                <m:ctrlPr>
                  <w:rPr>
                    <w:rFonts w:ascii="Cambria Math" w:hAnsi="Cambria Math" w:cs="Arial"/>
                    <w:b/>
                    <w:i/>
                  </w:rPr>
                </m:ctrlPr>
              </m:sSupPr>
              <m:e>
                <m:r>
                  <m:rPr>
                    <m:scr m:val="script"/>
                    <m:sty m:val="bi"/>
                  </m:rPr>
                  <w:rPr>
                    <w:rFonts w:ascii="Cambria Math" w:hAnsi="Cambria Math" w:cs="Arial"/>
                  </w:rPr>
                  <m:t>C</m:t>
                </m:r>
              </m:e>
              <m:sup>
                <m:r>
                  <m:rPr>
                    <m:sty m:val="bi"/>
                  </m:rPr>
                  <w:rPr>
                    <w:rFonts w:ascii="Cambria Math" w:hAnsi="Cambria Math" w:cs="Arial"/>
                  </w:rPr>
                  <m:t>(1)</m:t>
                </m:r>
              </m:sup>
            </m:sSup>
          </m:e>
          <m:sub>
            <m:sSub>
              <m:sSubPr>
                <m:ctrlPr>
                  <w:rPr>
                    <w:rFonts w:ascii="Cambria Math" w:hAnsi="Cambria Math" w:cs="Arial"/>
                    <w:i/>
                  </w:rPr>
                </m:ctrlPr>
              </m:sSubPr>
              <m:e>
                <m:r>
                  <m:rPr>
                    <m:sty m:val="bi"/>
                  </m:rPr>
                  <w:rPr>
                    <w:rFonts w:ascii="Cambria Math" w:hAnsi="Cambria Math" w:cs="Arial"/>
                  </w:rPr>
                  <m:t>t</m:t>
                </m:r>
              </m:e>
              <m:sub>
                <m:r>
                  <m:rPr>
                    <m:sty m:val="bi"/>
                  </m:rPr>
                  <w:rPr>
                    <w:rFonts w:ascii="Cambria Math" w:hAnsi="Cambria Math" w:cs="Arial"/>
                  </w:rPr>
                  <m:t>2</m:t>
                </m:r>
              </m:sub>
            </m:sSub>
          </m:sub>
        </m:sSub>
        <m:r>
          <w:rPr>
            <w:rFonts w:ascii="Cambria Math" w:hAnsi="Cambria Math" w:cs="Arial"/>
          </w:rPr>
          <m:t>,…,</m:t>
        </m:r>
        <m:sSub>
          <m:sSubPr>
            <m:ctrlPr>
              <w:rPr>
                <w:rFonts w:ascii="Cambria Math" w:hAnsi="Cambria Math" w:cs="Arial"/>
                <w:i/>
              </w:rPr>
            </m:ctrlPr>
          </m:sSubPr>
          <m:e>
            <m:sSup>
              <m:sSupPr>
                <m:ctrlPr>
                  <w:rPr>
                    <w:rFonts w:ascii="Cambria Math" w:hAnsi="Cambria Math" w:cs="Arial"/>
                    <w:b/>
                    <w:i/>
                  </w:rPr>
                </m:ctrlPr>
              </m:sSupPr>
              <m:e>
                <m:r>
                  <m:rPr>
                    <m:scr m:val="script"/>
                    <m:sty m:val="bi"/>
                  </m:rPr>
                  <w:rPr>
                    <w:rFonts w:ascii="Cambria Math" w:hAnsi="Cambria Math" w:cs="Arial"/>
                  </w:rPr>
                  <m:t>C</m:t>
                </m:r>
              </m:e>
              <m:sup>
                <m:r>
                  <m:rPr>
                    <m:sty m:val="bi"/>
                  </m:rPr>
                  <w:rPr>
                    <w:rFonts w:ascii="Cambria Math" w:hAnsi="Cambria Math" w:cs="Arial"/>
                  </w:rPr>
                  <m:t>(n)</m:t>
                </m:r>
              </m:sup>
            </m:sSup>
          </m:e>
          <m:sub>
            <m:sSub>
              <m:sSubPr>
                <m:ctrlPr>
                  <w:rPr>
                    <w:rFonts w:ascii="Cambria Math" w:hAnsi="Cambria Math" w:cs="Arial"/>
                    <w:i/>
                  </w:rPr>
                </m:ctrlPr>
              </m:sSubPr>
              <m:e>
                <m:r>
                  <m:rPr>
                    <m:sty m:val="bi"/>
                  </m:rPr>
                  <w:rPr>
                    <w:rFonts w:ascii="Cambria Math" w:hAnsi="Cambria Math" w:cs="Arial"/>
                  </w:rPr>
                  <m:t>t</m:t>
                </m:r>
              </m:e>
              <m:sub>
                <m:r>
                  <m:rPr>
                    <m:sty m:val="bi"/>
                  </m:rPr>
                  <w:rPr>
                    <w:rFonts w:ascii="Cambria Math" w:hAnsi="Cambria Math" w:cs="Arial"/>
                  </w:rPr>
                  <m:t>2</m:t>
                </m:r>
              </m:sub>
            </m:sSub>
          </m:sub>
        </m:sSub>
      </m:oMath>
      <w:r w:rsidRPr="009458C5">
        <w:rPr>
          <w:rFonts w:ascii="Helvetica" w:hAnsi="Helvetica" w:cs="Arial"/>
        </w:rPr>
        <w:t>. The raw coupling is given by</w:t>
      </w:r>
    </w:p>
    <w:tbl>
      <w:tblPr>
        <w:tblStyle w:val="PlainTable4"/>
        <w:tblW w:w="5000" w:type="pct"/>
        <w:tblLook w:val="04A0" w:firstRow="1" w:lastRow="0" w:firstColumn="1" w:lastColumn="0" w:noHBand="0" w:noVBand="1"/>
      </w:tblPr>
      <w:tblGrid>
        <w:gridCol w:w="806"/>
        <w:gridCol w:w="7658"/>
        <w:gridCol w:w="896"/>
      </w:tblGrid>
      <w:tr w:rsidR="007D65E7" w14:paraId="39E4A3E0" w14:textId="77777777" w:rsidTr="000B7C65">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06" w:type="dxa"/>
          </w:tcPr>
          <w:p w14:paraId="7AC8E276" w14:textId="77777777" w:rsidR="007D65E7" w:rsidRDefault="007D65E7" w:rsidP="000B7C65">
            <w:pPr>
              <w:tabs>
                <w:tab w:val="left" w:pos="480"/>
              </w:tabs>
              <w:spacing w:line="480" w:lineRule="auto"/>
              <w:rPr>
                <w:rFonts w:ascii="Helvetica" w:hAnsi="Helvetica" w:cs="Arial"/>
              </w:rPr>
            </w:pPr>
          </w:p>
        </w:tc>
        <w:tc>
          <w:tcPr>
            <w:tcW w:w="7658" w:type="dxa"/>
          </w:tcPr>
          <w:p w14:paraId="07A4BF7C" w14:textId="77777777" w:rsidR="007D65E7" w:rsidRDefault="007D65E7" w:rsidP="000B7C65">
            <w:pPr>
              <w:tabs>
                <w:tab w:val="left" w:pos="480"/>
              </w:tabs>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s="Arial"/>
              </w:rPr>
            </w:pPr>
            <m:oMathPara>
              <m:oMath>
                <m:r>
                  <m:rPr>
                    <m:sty m:val="bi"/>
                  </m:rPr>
                  <w:rPr>
                    <w:rFonts w:ascii="Cambria Math" w:hAnsi="Cambria Math" w:cs="Arial"/>
                  </w:rPr>
                  <m:t>Y=</m:t>
                </m:r>
                <m:sSubSup>
                  <m:sSubSupPr>
                    <m:ctrlPr>
                      <w:rPr>
                        <w:rFonts w:ascii="Cambria Math" w:hAnsi="Cambria Math" w:cs="Arial"/>
                        <w:i/>
                      </w:rPr>
                    </m:ctrlPr>
                  </m:sSubSupPr>
                  <m:e>
                    <m:r>
                      <m:rPr>
                        <m:sty m:val="bi"/>
                      </m:rPr>
                      <w:rPr>
                        <w:rFonts w:ascii="Cambria Math" w:hAnsi="Cambria Math" w:cs="Arial"/>
                      </w:rPr>
                      <m:t>P</m:t>
                    </m:r>
                  </m:e>
                  <m:sub>
                    <m:r>
                      <m:rPr>
                        <m:scr m:val="script"/>
                        <m:sty m:val="bi"/>
                      </m:rPr>
                      <w:rPr>
                        <w:rFonts w:ascii="Cambria Math" w:hAnsi="Cambria Math" w:cs="Arial"/>
                      </w:rPr>
                      <m:t>C</m:t>
                    </m:r>
                  </m:sub>
                  <m:sup>
                    <m:r>
                      <m:rPr>
                        <m:sty m:val="bi"/>
                      </m:rPr>
                      <w:rPr>
                        <w:rFonts w:ascii="Cambria Math" w:hAnsi="Cambria Math" w:cs="Arial"/>
                      </w:rPr>
                      <m:t>+</m:t>
                    </m:r>
                  </m:sup>
                </m:sSubSup>
                <m:sSub>
                  <m:sSubPr>
                    <m:ctrlPr>
                      <w:rPr>
                        <w:rFonts w:ascii="Cambria Math" w:hAnsi="Cambria Math" w:cs="Arial"/>
                        <w:i/>
                      </w:rPr>
                    </m:ctrlPr>
                  </m:sSubPr>
                  <m:e>
                    <m:r>
                      <m:rPr>
                        <m:sty m:val="bi"/>
                      </m:rPr>
                      <w:rPr>
                        <w:rFonts w:ascii="Cambria Math" w:hAnsi="Cambria Math" w:cs="Arial"/>
                      </w:rPr>
                      <m:t>P</m:t>
                    </m:r>
                  </m:e>
                  <m:sub>
                    <m:r>
                      <m:rPr>
                        <m:scr m:val="script"/>
                        <m:sty m:val="bi"/>
                      </m:rPr>
                      <w:rPr>
                        <w:rFonts w:ascii="Cambria Math" w:hAnsi="Cambria Math" w:cs="Arial"/>
                      </w:rPr>
                      <m:t>C</m:t>
                    </m:r>
                  </m:sub>
                </m:sSub>
                <m:r>
                  <m:rPr>
                    <m:sty m:val="bi"/>
                  </m:rPr>
                  <w:rPr>
                    <w:rFonts w:ascii="Cambria Math" w:hAnsi="Cambria Math" w:cs="Arial"/>
                  </w:rPr>
                  <m:t>.</m:t>
                </m:r>
              </m:oMath>
            </m:oMathPara>
          </w:p>
        </w:tc>
        <w:tc>
          <w:tcPr>
            <w:tcW w:w="896" w:type="dxa"/>
          </w:tcPr>
          <w:p w14:paraId="565299D7" w14:textId="36E53A59" w:rsidR="007D65E7" w:rsidRPr="00081916" w:rsidRDefault="007D65E7" w:rsidP="000B7C65">
            <w:pPr>
              <w:pStyle w:val="Caption"/>
              <w:keepNext/>
              <w:jc w:val="center"/>
              <w:cnfStyle w:val="100000000000" w:firstRow="1" w:lastRow="0" w:firstColumn="0" w:lastColumn="0" w:oddVBand="0" w:evenVBand="0" w:oddHBand="0" w:evenHBand="0" w:firstRowFirstColumn="0" w:firstRowLastColumn="0" w:lastRowFirstColumn="0" w:lastRowLastColumn="0"/>
              <w:rPr>
                <w:i w:val="0"/>
              </w:rPr>
            </w:pPr>
            <w:r w:rsidRPr="00081916">
              <w:rPr>
                <w:rFonts w:ascii="Helvetica" w:hAnsi="Helvetica" w:cs="Arial"/>
                <w:b w:val="0"/>
                <w:bCs w:val="0"/>
                <w:i w:val="0"/>
                <w:iCs w:val="0"/>
                <w:color w:val="auto"/>
                <w:sz w:val="24"/>
                <w:szCs w:val="24"/>
              </w:rPr>
              <w:t>(</w:t>
            </w:r>
            <w:r w:rsidR="00972521">
              <w:rPr>
                <w:rFonts w:ascii="Helvetica" w:hAnsi="Helvetica" w:cs="Arial"/>
                <w:b w:val="0"/>
                <w:i w:val="0"/>
                <w:iCs w:val="0"/>
                <w:color w:val="auto"/>
                <w:sz w:val="24"/>
                <w:szCs w:val="24"/>
              </w:rPr>
              <w:t>10</w:t>
            </w:r>
            <w:r w:rsidRPr="00081916">
              <w:rPr>
                <w:rFonts w:ascii="Helvetica" w:hAnsi="Helvetica" w:cs="Arial"/>
                <w:b w:val="0"/>
                <w:bCs w:val="0"/>
                <w:i w:val="0"/>
                <w:iCs w:val="0"/>
                <w:color w:val="auto"/>
                <w:sz w:val="24"/>
                <w:szCs w:val="24"/>
              </w:rPr>
              <w:t>)</w:t>
            </w:r>
          </w:p>
        </w:tc>
      </w:tr>
    </w:tbl>
    <w:p w14:paraId="136F88E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rPr>
        <w:t xml:space="preserve">Here,  </w:t>
      </w:r>
      <m:oMath>
        <m:sSub>
          <m:sSubPr>
            <m:ctrlPr>
              <w:rPr>
                <w:rFonts w:ascii="Cambria Math" w:hAnsi="Cambria Math" w:cs="Arial"/>
                <w:i/>
              </w:rPr>
            </m:ctrlPr>
          </m:sSubPr>
          <m:e>
            <m:r>
              <w:rPr>
                <w:rFonts w:ascii="Cambria Math" w:hAnsi="Cambria Math" w:cs="Arial"/>
              </w:rPr>
              <m:t>Y</m:t>
            </m:r>
          </m:e>
          <m:sub>
            <m:r>
              <w:rPr>
                <w:rFonts w:ascii="Cambria Math" w:hAnsi="Cambria Math" w:cs="Arial"/>
              </w:rPr>
              <m:t>l</m:t>
            </m:r>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ub>
        </m:sSub>
      </m:oMath>
      <w:r w:rsidRPr="009458C5">
        <w:rPr>
          <w:rFonts w:ascii="Helvetica" w:hAnsi="Helvetica" w:cs="Arial"/>
        </w:rPr>
        <w:t xml:space="preserve"> sums over “joint probability” between fate cluster </w:t>
      </w:r>
      <m:oMath>
        <m:r>
          <w:rPr>
            <w:rFonts w:ascii="Cambria Math" w:hAnsi="Cambria Math" w:cs="Arial"/>
          </w:rPr>
          <m:t>l</m:t>
        </m:r>
      </m:oMath>
      <w:r w:rsidRPr="009458C5">
        <w:rPr>
          <w:rFonts w:ascii="Helvetica" w:hAnsi="Helvetica" w:cs="Arial"/>
        </w:rPr>
        <w:t xml:space="preserve"> and </w:t>
      </w:r>
      <m:oMath>
        <m:r>
          <w:rPr>
            <w:rFonts w:ascii="Cambria Math" w:hAnsi="Cambria Math" w:cs="Arial"/>
          </w:rPr>
          <m:t>l'</m:t>
        </m:r>
      </m:oMath>
      <w:r w:rsidRPr="009458C5">
        <w:rPr>
          <w:rFonts w:ascii="Helvetica" w:hAnsi="Helvetica" w:cs="Arial"/>
        </w:rPr>
        <w:t xml:space="preserve"> across all initial states.  We normalize the coupling as </w:t>
      </w:r>
      <m:oMath>
        <m:sSub>
          <m:sSubPr>
            <m:ctrlPr>
              <w:rPr>
                <w:rFonts w:ascii="Cambria Math" w:hAnsi="Cambria Math" w:cs="Arial"/>
                <w:b/>
                <w:i/>
              </w:rPr>
            </m:ctrlPr>
          </m:sSubPr>
          <m:e>
            <m:acc>
              <m:accPr>
                <m:chr m:val="̃"/>
                <m:ctrlPr>
                  <w:rPr>
                    <w:rFonts w:ascii="Cambria Math" w:hAnsi="Cambria Math" w:cs="Arial"/>
                    <w:b/>
                    <w:i/>
                  </w:rPr>
                </m:ctrlPr>
              </m:accPr>
              <m:e>
                <m:r>
                  <w:rPr>
                    <w:rFonts w:ascii="Cambria Math" w:hAnsi="Cambria Math" w:cs="Arial"/>
                  </w:rPr>
                  <m:t>Y</m:t>
                </m:r>
              </m:e>
            </m:acc>
          </m:e>
          <m:sub>
            <m:r>
              <w:rPr>
                <w:rFonts w:ascii="Cambria Math" w:hAnsi="Cambria Math" w:cs="Arial"/>
              </w:rPr>
              <m:t>l</m:t>
            </m:r>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m:t>
        </m:r>
        <m:sSub>
          <m:sSubPr>
            <m:ctrlPr>
              <w:rPr>
                <w:rFonts w:ascii="Cambria Math" w:hAnsi="Cambria Math" w:cs="Arial"/>
                <w:b/>
                <w:i/>
              </w:rPr>
            </m:ctrlPr>
          </m:sSubPr>
          <m:e>
            <m:r>
              <w:rPr>
                <w:rFonts w:ascii="Cambria Math" w:hAnsi="Cambria Math" w:cs="Arial"/>
              </w:rPr>
              <m:t>Y</m:t>
            </m:r>
          </m:e>
          <m:sub>
            <m:r>
              <w:rPr>
                <w:rFonts w:ascii="Cambria Math" w:hAnsi="Cambria Math" w:cs="Arial"/>
              </w:rPr>
              <m:t>l</m:t>
            </m:r>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m:t>
        </m:r>
        <m:rad>
          <m:radPr>
            <m:degHide m:val="1"/>
            <m:ctrlPr>
              <w:rPr>
                <w:rFonts w:ascii="Cambria Math" w:hAnsi="Cambria Math" w:cs="Arial"/>
                <w:b/>
                <w:i/>
              </w:rPr>
            </m:ctrlPr>
          </m:radPr>
          <m:deg/>
          <m:e>
            <m:sSub>
              <m:sSubPr>
                <m:ctrlPr>
                  <w:rPr>
                    <w:rFonts w:ascii="Cambria Math" w:hAnsi="Cambria Math" w:cs="Arial"/>
                    <w:b/>
                    <w:i/>
                  </w:rPr>
                </m:ctrlPr>
              </m:sSubPr>
              <m:e>
                <m:r>
                  <w:rPr>
                    <w:rFonts w:ascii="Cambria Math" w:hAnsi="Cambria Math" w:cs="Arial"/>
                  </w:rPr>
                  <m:t>Y</m:t>
                </m:r>
              </m:e>
              <m:sub>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Sup>
                  <m:sSupPr>
                    <m:ctrlPr>
                      <w:rPr>
                        <w:rFonts w:ascii="Cambria Math" w:hAnsi="Cambria Math" w:cs="Arial"/>
                        <w:b/>
                        <w:i/>
                      </w:rPr>
                    </m:ctrlPr>
                  </m:sSupPr>
                  <m:e>
                    <m:r>
                      <w:rPr>
                        <w:rFonts w:ascii="Cambria Math" w:hAnsi="Cambria Math" w:cs="Arial"/>
                      </w:rPr>
                      <m:t>l</m:t>
                    </m:r>
                  </m:e>
                  <m:sup>
                    <m:r>
                      <w:rPr>
                        <w:rFonts w:ascii="Cambria Math" w:hAnsi="Cambria Math" w:cs="Arial"/>
                      </w:rPr>
                      <m:t>'</m:t>
                    </m:r>
                  </m:sup>
                </m:sSup>
              </m:sub>
            </m:sSub>
            <m:sSub>
              <m:sSubPr>
                <m:ctrlPr>
                  <w:rPr>
                    <w:rFonts w:ascii="Cambria Math" w:hAnsi="Cambria Math" w:cs="Arial"/>
                    <w:b/>
                    <w:i/>
                  </w:rPr>
                </m:ctrlPr>
              </m:sSubPr>
              <m:e>
                <m:r>
                  <w:rPr>
                    <w:rFonts w:ascii="Cambria Math" w:hAnsi="Cambria Math" w:cs="Arial"/>
                  </w:rPr>
                  <m:t>Y</m:t>
                </m:r>
              </m:e>
              <m:sub>
                <m:r>
                  <w:rPr>
                    <w:rFonts w:ascii="Cambria Math" w:hAnsi="Cambria Math" w:cs="Arial"/>
                  </w:rPr>
                  <m:t>ll</m:t>
                </m:r>
              </m:sub>
            </m:sSub>
          </m:e>
        </m:rad>
        <m:r>
          <m:rPr>
            <m:sty m:val="p"/>
          </m:rPr>
          <w:rPr>
            <w:rFonts w:ascii="Cambria Math" w:hAnsi="Cambria Math" w:cs="Arial"/>
          </w:rPr>
          <m:t>,</m:t>
        </m:r>
      </m:oMath>
      <w:r>
        <w:rPr>
          <w:rFonts w:ascii="Helvetica" w:hAnsi="Helvetica" w:cs="Arial"/>
        </w:rPr>
        <w:t xml:space="preserve"> </w:t>
      </w:r>
      <w:r w:rsidRPr="009458C5">
        <w:rPr>
          <w:rFonts w:ascii="Helvetica" w:hAnsi="Helvetica" w:cs="Arial"/>
        </w:rPr>
        <w:t xml:space="preserve">which brings the self-coupling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ll</m:t>
            </m:r>
          </m:sub>
        </m:sSub>
      </m:oMath>
      <w:r w:rsidRPr="009458C5">
        <w:rPr>
          <w:rFonts w:ascii="Helvetica" w:hAnsi="Helvetica" w:cs="Arial"/>
        </w:rPr>
        <w:t xml:space="preserve"> to 1</w:t>
      </w:r>
      <w:r>
        <w:rPr>
          <w:rFonts w:ascii="Helvetica" w:hAnsi="Helvetica" w:cs="Arial"/>
        </w:rP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l</m:t>
            </m:r>
            <m:sSup>
              <m:sSupPr>
                <m:ctrlPr>
                  <w:rPr>
                    <w:rFonts w:ascii="Cambria Math" w:hAnsi="Cambria Math" w:cs="Arial"/>
                    <w:i/>
                  </w:rPr>
                </m:ctrlPr>
              </m:sSupPr>
              <m:e>
                <m:r>
                  <w:rPr>
                    <w:rFonts w:ascii="Cambria Math" w:hAnsi="Cambria Math" w:cs="Arial"/>
                  </w:rPr>
                  <m:t>l</m:t>
                </m:r>
              </m:e>
              <m:sup>
                <m:r>
                  <w:rPr>
                    <w:rFonts w:ascii="Cambria Math" w:hAnsi="Cambria Math" w:cs="Arial"/>
                  </w:rPr>
                  <m:t>'</m:t>
                </m:r>
              </m:sup>
            </m:sSup>
          </m:sub>
        </m:sSub>
        <m:r>
          <w:rPr>
            <w:rFonts w:ascii="Cambria Math" w:hAnsi="Cambria Math" w:cs="Arial"/>
          </w:rPr>
          <m:t>∈[0, 1]</m:t>
        </m:r>
      </m:oMath>
      <w:r>
        <w:rPr>
          <w:rFonts w:ascii="Helvetica" w:hAnsi="Helvetica" w:cs="Arial"/>
        </w:rPr>
        <w:t xml:space="preserve">. </w:t>
      </w:r>
    </w:p>
    <w:p w14:paraId="38E3555D"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44EB604" w14:textId="77777777" w:rsidR="007D65E7" w:rsidRPr="009458C5"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AA97A23"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9458C5">
        <w:rPr>
          <w:rFonts w:ascii="Helvetica" w:hAnsi="Helvetica" w:cs="Arial"/>
          <w:i/>
        </w:rPr>
        <w:t>Clonal fate bias (Fig. 5d, Fig. 6b).</w:t>
      </w:r>
      <w:r w:rsidRPr="009458C5">
        <w:rPr>
          <w:rFonts w:ascii="Helvetica" w:hAnsi="Helvetica" w:cs="Arial"/>
        </w:rPr>
        <w:t xml:space="preserve">  We evaluate the fate bias of a clone towards/against a given cluster as in</w:t>
      </w:r>
      <w:r w:rsidRPr="009458C5">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sidRPr="009458C5">
        <w:rPr>
          <w:rFonts w:ascii="Helvetica" w:hAnsi="Helvetica" w:cs="Arial"/>
        </w:rPr>
        <w:instrText>ADDIN paperpile_citation &lt;clusterId&gt;X173L439A721X544&lt;/clusterId&gt;&lt;version&gt;0.6.9&lt;/version&gt;&lt;metadata&gt;&lt;citation&gt;&lt;id&gt;b70e7810-7b8c-4af9-b57b-d1d11e577273&lt;/id&gt;&lt;no_author/&gt;&lt;prefix/&gt;&lt;suffix/&gt;&lt;locator/&gt;&lt;locator_label&gt;page&lt;/locator_label&gt;&lt;/citation&gt;&lt;/metadata&gt; \* MERGEFORMAT</w:instrText>
      </w:r>
      <w:r w:rsidRPr="009458C5">
        <w:rPr>
          <w:rFonts w:ascii="Helvetica" w:hAnsi="Helvetica" w:cs="Arial"/>
        </w:rPr>
      </w:r>
      <w:r w:rsidRPr="009458C5">
        <w:rPr>
          <w:rFonts w:ascii="Helvetica" w:hAnsi="Helvetica" w:cs="Arial"/>
        </w:rPr>
        <w:fldChar w:fldCharType="separate"/>
      </w:r>
      <w:r w:rsidRPr="006F41E4">
        <w:rPr>
          <w:rFonts w:ascii="Helvetica" w:hAnsi="Helvetica" w:cs="Arial"/>
          <w:noProof/>
          <w:vertAlign w:val="superscript"/>
        </w:rPr>
        <w:t>6</w:t>
      </w:r>
      <w:r w:rsidRPr="009458C5">
        <w:rPr>
          <w:rFonts w:ascii="Helvetica" w:hAnsi="Helvetica" w:cs="Arial"/>
        </w:rPr>
        <w:fldChar w:fldCharType="end"/>
      </w:r>
      <w:r w:rsidRPr="009458C5">
        <w:rPr>
          <w:rFonts w:ascii="Helvetica" w:hAnsi="Helvetica" w:cs="Arial"/>
        </w:rPr>
        <w:t xml:space="preserve"> by quantifying the statistical significance of a clone's occupancy of a given transcriptional state (e.g. a cluster), when compared to that expected from a random sampling of cells. The</w:t>
      </w:r>
      <w:r>
        <w:rPr>
          <w:rFonts w:ascii="Helvetica" w:hAnsi="Helvetica" w:cs="Arial"/>
        </w:rPr>
        <w:t xml:space="preserve"> P-value (</w:t>
      </w:r>
      <m:oMath>
        <m:r>
          <m:rPr>
            <m:sty m:val="p"/>
          </m:rPr>
          <w:rPr>
            <w:rFonts w:ascii="Cambria Math" w:hAnsi="Cambria Math" w:cs="Arial"/>
          </w:rPr>
          <m:t>or</m:t>
        </m:r>
        <m:r>
          <w:rPr>
            <w:rFonts w:ascii="Cambria Math" w:hAnsi="Cambria Math" w:cs="Arial"/>
          </w:rPr>
          <m:t xml:space="preserve"> </m:t>
        </m:r>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value</m:t>
            </m:r>
          </m:sub>
        </m:sSub>
        <m:r>
          <w:rPr>
            <w:rFonts w:ascii="Cambria Math" w:hAnsi="Cambria Math" w:cs="Arial"/>
          </w:rPr>
          <m:t>)</m:t>
        </m:r>
      </m:oMath>
      <w:r w:rsidRPr="009458C5">
        <w:rPr>
          <w:rFonts w:ascii="Helvetica" w:hAnsi="Helvetica" w:cs="Arial"/>
        </w:rPr>
        <w:t xml:space="preserve"> is computed with Fisher Exact test, accounting for the clone size. We then transform it into clonal fate bias </w:t>
      </w:r>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10</m:t>
                </m:r>
                <m:ctrlPr>
                  <w:rPr>
                    <w:rFonts w:ascii="Cambria Math" w:hAnsi="Cambria Math" w:cs="Arial"/>
                  </w:rPr>
                </m:ctrlPr>
              </m:sub>
            </m:sSub>
          </m:fName>
          <m:e>
            <m:sSub>
              <m:sSubPr>
                <m:ctrlPr>
                  <w:rPr>
                    <w:rFonts w:ascii="Cambria Math" w:hAnsi="Cambria Math" w:cs="Arial"/>
                  </w:rPr>
                </m:ctrlPr>
              </m:sSubPr>
              <m:e>
                <m:r>
                  <w:rPr>
                    <w:rFonts w:ascii="Cambria Math" w:hAnsi="Cambria Math" w:cs="Arial"/>
                  </w:rPr>
                  <m:t>P</m:t>
                </m:r>
              </m:e>
              <m:sub>
                <m:r>
                  <m:rPr>
                    <m:sty m:val="p"/>
                  </m:rPr>
                  <w:rPr>
                    <w:rFonts w:ascii="Cambria Math" w:hAnsi="Cambria Math" w:cs="Arial"/>
                  </w:rPr>
                  <m:t>value</m:t>
                </m:r>
              </m:sub>
            </m:sSub>
          </m:e>
        </m:func>
      </m:oMath>
      <w:r w:rsidRPr="009458C5">
        <w:rPr>
          <w:rFonts w:ascii="Helvetica" w:hAnsi="Helvetica" w:cs="Arial"/>
        </w:rPr>
        <w:t>, and rank each clone accordingly. We also provide the same rank plot for randomly sampled clones.</w:t>
      </w:r>
      <w:r>
        <w:rPr>
          <w:rFonts w:ascii="Helvetica" w:hAnsi="Helvetica" w:cs="Arial"/>
        </w:rPr>
        <w:t xml:space="preserve">    </w:t>
      </w:r>
    </w:p>
    <w:p w14:paraId="32BF83E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8332F8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EB3DB69"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Analyzing simulated datasets.</w:t>
      </w:r>
      <w:r w:rsidRPr="00650E1C">
        <w:rPr>
          <w:rFonts w:ascii="Helvetica" w:hAnsi="Helvetica" w:cs="Arial"/>
        </w:rPr>
        <w:t xml:space="preserve"> </w:t>
      </w:r>
    </w:p>
    <w:p w14:paraId="34F524F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B98A938" w14:textId="622B9B28"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Linear differentiation (Fig.</w:t>
      </w:r>
      <w:r>
        <w:rPr>
          <w:rFonts w:ascii="Helvetica" w:hAnsi="Helvetica" w:cs="Arial"/>
          <w:i/>
        </w:rPr>
        <w:t xml:space="preserve"> 3</w:t>
      </w:r>
      <w:r w:rsidRPr="00F34F8D">
        <w:rPr>
          <w:rFonts w:ascii="Helvetica" w:hAnsi="Helvetica" w:cs="Arial"/>
          <w:b/>
          <w:i/>
        </w:rPr>
        <w:t>a</w:t>
      </w:r>
      <w:r>
        <w:rPr>
          <w:rFonts w:ascii="Helvetica" w:hAnsi="Helvetica" w:cs="Arial"/>
          <w:b/>
          <w:i/>
        </w:rPr>
        <w:t>-d</w:t>
      </w:r>
      <w:r w:rsidRPr="00067D75">
        <w:rPr>
          <w:rFonts w:ascii="Helvetica" w:hAnsi="Helvetica" w:cs="Arial"/>
          <w:i/>
        </w:rPr>
        <w:t>,</w:t>
      </w:r>
      <w:r>
        <w:rPr>
          <w:rFonts w:ascii="Helvetica" w:hAnsi="Helvetica" w:cs="Arial"/>
          <w:b/>
          <w:i/>
        </w:rPr>
        <w:t xml:space="preserve"> </w:t>
      </w:r>
      <w:r w:rsidRPr="00067D75">
        <w:rPr>
          <w:rFonts w:ascii="Helvetica" w:hAnsi="Helvetica" w:cs="Arial"/>
          <w:i/>
        </w:rPr>
        <w:t>Supplementary Fig.</w:t>
      </w:r>
      <w:r>
        <w:rPr>
          <w:rFonts w:ascii="Helvetica" w:hAnsi="Helvetica" w:cs="Arial"/>
          <w:b/>
          <w:i/>
        </w:rPr>
        <w:t xml:space="preserve"> a-c</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A cell trajectory was parameterized as a one-dimensional interval of length </w:t>
      </w:r>
      <m:oMath>
        <m:r>
          <w:rPr>
            <w:rFonts w:ascii="Cambria Math" w:hAnsi="Cambria Math" w:cs="Arial"/>
          </w:rPr>
          <m:t>L</m:t>
        </m:r>
      </m:oMath>
      <w:r w:rsidR="00972521">
        <w:rPr>
          <w:rFonts w:ascii="Helvetica" w:hAnsi="Helvetica" w:cs="Arial"/>
          <w:iCs/>
        </w:rPr>
        <w:t>. The dynamics were</w:t>
      </w:r>
      <w:r>
        <w:rPr>
          <w:rFonts w:ascii="Helvetica" w:hAnsi="Helvetica" w:cs="Arial"/>
          <w:iCs/>
        </w:rPr>
        <w:t xml:space="preserve"> simulated with</w:t>
      </w:r>
      <w:r>
        <w:rPr>
          <w:rFonts w:ascii="Helvetica" w:hAnsi="Helvetica" w:cs="Arial"/>
        </w:rPr>
        <w:t xml:space="preserve"> a homogenous transition map corresponding to a biased random walk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r>
          <m:rPr>
            <m:scr m:val="script"/>
          </m:rPr>
          <w:rPr>
            <w:rFonts w:ascii="Cambria Math" w:hAnsi="Cambria Math" w:cs="Arial"/>
          </w:rPr>
          <m:t>=N</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;1,σ</m:t>
            </m:r>
          </m:e>
        </m:d>
        <m:r>
          <m:rPr>
            <m:sty m:val="p"/>
          </m:rPr>
          <w:rPr>
            <w:rFonts w:ascii="Cambria Math" w:hAnsi="Cambria Math" w:cs="Arial"/>
          </w:rPr>
          <m:t xml:space="preserve">, where </m:t>
        </m:r>
        <m:r>
          <m:rPr>
            <m:scr m:val="script"/>
          </m:rPr>
          <w:rPr>
            <w:rFonts w:ascii="Cambria Math" w:hAnsi="Cambria Math" w:cs="Arial"/>
          </w:rPr>
          <m:t>N</m:t>
        </m:r>
        <m:d>
          <m:dPr>
            <m:ctrlPr>
              <w:rPr>
                <w:rFonts w:ascii="Cambria Math" w:hAnsi="Cambria Math" w:cs="Arial"/>
                <w:i/>
              </w:rPr>
            </m:ctrlPr>
          </m:dPr>
          <m:e>
            <m:r>
              <w:rPr>
                <w:rFonts w:ascii="Cambria Math" w:hAnsi="Cambria Math" w:cs="Arial"/>
              </w:rPr>
              <m:t xml:space="preserve"> ⋅ ;1,σ</m:t>
            </m:r>
          </m:e>
        </m:d>
      </m:oMath>
      <w:r>
        <w:rPr>
          <w:rFonts w:ascii="Helvetica" w:hAnsi="Helvetica" w:cs="Arial"/>
        </w:rPr>
        <w:t xml:space="preserve"> is the Gaussian distribution with mean 1 and standard deviation </w:t>
      </w:r>
      <m:oMath>
        <m:r>
          <w:rPr>
            <w:rFonts w:ascii="Cambria Math" w:hAnsi="Cambria Math" w:cs="Arial"/>
          </w:rPr>
          <m:t>σ</m:t>
        </m:r>
      </m:oMath>
      <w:r>
        <w:rPr>
          <w:rFonts w:ascii="Helvetica" w:hAnsi="Helvetica" w:cs="Arial"/>
        </w:rPr>
        <w:t xml:space="preserve">. Specifically, clones were simulated from this map by sampling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r>
          <m:rPr>
            <m:sty m:val="p"/>
          </m:rPr>
          <w:rPr>
            <w:rFonts w:ascii="Cambria Math" w:hAnsi="Cambria Math" w:cs="Arial"/>
          </w:rPr>
          <m:t>Uniform(0,L)</m:t>
        </m:r>
      </m:oMath>
      <w:r>
        <w:rPr>
          <w:rFonts w:ascii="Helvetica" w:hAnsi="Helvetica" w:cs="Arial"/>
        </w:rPr>
        <w:t xml:space="preserve">, and then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+1+ξ</m:t>
        </m:r>
      </m:oMath>
      <w:r>
        <w:rPr>
          <w:rFonts w:ascii="Helvetica" w:hAnsi="Helvetica" w:cs="Arial"/>
        </w:rPr>
        <w:t xml:space="preserve"> with </w:t>
      </w:r>
      <m:oMath>
        <m:r>
          <w:rPr>
            <w:rFonts w:ascii="Cambria Math" w:hAnsi="Cambria Math" w:cs="Arial"/>
          </w:rPr>
          <m:t>ξ~</m:t>
        </m:r>
      </m:oMath>
      <w:r w:rsidRPr="00650E1C">
        <w:rPr>
          <w:rFonts w:ascii="Helvetica" w:hAnsi="Helvetica" w:cs="Arial"/>
        </w:rPr>
        <w:t xml:space="preserve"> </w:t>
      </w:r>
      <w:proofErr w:type="gramStart"/>
      <w:r w:rsidRPr="00650E1C">
        <w:rPr>
          <w:rFonts w:ascii="Helvetica" w:hAnsi="Helvetica" w:cs="Arial"/>
        </w:rPr>
        <w:t>Gaussian(</w:t>
      </w:r>
      <w:proofErr w:type="gramEnd"/>
      <w:r w:rsidRPr="00650E1C">
        <w:rPr>
          <w:rFonts w:ascii="Helvetica" w:hAnsi="Helvetica" w:cs="Arial"/>
        </w:rPr>
        <w:t>0,</w:t>
      </w:r>
      <m:oMath>
        <m:r>
          <w:rPr>
            <w:rFonts w:ascii="Cambria Math" w:hAnsi="Cambria Math" w:cs="Arial"/>
          </w:rPr>
          <m:t>σ</m:t>
        </m:r>
      </m:oMath>
      <w:r w:rsidRPr="00650E1C">
        <w:rPr>
          <w:rFonts w:ascii="Helvetica" w:hAnsi="Helvetica" w:cs="Arial"/>
        </w:rPr>
        <w:t>)</w:t>
      </w:r>
      <w:r>
        <w:rPr>
          <w:rFonts w:ascii="Helvetica" w:hAnsi="Helvetica" w:cs="Arial"/>
        </w:rPr>
        <w:t xml:space="preserve">. </w:t>
      </w:r>
      <w:r w:rsidRPr="00650E1C">
        <w:rPr>
          <w:rFonts w:ascii="Helvetica" w:hAnsi="Helvetica" w:cs="Arial"/>
        </w:rPr>
        <w:t>Each pair</w:t>
      </w:r>
      <w:r>
        <w:rPr>
          <w:rFonts w:ascii="Helvetica" w:hAnsi="Helvetica"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oMath>
      <w:r>
        <w:rPr>
          <w:rFonts w:ascii="Helvetica" w:hAnsi="Helvetica" w:cs="Arial"/>
        </w:rPr>
        <w:t xml:space="preserve"> defines</w:t>
      </w:r>
      <w:r w:rsidRPr="00650E1C">
        <w:rPr>
          <w:rFonts w:ascii="Helvetica" w:hAnsi="Helvetica" w:cs="Arial"/>
        </w:rPr>
        <w:t xml:space="preserve"> a clone.</w:t>
      </w:r>
      <w:r>
        <w:rPr>
          <w:rFonts w:ascii="Helvetica" w:hAnsi="Helvetica" w:cs="Arial"/>
        </w:rPr>
        <w:t xml:space="preserve"> A total of </w:t>
      </w:r>
      <w:r w:rsidRPr="00A11D87">
        <w:rPr>
          <w:rFonts w:ascii="Helvetica" w:hAnsi="Helvetica" w:cs="Arial"/>
          <w:i/>
          <w:iCs/>
        </w:rPr>
        <w:t>N</w:t>
      </w:r>
      <w:r>
        <w:rPr>
          <w:rFonts w:ascii="Helvetica" w:hAnsi="Helvetica" w:cs="Arial"/>
        </w:rPr>
        <w:t xml:space="preserve"> clones </w:t>
      </w:r>
      <w:proofErr w:type="gramStart"/>
      <w:r>
        <w:rPr>
          <w:rFonts w:ascii="Helvetica" w:hAnsi="Helvetica" w:cs="Arial"/>
        </w:rPr>
        <w:t>were</w:t>
      </w:r>
      <w:proofErr w:type="gramEnd"/>
      <w:r>
        <w:rPr>
          <w:rFonts w:ascii="Helvetica" w:hAnsi="Helvetica" w:cs="Arial"/>
        </w:rPr>
        <w:t xml:space="preserve"> simulated. </w:t>
      </w:r>
      <w:r w:rsidRPr="00A11D87">
        <w:rPr>
          <w:rFonts w:ascii="Helvetica" w:hAnsi="Helvetica" w:cs="Arial"/>
        </w:rPr>
        <w:t>To</w:t>
      </w:r>
      <w:r>
        <w:rPr>
          <w:rFonts w:ascii="Helvetica" w:hAnsi="Helvetica" w:cs="Arial"/>
        </w:rPr>
        <w:t xml:space="preserve"> simulate barcode homoplasy, clones were randomly mixed to give </w:t>
      </w:r>
      <w:r>
        <w:rPr>
          <w:rFonts w:ascii="Helvetica" w:hAnsi="Helvetica" w:cs="Arial"/>
          <w:i/>
          <w:iCs/>
        </w:rPr>
        <w:t>M&lt;N</w:t>
      </w:r>
      <w:r>
        <w:rPr>
          <w:rFonts w:ascii="Helvetica" w:hAnsi="Helvetica" w:cs="Arial"/>
        </w:rPr>
        <w:t xml:space="preserve"> clonal barcodes of uniform size.  All observations of cell states were embedded in a 50-dimensional space </w:t>
      </w:r>
      <m:oMath>
        <m:r>
          <w:rPr>
            <w:rFonts w:ascii="Cambria Math" w:hAnsi="Cambria Math" w:cs="Arial"/>
          </w:rPr>
          <m:t>Z=</m:t>
        </m:r>
        <m:d>
          <m:dPr>
            <m:ctrlPr>
              <w:rPr>
                <w:rFonts w:ascii="Cambria Math" w:hAnsi="Cambria Math" w:cs="Arial"/>
                <w:i/>
              </w:rPr>
            </m:ctrlPr>
          </m:dPr>
          <m:e>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r>
                  <w:rPr>
                    <w:rFonts w:ascii="Cambria Math" w:hAnsi="Cambria Math" w:cs="Arial"/>
                  </w:rPr>
                  <m:t>z</m:t>
                </m:r>
              </m:e>
              <m:sub>
                <m:r>
                  <w:rPr>
                    <w:rFonts w:ascii="Cambria Math" w:hAnsi="Cambria Math" w:cs="Arial"/>
                  </w:rPr>
                  <m:t>50</m:t>
                </m:r>
              </m:sub>
            </m:sSub>
            <m:ctrlPr>
              <w:rPr>
                <w:rFonts w:ascii="Cambria Math" w:hAnsi="Cambria Math" w:cs="Arial"/>
                <w:bCs/>
                <w:i/>
              </w:rPr>
            </m:ctrlPr>
          </m:e>
        </m:d>
      </m:oMath>
      <w:r>
        <w:rPr>
          <w:rFonts w:ascii="Helvetica" w:hAnsi="Helvetica" w:cs="Arial"/>
          <w:bCs/>
        </w:rPr>
        <w:t xml:space="preserve"> </w:t>
      </w:r>
      <w:r>
        <w:rPr>
          <w:rFonts w:ascii="Helvetica" w:hAnsi="Helvetica" w:cs="Arial"/>
        </w:rPr>
        <w:t xml:space="preserve">by setting </w:t>
      </w:r>
      <m:oMath>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=x</m:t>
        </m:r>
      </m:oMath>
      <w:r>
        <w:rPr>
          <w:rFonts w:ascii="Helvetica" w:hAnsi="Helvetica" w:cs="Arial"/>
          <w:bCs/>
        </w:rPr>
        <w:t xml:space="preserve">, and </w:t>
      </w:r>
      <w:r>
        <w:rPr>
          <w:rFonts w:ascii="Helvetica" w:hAnsi="Helvetica" w:cs="Arial"/>
        </w:rPr>
        <w:t xml:space="preserve">adding </w:t>
      </w:r>
      <w:r w:rsidRPr="00650E1C">
        <w:rPr>
          <w:rFonts w:ascii="Helvetica" w:hAnsi="Helvetica" w:cs="Arial"/>
        </w:rPr>
        <w:t>independent Gaussian noise</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=0.2ξ</m:t>
        </m:r>
      </m:oMath>
      <w:r w:rsidRPr="00650E1C">
        <w:rPr>
          <w:rFonts w:ascii="Helvetica" w:hAnsi="Helvetica" w:cs="Arial"/>
        </w:rPr>
        <w:t xml:space="preserve"> to each </w:t>
      </w:r>
      <w:r>
        <w:rPr>
          <w:rFonts w:ascii="Helvetica" w:hAnsi="Helvetica" w:cs="Arial"/>
        </w:rPr>
        <w:t>of the remaining 49 dimensions. W</w:t>
      </w:r>
      <w:r w:rsidRPr="00650E1C">
        <w:rPr>
          <w:rFonts w:ascii="Helvetica" w:hAnsi="Helvetica" w:cs="Arial"/>
        </w:rPr>
        <w:t>e use</w:t>
      </w:r>
      <w:r>
        <w:rPr>
          <w:rFonts w:ascii="Helvetica" w:hAnsi="Helvetica" w:cs="Arial"/>
        </w:rPr>
        <w:t xml:space="preserve">d </w:t>
      </w:r>
      <m:oMath>
        <m:r>
          <w:rPr>
            <w:rFonts w:ascii="Cambria Math" w:hAnsi="Cambria Math" w:cs="Arial"/>
          </w:rPr>
          <m:t>σ=0.5,  L=100,  N=1000</m:t>
        </m:r>
      </m:oMath>
      <w:r>
        <w:rPr>
          <w:rFonts w:ascii="Helvetica" w:hAnsi="Helvetica" w:cs="Arial"/>
        </w:rPr>
        <w:t>.</w:t>
      </w:r>
      <w:r w:rsidRPr="00650E1C">
        <w:rPr>
          <w:rFonts w:ascii="Helvetica" w:hAnsi="Helvetica" w:cs="Arial"/>
        </w:rPr>
        <w:t xml:space="preserve"> </w:t>
      </w:r>
      <w:r>
        <w:rPr>
          <w:rFonts w:ascii="Helvetica" w:hAnsi="Helvetica" w:cs="Arial"/>
        </w:rPr>
        <w:t xml:space="preserve">The number of detected clonal barcodes </w:t>
      </w:r>
      <w:r w:rsidRPr="00B762AA">
        <w:rPr>
          <w:rFonts w:ascii="Helvetica" w:hAnsi="Helvetica" w:cs="Arial"/>
          <w:i/>
          <w:iCs/>
        </w:rPr>
        <w:t>M</w:t>
      </w:r>
      <w:r>
        <w:rPr>
          <w:rFonts w:ascii="Helvetica" w:hAnsi="Helvetica" w:cs="Arial"/>
        </w:rPr>
        <w:t xml:space="preserve"> was variable as shown in the figure panels. </w:t>
      </w:r>
      <w:proofErr w:type="spellStart"/>
      <w:r w:rsidRPr="00650E1C">
        <w:rPr>
          <w:rFonts w:ascii="Helvetica" w:hAnsi="Helvetica" w:cs="Arial"/>
        </w:rPr>
        <w:t>CoSpar</w:t>
      </w:r>
      <w:proofErr w:type="spellEnd"/>
      <w:r>
        <w:rPr>
          <w:rFonts w:ascii="Helvetica" w:hAnsi="Helvetica" w:cs="Arial"/>
        </w:rPr>
        <w:t xml:space="preserve"> was applied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=0.2</m:t>
        </m:r>
      </m:oMath>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oMath>
      <w:proofErr w:type="gramStart"/>
      <w:r w:rsidRPr="00650E1C">
        <w:rPr>
          <w:rFonts w:ascii="Helvetica" w:hAnsi="Helvetica" w:cs="Arial"/>
        </w:rPr>
        <w:t>=[</w:t>
      </w:r>
      <w:proofErr w:type="gramEnd"/>
      <w:r w:rsidRPr="00650E1C">
        <w:rPr>
          <w:rFonts w:ascii="Helvetica" w:hAnsi="Helvetica" w:cs="Arial"/>
        </w:rPr>
        <w:t>5,5,5]</w:t>
      </w:r>
      <w:r>
        <w:rPr>
          <w:rFonts w:ascii="Helvetica" w:hAnsi="Helvetica" w:cs="Arial"/>
        </w:rPr>
        <w:t>.</w:t>
      </w:r>
      <w:r w:rsidRPr="00650E1C">
        <w:rPr>
          <w:rFonts w:ascii="Helvetica" w:hAnsi="Helvetica" w:cs="Arial"/>
        </w:rPr>
        <w:t xml:space="preserve"> </w:t>
      </w:r>
    </w:p>
    <w:p w14:paraId="6AA0A2B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F8FD486" w14:textId="62D2558F"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B</w:t>
      </w:r>
      <w:r w:rsidRPr="00F34F8D">
        <w:rPr>
          <w:rFonts w:ascii="Helvetica" w:hAnsi="Helvetica" w:cs="Arial"/>
          <w:i/>
        </w:rPr>
        <w:t xml:space="preserve">ifurcation </w:t>
      </w:r>
      <w:r>
        <w:rPr>
          <w:rFonts w:ascii="Helvetica" w:hAnsi="Helvetica" w:cs="Arial"/>
          <w:i/>
        </w:rPr>
        <w:t xml:space="preserve">and cell sampling </w:t>
      </w:r>
      <w:r w:rsidRPr="00F34F8D">
        <w:rPr>
          <w:rFonts w:ascii="Helvetica" w:hAnsi="Helvetica" w:cs="Arial"/>
          <w:i/>
        </w:rPr>
        <w:t xml:space="preserve">(Fig. </w:t>
      </w:r>
      <w:r>
        <w:rPr>
          <w:rFonts w:ascii="Helvetica" w:hAnsi="Helvetica" w:cs="Arial"/>
          <w:i/>
        </w:rPr>
        <w:t>3</w:t>
      </w:r>
      <w:r w:rsidRPr="00F34F8D">
        <w:rPr>
          <w:rFonts w:ascii="Helvetica" w:hAnsi="Helvetica" w:cs="Arial"/>
          <w:b/>
          <w:i/>
        </w:rPr>
        <w:t>e</w:t>
      </w:r>
      <w:r>
        <w:rPr>
          <w:rFonts w:ascii="Helvetica" w:hAnsi="Helvetica" w:cs="Arial"/>
          <w:b/>
          <w:i/>
        </w:rPr>
        <w:t>-i</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A cell trajectory was parameterized as a one-dimensional interval of length </w:t>
      </w:r>
      <w:r w:rsidRPr="0093565C">
        <w:rPr>
          <w:rFonts w:ascii="Helvetica" w:hAnsi="Helvetica" w:cs="Arial"/>
          <w:i/>
          <w:iCs/>
        </w:rPr>
        <w:t>L</w:t>
      </w:r>
      <w:r>
        <w:rPr>
          <w:rFonts w:ascii="Helvetica" w:hAnsi="Helvetica" w:cs="Arial"/>
        </w:rPr>
        <w:t xml:space="preserve">/2 bifurcating into two one-dimensional intervals of further length </w:t>
      </w:r>
      <w:r w:rsidRPr="0093565C">
        <w:rPr>
          <w:rFonts w:ascii="Helvetica" w:hAnsi="Helvetica" w:cs="Arial"/>
          <w:i/>
          <w:iCs/>
        </w:rPr>
        <w:t>L</w:t>
      </w:r>
      <w:r>
        <w:rPr>
          <w:rFonts w:ascii="Helvetica" w:hAnsi="Helvetica" w:cs="Arial"/>
        </w:rPr>
        <w:t>/2 corresponding to fates A and B. To simulate a clonal resampling experiment, for each c</w:t>
      </w:r>
      <w:r w:rsidR="00ED1B92">
        <w:rPr>
          <w:rFonts w:ascii="Helvetica" w:hAnsi="Helvetica" w:cs="Arial"/>
        </w:rPr>
        <w:t>lone an initial barcoded cell was</w:t>
      </w:r>
      <w:r>
        <w:rPr>
          <w:rFonts w:ascii="Helvetica" w:hAnsi="Helvetica" w:cs="Arial"/>
        </w:rPr>
        <w:t xml:space="preserve"> seeded at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r>
          <m:rPr>
            <m:sty m:val="p"/>
          </m:rPr>
          <w:rPr>
            <w:rFonts w:ascii="Cambria Math" w:hAnsi="Cambria Math" w:cs="Arial"/>
          </w:rPr>
          <m:t>Uniform(0,L)</m:t>
        </m:r>
      </m:oMath>
      <w:r>
        <w:rPr>
          <w:rFonts w:ascii="Helvetica" w:hAnsi="Helvetica" w:cs="Arial"/>
        </w:rPr>
        <w:t xml:space="preserve"> at </w:t>
      </w:r>
      <m:oMath>
        <m:r>
          <w:rPr>
            <w:rFonts w:ascii="Cambria Math" w:hAnsi="Cambria Math" w:cs="Arial"/>
          </w:rPr>
          <m:t>t=0.</m:t>
        </m:r>
      </m:oMath>
      <w:r w:rsidR="00ED1B92">
        <w:rPr>
          <w:rFonts w:ascii="Helvetica" w:hAnsi="Helvetica" w:cs="Arial"/>
        </w:rPr>
        <w:t xml:space="preserve"> Cells were</w:t>
      </w:r>
      <w:r>
        <w:rPr>
          <w:rFonts w:ascii="Helvetica" w:hAnsi="Helvetica" w:cs="Arial"/>
        </w:rPr>
        <w:t xml:space="preserve"> simulated to divide once at each unit time step, and all cells progress</w:t>
      </w:r>
      <w:r w:rsidR="00ED1B92">
        <w:rPr>
          <w:rFonts w:ascii="Helvetica" w:hAnsi="Helvetica" w:cs="Arial"/>
        </w:rPr>
        <w:t>ed</w:t>
      </w:r>
      <w:r>
        <w:rPr>
          <w:rFonts w:ascii="Helvetica" w:hAnsi="Helvetica" w:cs="Arial"/>
        </w:rPr>
        <w:t xml:space="preserve"> along the trajectory according to a random walk, with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m:rPr>
            <m:scr m:val="script"/>
          </m:rPr>
          <w:rPr>
            <w:rFonts w:ascii="Cambria Math" w:hAnsi="Cambria Math" w:cs="Arial"/>
          </w:rPr>
          <m:t>) =N(</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,σ</m:t>
        </m:r>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rad>
        <m:r>
          <w:rPr>
            <w:rFonts w:ascii="Cambria Math" w:hAnsi="Cambria Math" w:cs="Arial"/>
          </w:rPr>
          <m:t>)</m:t>
        </m:r>
      </m:oMath>
      <w:r w:rsidRPr="0094301F">
        <w:rPr>
          <w:rFonts w:ascii="Helvetica" w:hAnsi="Helvetica" w:cs="Arial"/>
          <w:i/>
        </w:rPr>
        <w:t>.</w:t>
      </w:r>
      <w:r>
        <w:rPr>
          <w:rFonts w:ascii="Helvetica" w:hAnsi="Helvetica" w:cs="Arial"/>
        </w:rPr>
        <w:t xml:space="preserve"> As each cell transitions past the bi</w:t>
      </w:r>
      <w:r w:rsidR="00ED1B92">
        <w:rPr>
          <w:rFonts w:ascii="Helvetica" w:hAnsi="Helvetica" w:cs="Arial"/>
        </w:rPr>
        <w:t>furcation point (L/2) it chose</w:t>
      </w:r>
      <w:r>
        <w:rPr>
          <w:rFonts w:ascii="Helvetica" w:hAnsi="Helvetica" w:cs="Arial"/>
        </w:rPr>
        <w:t xml:space="preserve"> between fates A, B with probability 1/2. At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Helvetica" w:hAnsi="Helvetica" w:cs="Arial"/>
        </w:rPr>
        <w:t>, we sample</w:t>
      </w:r>
      <w:r w:rsidR="00ED1B92">
        <w:rPr>
          <w:rFonts w:ascii="Helvetica" w:hAnsi="Helvetica" w:cs="Arial"/>
        </w:rPr>
        <w:t>d</w:t>
      </w:r>
      <w:r>
        <w:rPr>
          <w:rFonts w:ascii="Helvetica" w:hAnsi="Helvetica" w:cs="Arial"/>
        </w:rPr>
        <w:t xml:space="preserve"> cell states in each clone </w:t>
      </w:r>
      <w:r w:rsidRPr="00650E1C">
        <w:rPr>
          <w:rFonts w:ascii="Helvetica" w:hAnsi="Helvetica" w:cs="Arial"/>
        </w:rPr>
        <w:lastRenderedPageBreak/>
        <w:t xml:space="preserve">with </w:t>
      </w:r>
      <w:r>
        <w:rPr>
          <w:rFonts w:ascii="Helvetica" w:hAnsi="Helvetica" w:cs="Arial"/>
        </w:rPr>
        <w:t xml:space="preserve">a </w:t>
      </w:r>
      <w:r w:rsidRPr="00650E1C">
        <w:rPr>
          <w:rFonts w:ascii="Helvetica" w:hAnsi="Helvetica" w:cs="Arial"/>
        </w:rPr>
        <w:t xml:space="preserve">success rate </w:t>
      </w:r>
      <w:r>
        <w:rPr>
          <w:rFonts w:ascii="Helvetica" w:hAnsi="Helvetica" w:cs="Arial"/>
        </w:rPr>
        <w:t>0.5 per cell</w:t>
      </w:r>
      <w:r w:rsidR="00ED1B92">
        <w:rPr>
          <w:rFonts w:ascii="Helvetica" w:hAnsi="Helvetica" w:cs="Arial"/>
        </w:rPr>
        <w:t>. Successfully sampled cells were</w:t>
      </w:r>
      <w:r>
        <w:rPr>
          <w:rFonts w:ascii="Helvetica" w:hAnsi="Helvetica" w:cs="Arial"/>
        </w:rPr>
        <w:t xml:space="preserve"> removed, and the </w:t>
      </w:r>
      <w:r w:rsidRPr="00650E1C">
        <w:rPr>
          <w:rFonts w:ascii="Helvetica" w:hAnsi="Helvetica" w:cs="Arial"/>
        </w:rPr>
        <w:t xml:space="preserve">remaining </w:t>
      </w:r>
      <w:r>
        <w:rPr>
          <w:rFonts w:ascii="Helvetica" w:hAnsi="Helvetica" w:cs="Arial"/>
        </w:rPr>
        <w:t xml:space="preserve">unobserved </w:t>
      </w:r>
      <w:r w:rsidRPr="00650E1C">
        <w:rPr>
          <w:rFonts w:ascii="Helvetica" w:hAnsi="Helvetica" w:cs="Arial"/>
        </w:rPr>
        <w:t>cells continue</w:t>
      </w:r>
      <w:r w:rsidR="00ED1B92">
        <w:rPr>
          <w:rFonts w:ascii="Helvetica" w:hAnsi="Helvetica" w:cs="Arial"/>
        </w:rPr>
        <w:t>d</w:t>
      </w:r>
      <w:r w:rsidRPr="00650E1C">
        <w:rPr>
          <w:rFonts w:ascii="Helvetica" w:hAnsi="Helvetica" w:cs="Arial"/>
        </w:rPr>
        <w:t xml:space="preserve"> to </w:t>
      </w:r>
      <w:r>
        <w:rPr>
          <w:rFonts w:ascii="Helvetica" w:hAnsi="Helvetica" w:cs="Arial"/>
        </w:rPr>
        <w:t>divide</w:t>
      </w:r>
      <w:r w:rsidRPr="00650E1C">
        <w:rPr>
          <w:rFonts w:ascii="Helvetica" w:hAnsi="Helvetica" w:cs="Arial"/>
        </w:rPr>
        <w:t xml:space="preserve"> and </w:t>
      </w:r>
      <w:r>
        <w:rPr>
          <w:rFonts w:ascii="Helvetica" w:hAnsi="Helvetica" w:cs="Arial"/>
        </w:rPr>
        <w:t>progress as described. The state</w:t>
      </w:r>
      <w:r>
        <w:rPr>
          <w:rFonts w:ascii="Helvetica" w:hAnsi="Helvetica" w:cs="Arial"/>
          <w:i/>
          <w:iCs/>
        </w:rPr>
        <w:t xml:space="preserve"> </w:t>
      </w:r>
      <w:r w:rsidRPr="0093565C">
        <w:rPr>
          <w:rFonts w:ascii="Helvetica" w:hAnsi="Helvetica" w:cs="Arial"/>
        </w:rPr>
        <w:t>of</w:t>
      </w:r>
      <w:r>
        <w:rPr>
          <w:rFonts w:ascii="Helvetica" w:hAnsi="Helvetica" w:cs="Arial"/>
          <w:i/>
          <w:iCs/>
        </w:rPr>
        <w:t xml:space="preserve"> </w:t>
      </w:r>
      <w:r w:rsidR="00ED1B92">
        <w:rPr>
          <w:rFonts w:ascii="Helvetica" w:hAnsi="Helvetica" w:cs="Arial"/>
        </w:rPr>
        <w:t>all remaining cells was</w:t>
      </w:r>
      <w:r>
        <w:rPr>
          <w:rFonts w:ascii="Helvetica" w:hAnsi="Helvetica" w:cs="Arial"/>
        </w:rPr>
        <w:t xml:space="preserve"> profiled at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+1</m:t>
        </m:r>
      </m:oMath>
      <w:r w:rsidRPr="00650E1C">
        <w:rPr>
          <w:rFonts w:ascii="Helvetica" w:hAnsi="Helvetica" w:cs="Arial"/>
        </w:rPr>
        <w:t xml:space="preserve">. </w:t>
      </w:r>
      <w:r>
        <w:rPr>
          <w:rFonts w:ascii="Helvetica" w:hAnsi="Helvetica" w:cs="Arial"/>
        </w:rPr>
        <w:t xml:space="preserve">The observed cell states were embedded in a 50-dimensional observation space </w:t>
      </w:r>
      <w:r>
        <w:rPr>
          <w:rFonts w:ascii="Helvetica" w:hAnsi="Helvetica" w:cs="Arial"/>
          <w:i/>
          <w:iCs/>
        </w:rPr>
        <w:t>Z</w:t>
      </w:r>
      <w:r>
        <w:rPr>
          <w:rFonts w:ascii="Helvetica" w:hAnsi="Helvetica" w:cs="Arial"/>
        </w:rPr>
        <w:t xml:space="preserve"> by first embedding in two-dimensions,</w:t>
      </w:r>
    </w:p>
    <w:p w14:paraId="3BD8E46F" w14:textId="77777777" w:rsidR="007D65E7"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z</m:t>
                  </m:r>
                </m:e>
                <m:sub>
                  <m:r>
                    <w:rPr>
                      <w:rFonts w:ascii="Cambria Math" w:hAnsi="Cambria Math" w:cs="Arial"/>
                    </w:rPr>
                    <m:t>1</m:t>
                  </m:r>
                </m:sub>
              </m:sSub>
              <m:r>
                <w:rPr>
                  <w:rFonts w:ascii="Cambria Math" w:hAnsi="Cambria Math" w:cs="Arial"/>
                </w:rPr>
                <m:t>,</m:t>
              </m:r>
              <m:sSub>
                <m:sSubPr>
                  <m:ctrlPr>
                    <w:rPr>
                      <w:rFonts w:ascii="Cambria Math" w:hAnsi="Cambria Math" w:cs="Arial"/>
                      <w:bCs/>
                      <w:i/>
                    </w:rPr>
                  </m:ctrlPr>
                </m:sSubPr>
                <m:e>
                  <m:r>
                    <w:rPr>
                      <w:rFonts w:ascii="Cambria Math" w:hAnsi="Cambria Math" w:cs="Arial"/>
                    </w:rPr>
                    <m:t>z</m:t>
                  </m:r>
                </m:e>
                <m:sub>
                  <m:r>
                    <w:rPr>
                      <w:rFonts w:ascii="Cambria Math" w:hAnsi="Cambria Math" w:cs="Arial"/>
                    </w:rPr>
                    <m:t>2</m:t>
                  </m:r>
                </m:sub>
              </m:sSub>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d>
                      <m:dPr>
                        <m:ctrlPr>
                          <w:rPr>
                            <w:rFonts w:ascii="Cambria Math" w:hAnsi="Cambria Math" w:cs="Arial"/>
                            <w:i/>
                          </w:rPr>
                        </m:ctrlPr>
                      </m:dPr>
                      <m:e>
                        <m:r>
                          <w:rPr>
                            <w:rFonts w:ascii="Cambria Math" w:hAnsi="Cambria Math" w:cs="Arial"/>
                          </w:rPr>
                          <m:t>x,0</m:t>
                        </m:r>
                      </m:e>
                    </m:d>
                    <m:r>
                      <w:rPr>
                        <w:rFonts w:ascii="Cambria Math" w:hAnsi="Cambria Math" w:cs="Arial"/>
                      </w:rPr>
                      <m:t>,</m:t>
                    </m:r>
                  </m:e>
                  <m:e>
                    <m:r>
                      <m:rPr>
                        <m:sty m:val="p"/>
                      </m:rPr>
                      <w:rPr>
                        <w:rFonts w:ascii="Cambria Math" w:hAnsi="Cambria Math" w:cs="Arial"/>
                      </w:rPr>
                      <m:t>if</m:t>
                    </m:r>
                    <m:r>
                      <w:rPr>
                        <w:rFonts w:ascii="Cambria Math" w:hAnsi="Cambria Math" w:cs="Arial"/>
                      </w:rPr>
                      <m:t xml:space="preserve"> x&lt;L/2</m:t>
                    </m:r>
                  </m:e>
                </m:mr>
                <m:mr>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2</m:t>
                            </m:r>
                          </m:den>
                        </m:f>
                      </m:e>
                    </m:d>
                    <m:r>
                      <w:rPr>
                        <w:rFonts w:ascii="Cambria Math" w:hAnsi="Cambria Math" w:cs="Arial"/>
                      </w:rPr>
                      <m:t>,</m:t>
                    </m:r>
                  </m:e>
                  <m:e>
                    <m:r>
                      <m:rPr>
                        <m:sty m:val="p"/>
                      </m:rPr>
                      <w:rPr>
                        <w:rFonts w:ascii="Cambria Math" w:hAnsi="Cambria Math" w:cs="Arial"/>
                      </w:rPr>
                      <m:t>if</m:t>
                    </m:r>
                    <m:r>
                      <w:rPr>
                        <w:rFonts w:ascii="Cambria Math" w:hAnsi="Cambria Math" w:cs="Arial"/>
                      </w:rPr>
                      <m:t xml:space="preserve"> x≥L/2,</m:t>
                    </m:r>
                    <m:r>
                      <m:rPr>
                        <m:sty m:val="p"/>
                      </m:rPr>
                      <w:rPr>
                        <w:rFonts w:ascii="Cambria Math" w:hAnsi="Cambria Math" w:cs="Arial"/>
                      </w:rPr>
                      <m:t xml:space="preserve"> fate=A</m:t>
                    </m:r>
                  </m:e>
                </m:mr>
                <m:mr>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x</m:t>
                            </m:r>
                          </m:num>
                          <m:den>
                            <m:r>
                              <w:rPr>
                                <w:rFonts w:ascii="Cambria Math" w:hAnsi="Cambria Math" w:cs="Arial"/>
                              </w:rPr>
                              <m:t>2</m:t>
                            </m:r>
                          </m:den>
                        </m:f>
                      </m:e>
                    </m:d>
                    <m:r>
                      <w:rPr>
                        <w:rFonts w:ascii="Cambria Math" w:hAnsi="Cambria Math" w:cs="Arial"/>
                      </w:rPr>
                      <m:t>,</m:t>
                    </m:r>
                  </m:e>
                  <m:e>
                    <m:r>
                      <m:rPr>
                        <m:sty m:val="p"/>
                      </m:rPr>
                      <w:rPr>
                        <w:rFonts w:ascii="Cambria Math" w:hAnsi="Cambria Math" w:cs="Arial"/>
                      </w:rPr>
                      <m:t>if</m:t>
                    </m:r>
                    <m:r>
                      <w:rPr>
                        <w:rFonts w:ascii="Cambria Math" w:hAnsi="Cambria Math" w:cs="Arial"/>
                      </w:rPr>
                      <m:t xml:space="preserve"> x≥L/2, </m:t>
                    </m:r>
                    <m:r>
                      <m:rPr>
                        <m:sty m:val="p"/>
                      </m:rPr>
                      <w:rPr>
                        <w:rFonts w:ascii="Cambria Math" w:hAnsi="Cambria Math" w:cs="Arial"/>
                      </w:rPr>
                      <m:t>fate=B</m:t>
                    </m:r>
                  </m:e>
                </m:mr>
              </m:m>
            </m:e>
          </m:d>
        </m:oMath>
      </m:oMathPara>
    </w:p>
    <w:p w14:paraId="0AC0424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and then adding </w:t>
      </w:r>
      <w:r w:rsidRPr="00650E1C">
        <w:rPr>
          <w:rFonts w:ascii="Helvetica" w:hAnsi="Helvetica" w:cs="Arial"/>
        </w:rPr>
        <w:t>independent Gaussian noise</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k</m:t>
            </m:r>
          </m:sub>
        </m:sSub>
        <m:r>
          <w:rPr>
            <w:rFonts w:ascii="Cambria Math" w:hAnsi="Cambria Math" w:cs="Arial"/>
          </w:rPr>
          <m:t>=0.2ξ</m:t>
        </m:r>
      </m:oMath>
      <w:r w:rsidRPr="00650E1C">
        <w:rPr>
          <w:rFonts w:ascii="Helvetica" w:hAnsi="Helvetica" w:cs="Arial"/>
        </w:rPr>
        <w:t xml:space="preserve"> to each </w:t>
      </w:r>
      <w:r>
        <w:rPr>
          <w:rFonts w:ascii="Helvetica" w:hAnsi="Helvetica" w:cs="Arial"/>
        </w:rPr>
        <w:t>of the remaining 48 dimensions. W</w:t>
      </w:r>
      <w:r w:rsidRPr="00650E1C">
        <w:rPr>
          <w:rFonts w:ascii="Helvetica" w:hAnsi="Helvetica" w:cs="Arial"/>
        </w:rPr>
        <w:t xml:space="preserve">e </w:t>
      </w:r>
      <w:r>
        <w:rPr>
          <w:rFonts w:ascii="Helvetica" w:hAnsi="Helvetica" w:cs="Arial"/>
        </w:rPr>
        <w:t>set</w:t>
      </w:r>
      <w:r w:rsidRPr="00650E1C">
        <w:rPr>
          <w:rFonts w:ascii="Helvetica" w:hAnsi="Helvetica" w:cs="Arial"/>
        </w:rPr>
        <w:t xml:space="preserve"> </w:t>
      </w:r>
      <m:oMath>
        <m:r>
          <w:rPr>
            <w:rFonts w:ascii="Cambria Math" w:hAnsi="Cambria Math" w:cs="Arial"/>
          </w:rPr>
          <m:t xml:space="preserve">σ=1,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=5,  L=10. </m:t>
        </m:r>
      </m:oMath>
      <w:r>
        <w:rPr>
          <w:rFonts w:ascii="Helvetica" w:hAnsi="Helvetica" w:cs="Arial"/>
          <w:i/>
          <w:iCs/>
        </w:rPr>
        <w:t>M</w:t>
      </w:r>
      <w:r>
        <w:rPr>
          <w:rFonts w:ascii="Helvetica" w:hAnsi="Helvetica" w:cs="Arial"/>
        </w:rPr>
        <w:t xml:space="preserve">=100 clones were simulated. </w:t>
      </w:r>
      <w:proofErr w:type="spellStart"/>
      <w:r w:rsidRPr="00650E1C">
        <w:rPr>
          <w:rFonts w:ascii="Helvetica" w:hAnsi="Helvetica" w:cs="Arial"/>
        </w:rPr>
        <w:t>CoSpar</w:t>
      </w:r>
      <w:proofErr w:type="spellEnd"/>
      <w:r>
        <w:rPr>
          <w:rFonts w:ascii="Helvetica" w:hAnsi="Helvetica" w:cs="Arial"/>
        </w:rPr>
        <w:t xml:space="preserve"> was applied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=0.2,</m:t>
        </m:r>
      </m:oMath>
      <w:r>
        <w:rPr>
          <w:rFonts w:ascii="Helvetica" w:hAnsi="Helvetica"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oMath>
      <w:proofErr w:type="gramStart"/>
      <w:r w:rsidRPr="00650E1C">
        <w:rPr>
          <w:rFonts w:ascii="Helvetica" w:hAnsi="Helvetica" w:cs="Arial"/>
        </w:rPr>
        <w:t>=[</w:t>
      </w:r>
      <w:proofErr w:type="gramEnd"/>
      <w:r>
        <w:rPr>
          <w:rFonts w:ascii="Helvetica" w:hAnsi="Helvetica" w:cs="Arial"/>
        </w:rPr>
        <w:t>10</w:t>
      </w:r>
      <w:r w:rsidRPr="00650E1C">
        <w:rPr>
          <w:rFonts w:ascii="Helvetica" w:hAnsi="Helvetica" w:cs="Arial"/>
        </w:rPr>
        <w:t>,</w:t>
      </w:r>
      <w:r>
        <w:rPr>
          <w:rFonts w:ascii="Helvetica" w:hAnsi="Helvetica" w:cs="Arial"/>
        </w:rPr>
        <w:t>10</w:t>
      </w:r>
      <w:r w:rsidRPr="00650E1C">
        <w:rPr>
          <w:rFonts w:ascii="Helvetica" w:hAnsi="Helvetica" w:cs="Arial"/>
        </w:rPr>
        <w:t>,</w:t>
      </w:r>
      <w:r>
        <w:rPr>
          <w:rFonts w:ascii="Helvetica" w:hAnsi="Helvetica" w:cs="Arial"/>
        </w:rPr>
        <w:t>10</w:t>
      </w:r>
      <w:r w:rsidRPr="00650E1C">
        <w:rPr>
          <w:rFonts w:ascii="Helvetica" w:hAnsi="Helvetica" w:cs="Arial"/>
        </w:rPr>
        <w:t>]</w:t>
      </w:r>
      <w:r>
        <w:rPr>
          <w:rFonts w:ascii="Helvetica" w:hAnsi="Helvetica" w:cs="Arial"/>
        </w:rPr>
        <w:t>.</w:t>
      </w:r>
    </w:p>
    <w:p w14:paraId="0CBC64D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275FA14" w14:textId="2BBE02C2"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 xml:space="preserve">Evaluating </w:t>
      </w:r>
      <w:proofErr w:type="spellStart"/>
      <w:r>
        <w:rPr>
          <w:rFonts w:ascii="Helvetica" w:hAnsi="Helvetica" w:cs="Arial"/>
          <w:i/>
        </w:rPr>
        <w:t>CoSpar</w:t>
      </w:r>
      <w:proofErr w:type="spellEnd"/>
      <w:r>
        <w:rPr>
          <w:rFonts w:ascii="Helvetica" w:hAnsi="Helvetica" w:cs="Arial"/>
          <w:i/>
        </w:rPr>
        <w:t xml:space="preserve"> with simulated data</w:t>
      </w:r>
      <w:r w:rsidRPr="00F34F8D">
        <w:rPr>
          <w:rFonts w:ascii="Helvetica" w:hAnsi="Helvetica" w:cs="Arial"/>
          <w:i/>
        </w:rPr>
        <w:t>.</w:t>
      </w:r>
      <w:r w:rsidRPr="00650E1C">
        <w:rPr>
          <w:rFonts w:ascii="Helvetica" w:hAnsi="Helvetica" w:cs="Arial"/>
        </w:rPr>
        <w:t xml:space="preserve"> </w:t>
      </w:r>
      <w:r>
        <w:rPr>
          <w:rFonts w:ascii="Helvetica" w:hAnsi="Helvetica" w:cs="Arial"/>
        </w:rPr>
        <w:t xml:space="preserve">We defined the TPR </w:t>
      </w:r>
      <w:r w:rsidRPr="00F34F8D">
        <w:rPr>
          <w:rFonts w:ascii="Helvetica" w:hAnsi="Helvetica" w:cs="Arial"/>
          <w:u w:val="single"/>
        </w:rPr>
        <w:t>(</w:t>
      </w:r>
      <w:r>
        <w:rPr>
          <w:rFonts w:ascii="Helvetica" w:hAnsi="Helvetica" w:cs="Arial"/>
          <w:u w:val="single"/>
        </w:rPr>
        <w:t>Fig. 3</w:t>
      </w:r>
      <w:r w:rsidRPr="00F34F8D">
        <w:rPr>
          <w:rFonts w:ascii="Helvetica" w:hAnsi="Helvetica" w:cs="Arial"/>
          <w:b/>
          <w:u w:val="single"/>
        </w:rPr>
        <w:t>d</w:t>
      </w:r>
      <w:r>
        <w:rPr>
          <w:rFonts w:ascii="Helvetica" w:hAnsi="Helvetica" w:cs="Arial"/>
          <w:b/>
          <w:u w:val="single"/>
        </w:rPr>
        <w:t>g</w:t>
      </w:r>
      <w:r w:rsidRPr="00F34F8D">
        <w:rPr>
          <w:rFonts w:ascii="Helvetica" w:hAnsi="Helvetica" w:cs="Arial"/>
          <w:u w:val="single"/>
        </w:rPr>
        <w:t>)</w:t>
      </w:r>
      <w:r w:rsidRPr="00C80F10">
        <w:rPr>
          <w:rFonts w:ascii="Helvetica" w:hAnsi="Helvetica" w:cs="Arial"/>
        </w:rPr>
        <w:t xml:space="preserve"> </w:t>
      </w:r>
      <w:r>
        <w:rPr>
          <w:rFonts w:ascii="Helvetica" w:hAnsi="Helvetica" w:cs="Arial"/>
        </w:rPr>
        <w:t xml:space="preserve">as the fraction of rows of the inferred transition map, </w:t>
      </w:r>
      <m:oMath>
        <m:sSub>
          <m:sSubPr>
            <m:ctrlPr>
              <w:rPr>
                <w:rFonts w:ascii="Cambria Math" w:hAnsi="Cambria Math" w:cs="Arial"/>
                <w:i/>
              </w:rPr>
            </m:ctrlPr>
          </m:sSubPr>
          <m:e>
            <m:r>
              <w:rPr>
                <w:rFonts w:ascii="Cambria Math" w:hAnsi="Cambria Math" w:cs="Arial"/>
              </w:rPr>
              <m:t>T</m:t>
            </m:r>
          </m:e>
          <m: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b>
        </m:sSub>
      </m:oMath>
      <w:r w:rsidRPr="00F433AF">
        <w:rPr>
          <w:rFonts w:ascii="Helvetica" w:hAnsi="Helvetica" w:cs="Arial"/>
          <w:i/>
        </w:rPr>
        <w:t>,</w:t>
      </w:r>
      <w:r>
        <w:rPr>
          <w:rFonts w:ascii="Helvetica" w:hAnsi="Helvetica" w:cs="Arial"/>
        </w:rPr>
        <w:t xml:space="preserve"> for which the maximum</w:t>
      </w:r>
      <w:r w:rsidRPr="00650E1C">
        <w:rPr>
          <w:rFonts w:ascii="Helvetica" w:hAnsi="Helvetica" w:cs="Arial"/>
        </w:rPr>
        <w:t xml:space="preserve"> transition </w:t>
      </w:r>
      <w:r>
        <w:rPr>
          <w:rFonts w:ascii="Helvetica" w:hAnsi="Helvetica" w:cs="Arial"/>
        </w:rPr>
        <w:t xml:space="preserve">rate is within </w:t>
      </w:r>
      <m:oMath>
        <m:r>
          <w:rPr>
            <w:rFonts w:ascii="Cambria Math" w:hAnsi="Cambria Math" w:cs="Arial"/>
          </w:rPr>
          <m:t>3σ</m:t>
        </m:r>
      </m:oMath>
      <w:r>
        <w:rPr>
          <w:rFonts w:ascii="Helvetica" w:hAnsi="Helvetica" w:cs="Arial"/>
        </w:rPr>
        <w:t xml:space="preserve"> of the expected peak position, i.e. </w:t>
      </w:r>
      <m:oMath>
        <m:r>
          <m:rPr>
            <m:sty m:val="p"/>
          </m:rPr>
          <w:rPr>
            <w:rFonts w:ascii="Cambria Math" w:hAnsi="Cambria Math" w:cs="Arial"/>
          </w:rPr>
          <m:t>TPR =</m:t>
        </m:r>
        <m:r>
          <w:rPr>
            <w:rFonts w:ascii="Cambria Math" w:hAnsi="Cambria Math" w:cs="Arial"/>
          </w:rPr>
          <m:t>E</m:t>
        </m:r>
        <m:r>
          <m:rPr>
            <m:sty m:val="p"/>
          </m:rPr>
          <w:rPr>
            <w:rFonts w:ascii="Cambria Math" w:hAnsi="Helvetica" w:cs="Arial"/>
          </w:rPr>
          <m:t>[</m:t>
        </m:r>
        <m:r>
          <w:rPr>
            <w:rFonts w:ascii="Cambria Math" w:hAnsi="Helvetica" w:cs="Arial"/>
          </w:rPr>
          <m:t>H(</m:t>
        </m:r>
        <m:r>
          <w:rPr>
            <w:rFonts w:ascii="Cambria Math" w:hAnsi="Cambria Math" w:cs="Arial"/>
          </w:rPr>
          <m:t>3σ-</m:t>
        </m:r>
        <m:sSub>
          <m:sSubPr>
            <m:ctrlPr>
              <w:rPr>
                <w:rFonts w:ascii="Cambria Math" w:hAnsi="Cambria Math" w:cs="Arial"/>
                <w:iCs/>
              </w:rPr>
            </m:ctrlPr>
          </m:sSubPr>
          <m:e>
            <m:r>
              <m:rPr>
                <m:sty m:val="p"/>
              </m:rPr>
              <w:rPr>
                <w:rFonts w:ascii="Cambria Math" w:hAnsi="Cambria Math" w:cs="Arial"/>
              </w:rPr>
              <m:t>|argmax</m:t>
            </m:r>
          </m:e>
          <m:sub>
            <m:r>
              <m:rPr>
                <m:sty m:val="p"/>
              </m:rPr>
              <w:rPr>
                <w:rFonts w:ascii="Cambria Math" w:hAnsi="Cambria Math" w:cs="Arial"/>
              </w:rPr>
              <m:t>Δx</m:t>
            </m:r>
          </m:sub>
        </m:sSub>
        <m:r>
          <w:rPr>
            <w:rFonts w:ascii="Cambria Math" w:hAnsi="Cambria Math" w:cs="Arial"/>
          </w:rPr>
          <m:t xml:space="preserve"> </m:t>
        </m:r>
        <m:sSub>
          <m:sSubPr>
            <m:ctrlPr>
              <w:rPr>
                <w:rFonts w:ascii="Cambria Math" w:hAnsi="Cambria Math" w:cs="Arial"/>
              </w:rPr>
            </m:ctrlPr>
          </m:sSubPr>
          <m:e>
            <m:r>
              <w:rPr>
                <w:rFonts w:ascii="Cambria Math" w:hAnsi="Cambria Math" w:cs="Arial"/>
              </w:rPr>
              <m:t>T</m:t>
            </m:r>
          </m:e>
          <m:sub>
            <m:sSub>
              <m:sSubPr>
                <m:ctrlPr>
                  <w:rPr>
                    <w:rFonts w:ascii="Cambria Math" w:hAnsi="Cambria Math" w:cs="Arial"/>
                  </w:rPr>
                </m:ctrlPr>
              </m:sSubPr>
              <m:e>
                <m:r>
                  <m:rPr>
                    <m:sty m:val="p"/>
                  </m:rPr>
                  <w:rPr>
                    <w:rFonts w:ascii="Cambria Math" w:hAnsi="Cambria Math" w:cs="Arial"/>
                  </w:rPr>
                  <m:t>x</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w:rPr>
                    <w:rFonts w:ascii="Cambria Math" w:hAnsi="Cambria Math" w:cs="Arial"/>
                  </w:rPr>
                  <m:t>1</m:t>
                </m:r>
              </m:sub>
            </m:sSub>
            <m:r>
              <w:rPr>
                <w:rFonts w:ascii="Cambria Math" w:hAnsi="Cambria Math" w:cs="Arial"/>
              </w:rPr>
              <m:t>+</m:t>
            </m:r>
            <m:r>
              <m:rPr>
                <m:sty m:val="p"/>
              </m:rPr>
              <w:rPr>
                <w:rFonts w:ascii="Cambria Math" w:hAnsi="Cambria Math" w:cs="Arial"/>
              </w:rPr>
              <m:t>Δx</m:t>
            </m:r>
          </m:sub>
        </m:sSub>
        <m:r>
          <w:rPr>
            <w:rFonts w:ascii="Cambria Math" w:hAnsi="Cambria Math" w:cs="Arial"/>
          </w:rPr>
          <m:t>-1|</m:t>
        </m:r>
        <m:r>
          <w:rPr>
            <w:rFonts w:ascii="Cambria Math" w:hAnsi="Helvetica" w:cs="Arial"/>
          </w:rPr>
          <m:t>)</m:t>
        </m:r>
        <m:r>
          <w:rPr>
            <w:rFonts w:ascii="Cambria Math" w:hAnsi="Cambria Math" w:cs="Arial"/>
          </w:rPr>
          <m:t>]</m:t>
        </m:r>
      </m:oMath>
      <w:r>
        <w:rPr>
          <w:rFonts w:ascii="Helvetica" w:hAnsi="Helvetica" w:cs="Arial"/>
        </w:rPr>
        <w:t xml:space="preserve"> where </w:t>
      </w:r>
      <m:oMath>
        <m:r>
          <w:rPr>
            <w:rFonts w:ascii="Cambria Math" w:hAnsi="Cambria Math" w:cs="Arial"/>
          </w:rPr>
          <m:t>E(⋅)</m:t>
        </m:r>
      </m:oMath>
      <w:r>
        <w:rPr>
          <w:rFonts w:ascii="Helvetica" w:hAnsi="Helvetica" w:cs="Arial"/>
        </w:rPr>
        <w:t xml:space="preserve"> is the mean over all rows of </w:t>
      </w:r>
      <m:oMath>
        <m:r>
          <m:rPr>
            <m:sty m:val="p"/>
          </m:rPr>
          <w:rPr>
            <w:rFonts w:ascii="Cambria Math" w:hAnsi="Cambria Math" w:cs="Arial"/>
          </w:rPr>
          <m:t>T</m:t>
        </m:r>
      </m:oMath>
      <w:r>
        <w:rPr>
          <w:rFonts w:ascii="Helvetica" w:hAnsi="Helvetica" w:cs="Arial"/>
        </w:rPr>
        <w:t>, and</w:t>
      </w:r>
      <w:r>
        <w:rPr>
          <w:rFonts w:ascii="Helvetica" w:hAnsi="Helvetica" w:cs="Arial"/>
          <w:i/>
        </w:rPr>
        <w:t xml:space="preserve"> </w:t>
      </w:r>
      <m:oMath>
        <m:r>
          <w:rPr>
            <w:rFonts w:ascii="Cambria Math" w:hAnsi="Cambria Math" w:cs="Arial"/>
          </w:rPr>
          <m:t>H(z</m:t>
        </m:r>
        <m:r>
          <w:rPr>
            <w:rFonts w:ascii="Cambria Math" w:hAnsi="Helvetica" w:cs="Arial"/>
          </w:rPr>
          <m:t>)</m:t>
        </m:r>
      </m:oMath>
      <w:r>
        <w:rPr>
          <w:rFonts w:ascii="Helvetica" w:hAnsi="Helvetica" w:cs="Arial"/>
        </w:rPr>
        <w:t xml:space="preserve">={1 for </w:t>
      </w:r>
      <w:r w:rsidRPr="00067D75">
        <w:rPr>
          <w:rFonts w:ascii="Helvetica" w:hAnsi="Helvetica" w:cs="Arial"/>
          <w:i/>
        </w:rPr>
        <w:t>z</w:t>
      </w:r>
      <w:r>
        <w:rPr>
          <w:rFonts w:ascii="Helvetica" w:hAnsi="Helvetica" w:cs="Arial"/>
        </w:rPr>
        <w:t>&gt;0; 0 otherwise}</w:t>
      </w:r>
      <w:r w:rsidRPr="00650E1C">
        <w:rPr>
          <w:rFonts w:ascii="Helvetica" w:hAnsi="Helvetica" w:cs="Arial"/>
        </w:rPr>
        <w:t xml:space="preserve">.  The </w:t>
      </w:r>
      <w:r>
        <w:rPr>
          <w:rFonts w:ascii="Helvetica" w:hAnsi="Helvetica" w:cs="Arial"/>
        </w:rPr>
        <w:t>progenitor bias</w:t>
      </w:r>
      <w:r w:rsidRPr="00650E1C">
        <w:rPr>
          <w:rFonts w:ascii="Helvetica" w:hAnsi="Helvetica" w:cs="Arial"/>
        </w:rPr>
        <w:t xml:space="preserve"> for the bifurcation model </w:t>
      </w:r>
      <w:r>
        <w:rPr>
          <w:rFonts w:ascii="Helvetica" w:hAnsi="Helvetica" w:cs="Arial"/>
          <w:u w:val="single"/>
        </w:rPr>
        <w:t>(</w:t>
      </w:r>
      <w:r w:rsidRPr="00067D75">
        <w:rPr>
          <w:rFonts w:ascii="Helvetica" w:hAnsi="Helvetica" w:cs="Arial"/>
        </w:rPr>
        <w:t>Fig. 3</w:t>
      </w:r>
      <w:r w:rsidRPr="00067D75">
        <w:rPr>
          <w:rFonts w:ascii="Helvetica" w:hAnsi="Helvetica" w:cs="Arial"/>
          <w:b/>
        </w:rPr>
        <w:t>hi</w:t>
      </w:r>
      <w:r w:rsidRPr="00067D75">
        <w:rPr>
          <w:rFonts w:ascii="Helvetica" w:hAnsi="Helvetica" w:cs="Arial"/>
        </w:rPr>
        <w:t>)</w:t>
      </w:r>
      <w:r>
        <w:rPr>
          <w:rFonts w:ascii="Helvetica" w:hAnsi="Helvetica" w:cs="Arial"/>
          <w:u w:val="single"/>
        </w:rPr>
        <w:t xml:space="preserve"> </w:t>
      </w:r>
      <w:r>
        <w:rPr>
          <w:rFonts w:ascii="Helvetica" w:hAnsi="Helvetica" w:cs="Arial"/>
        </w:rPr>
        <w:t>was</w:t>
      </w:r>
      <w:r w:rsidRPr="00650E1C">
        <w:rPr>
          <w:rFonts w:ascii="Helvetica" w:hAnsi="Helvetica" w:cs="Arial"/>
        </w:rPr>
        <w:t xml:space="preserve"> calculated according to </w:t>
      </w:r>
      <w:r w:rsidR="00972521">
        <w:rPr>
          <w:rFonts w:ascii="Helvetica" w:hAnsi="Helvetica" w:cs="Arial"/>
        </w:rPr>
        <w:t>Eq. (8)</w:t>
      </w:r>
      <w:r w:rsidR="00ED1B92">
        <w:rPr>
          <w:rFonts w:ascii="Helvetica" w:hAnsi="Helvetica" w:cs="Arial"/>
        </w:rPr>
        <w:t>.</w:t>
      </w:r>
      <w:r w:rsidRPr="00650E1C">
        <w:rPr>
          <w:rFonts w:ascii="Helvetica" w:hAnsi="Helvetica" w:cs="Arial"/>
        </w:rPr>
        <w:t xml:space="preserve"> </w:t>
      </w:r>
      <w:r>
        <w:rPr>
          <w:rFonts w:ascii="Helvetica" w:hAnsi="Helvetica" w:cs="Arial"/>
        </w:rPr>
        <w:t>Each of the TPR and progenitor bias comparisons (Fig. 3</w:t>
      </w:r>
      <w:r w:rsidRPr="00C7496A">
        <w:rPr>
          <w:rFonts w:ascii="Helvetica" w:hAnsi="Helvetica" w:cs="Arial"/>
          <w:b/>
        </w:rPr>
        <w:t>d</w:t>
      </w:r>
      <w:r>
        <w:rPr>
          <w:rFonts w:ascii="Helvetica" w:hAnsi="Helvetica" w:cs="Arial"/>
          <w:b/>
        </w:rPr>
        <w:t>gi</w:t>
      </w:r>
      <w:r>
        <w:rPr>
          <w:rFonts w:ascii="Helvetica" w:hAnsi="Helvetica" w:cs="Arial"/>
          <w:bCs/>
        </w:rPr>
        <w:t>)</w:t>
      </w:r>
      <w:r>
        <w:rPr>
          <w:rFonts w:ascii="Helvetica" w:hAnsi="Helvetica" w:cs="Arial"/>
        </w:rPr>
        <w:t xml:space="preserve"> shows averages after application of </w:t>
      </w:r>
      <w:proofErr w:type="spellStart"/>
      <w:r>
        <w:rPr>
          <w:rFonts w:ascii="Helvetica" w:hAnsi="Helvetica" w:cs="Arial"/>
        </w:rPr>
        <w:t>CoSpar</w:t>
      </w:r>
      <w:proofErr w:type="spellEnd"/>
      <w:r>
        <w:rPr>
          <w:rFonts w:ascii="Helvetica" w:hAnsi="Helvetica" w:cs="Arial"/>
        </w:rPr>
        <w:t xml:space="preserve"> to 5 independent simulations.</w:t>
      </w:r>
    </w:p>
    <w:p w14:paraId="7307A6E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79B03BA" w14:textId="1BE46AE2"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Ben</w:t>
      </w:r>
      <w:r w:rsidR="001B320C">
        <w:rPr>
          <w:rFonts w:ascii="Helvetica" w:hAnsi="Helvetica" w:cs="Arial"/>
          <w:b/>
        </w:rPr>
        <w:t xml:space="preserve">chmarking and applying </w:t>
      </w:r>
      <w:proofErr w:type="spellStart"/>
      <w:r w:rsidR="001B320C">
        <w:rPr>
          <w:rFonts w:ascii="Helvetica" w:hAnsi="Helvetica" w:cs="Arial"/>
          <w:b/>
        </w:rPr>
        <w:t>CoSpar</w:t>
      </w:r>
      <w:proofErr w:type="spellEnd"/>
      <w:r w:rsidR="001B320C">
        <w:rPr>
          <w:rFonts w:ascii="Helvetica" w:hAnsi="Helvetica" w:cs="Arial"/>
          <w:b/>
        </w:rPr>
        <w:t xml:space="preserve"> to</w:t>
      </w:r>
      <w:r w:rsidRPr="00F34F8D">
        <w:rPr>
          <w:rFonts w:ascii="Helvetica" w:hAnsi="Helvetica" w:cs="Arial"/>
          <w:b/>
        </w:rPr>
        <w:t xml:space="preserve"> hematopoiesis.</w:t>
      </w:r>
      <w:r w:rsidRPr="00650E1C">
        <w:rPr>
          <w:rFonts w:ascii="Helvetica" w:hAnsi="Helvetica" w:cs="Arial"/>
        </w:rPr>
        <w:t xml:space="preserve"> </w:t>
      </w:r>
    </w:p>
    <w:p w14:paraId="60EAAA5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595DF84" w14:textId="10BA2D32"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Pre-processing.</w:t>
      </w:r>
      <w:r w:rsidRPr="00650E1C">
        <w:rPr>
          <w:rFonts w:ascii="Helvetica" w:hAnsi="Helvetica" w:cs="Arial"/>
        </w:rPr>
        <w:t xml:space="preserve"> </w:t>
      </w:r>
      <w:r>
        <w:rPr>
          <w:rFonts w:ascii="Helvetica" w:hAnsi="Helvetica" w:cs="Arial"/>
        </w:rPr>
        <w:t>Data</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Pr>
          <w:rFonts w:ascii="Helvetica" w:hAnsi="Helvetica" w:cs="Arial"/>
        </w:rPr>
        <w:instrText>ADDIN paperpile_citation &lt;clusterId&gt;X429L497A187E771&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xml:space="preserve"> is available at</w:t>
      </w:r>
      <w:r w:rsidRPr="00650E1C">
        <w:rPr>
          <w:rFonts w:ascii="Helvetica" w:hAnsi="Helvetica" w:cs="Arial"/>
        </w:rPr>
        <w:t xml:space="preserve"> Gene Expression Omnibus (GEO)</w:t>
      </w:r>
      <w:r>
        <w:rPr>
          <w:rFonts w:ascii="Helvetica" w:hAnsi="Helvetica" w:cs="Arial"/>
        </w:rPr>
        <w:t>,</w:t>
      </w:r>
      <w:r w:rsidRPr="00650E1C">
        <w:rPr>
          <w:rFonts w:ascii="Helvetica" w:hAnsi="Helvetica" w:cs="Arial"/>
        </w:rPr>
        <w:t xml:space="preserve"> accession number GSE140802.  </w:t>
      </w:r>
      <w:r>
        <w:rPr>
          <w:rFonts w:ascii="Helvetica" w:hAnsi="Helvetica" w:cs="Arial"/>
        </w:rPr>
        <w:t>Data was preprocessed as originally described</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Pr>
          <w:rFonts w:ascii="Helvetica" w:hAnsi="Helvetica" w:cs="Arial"/>
        </w:rPr>
        <w:instrText>ADDIN paperpile_citation &lt;clusterId&gt;X429L497A187E771&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xml:space="preserve">: </w:t>
      </w:r>
      <w:r w:rsidRPr="00650E1C">
        <w:rPr>
          <w:rFonts w:ascii="Helvetica" w:hAnsi="Helvetica" w:cs="Arial"/>
        </w:rPr>
        <w:t xml:space="preserve">1) </w:t>
      </w:r>
      <w:r>
        <w:rPr>
          <w:rFonts w:ascii="Helvetica" w:hAnsi="Helvetica" w:cs="Arial"/>
        </w:rPr>
        <w:t xml:space="preserve">UMI counts were </w:t>
      </w:r>
      <w:r w:rsidRPr="00650E1C">
        <w:rPr>
          <w:rFonts w:ascii="Helvetica" w:hAnsi="Helvetica" w:cs="Arial"/>
        </w:rPr>
        <w:t>normalize</w:t>
      </w:r>
      <w:r>
        <w:rPr>
          <w:rFonts w:ascii="Helvetica" w:hAnsi="Helvetica" w:cs="Arial"/>
        </w:rPr>
        <w:t>d</w:t>
      </w:r>
      <w:r w:rsidRPr="00650E1C">
        <w:rPr>
          <w:rFonts w:ascii="Helvetica" w:hAnsi="Helvetica" w:cs="Arial"/>
        </w:rPr>
        <w:t xml:space="preserve"> in each cell to the average across all cells;  2) highly variable genes</w:t>
      </w:r>
      <w:r w:rsidRPr="00C76681">
        <w:rPr>
          <w:rFonts w:ascii="Helvetica" w:hAnsi="Helvetica" w:cs="Arial"/>
        </w:rPr>
        <w:t xml:space="preserve"> </w:t>
      </w:r>
      <w:r>
        <w:rPr>
          <w:rFonts w:ascii="Helvetica" w:hAnsi="Helvetica" w:cs="Arial"/>
        </w:rPr>
        <w:t xml:space="preserve">were </w:t>
      </w:r>
      <w:r w:rsidRPr="00650E1C">
        <w:rPr>
          <w:rFonts w:ascii="Helvetica" w:hAnsi="Helvetica" w:cs="Arial"/>
        </w:rPr>
        <w:t>select</w:t>
      </w:r>
      <w:r>
        <w:rPr>
          <w:rFonts w:ascii="Helvetica" w:hAnsi="Helvetica" w:cs="Arial"/>
        </w:rPr>
        <w:t>ed</w:t>
      </w:r>
      <w:r w:rsidRPr="00650E1C">
        <w:rPr>
          <w:rFonts w:ascii="Helvetica" w:hAnsi="Helvetica" w:cs="Arial"/>
        </w:rPr>
        <w:t xml:space="preserve"> using the SPRING gene filtering function (</w:t>
      </w:r>
      <w:proofErr w:type="spellStart"/>
      <w:r w:rsidRPr="00D77189">
        <w:rPr>
          <w:rFonts w:ascii="Helvetica" w:hAnsi="Helvetica" w:cs="Arial"/>
        </w:rPr>
        <w:t>filter_genes</w:t>
      </w:r>
      <w:proofErr w:type="spellEnd"/>
      <w:r w:rsidRPr="00650E1C">
        <w:rPr>
          <w:rFonts w:ascii="Helvetica" w:hAnsi="Helvetica" w:cs="Arial"/>
        </w:rPr>
        <w:t xml:space="preserve"> using parameters </w:t>
      </w:r>
      <w:proofErr w:type="spellStart"/>
      <w:r w:rsidRPr="00364575">
        <w:rPr>
          <w:rFonts w:ascii="Helvetica" w:hAnsi="Helvetica" w:cs="Arial"/>
          <w:i/>
        </w:rPr>
        <w:t>min_vscore_pctl</w:t>
      </w:r>
      <w:proofErr w:type="spellEnd"/>
      <w:r w:rsidRPr="00650E1C">
        <w:rPr>
          <w:rFonts w:ascii="Helvetica" w:hAnsi="Helvetica" w:cs="Arial"/>
        </w:rPr>
        <w:t xml:space="preserve"> =85 ,</w:t>
      </w:r>
      <w:proofErr w:type="spellStart"/>
      <w:r w:rsidRPr="00364575">
        <w:rPr>
          <w:rFonts w:ascii="Helvetica" w:hAnsi="Helvetica" w:cs="Arial"/>
          <w:i/>
        </w:rPr>
        <w:t>min_counts</w:t>
      </w:r>
      <w:proofErr w:type="spellEnd"/>
      <w:r w:rsidRPr="00650E1C">
        <w:rPr>
          <w:rFonts w:ascii="Helvetica" w:hAnsi="Helvetica" w:cs="Arial"/>
        </w:rPr>
        <w:t xml:space="preserve">=3, </w:t>
      </w:r>
      <w:proofErr w:type="spellStart"/>
      <w:r w:rsidRPr="00364575">
        <w:rPr>
          <w:rFonts w:ascii="Helvetica" w:hAnsi="Helvetica" w:cs="Arial"/>
          <w:i/>
        </w:rPr>
        <w:t>min_cells</w:t>
      </w:r>
      <w:proofErr w:type="spellEnd"/>
      <w:r w:rsidRPr="00650E1C">
        <w:rPr>
          <w:rFonts w:ascii="Helvetica" w:hAnsi="Helvetica" w:cs="Arial"/>
        </w:rPr>
        <w:t>=3</w:t>
      </w:r>
      <w:r>
        <w:rPr>
          <w:rFonts w:ascii="Helvetica" w:hAnsi="Helvetica" w:cs="Arial"/>
        </w:rPr>
        <w:t>)</w:t>
      </w:r>
      <w:r>
        <w:rPr>
          <w:rFonts w:ascii="Helvetica" w:hAnsi="Helvetica" w:cs="Arial"/>
        </w:rPr>
        <w:fldChar w:fldCharType="begin" w:fldLock="1">
          <w:fldData xml:space="preserve">ZQBKAHkAVgBWADkAdAB1ADIAMABnAFMALwBaAFcARwBIAHYASQBrAFUAcgB4AEsAcABJAEYAZwB4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</w:fldData>
        </w:fldChar>
      </w:r>
      <w:r>
        <w:rPr>
          <w:rFonts w:ascii="Helvetica" w:hAnsi="Helvetica" w:cs="Arial"/>
        </w:rPr>
        <w:instrText>ADDIN paperpile_citation &lt;clusterId&gt;T565H625D315A736&lt;/clusterId&gt;&lt;version&gt;0.6.9&lt;/version&gt;&lt;metadata&gt;&lt;citation&gt;&lt;id&gt;8c844254-5f3d-41b5-8a5e-d90941715f35&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8</w:t>
      </w:r>
      <w:r>
        <w:rPr>
          <w:rFonts w:ascii="Helvetica" w:hAnsi="Helvetica" w:cs="Arial"/>
        </w:rPr>
        <w:fldChar w:fldCharType="end"/>
      </w:r>
      <w:r w:rsidRPr="00650E1C">
        <w:rPr>
          <w:rFonts w:ascii="Helvetica" w:hAnsi="Helvetica" w:cs="Arial"/>
        </w:rPr>
        <w:t xml:space="preserve">; and 3) </w:t>
      </w:r>
      <w:r>
        <w:rPr>
          <w:rFonts w:ascii="Helvetica" w:hAnsi="Helvetica" w:cs="Arial"/>
        </w:rPr>
        <w:t xml:space="preserve">genes correlated with </w:t>
      </w:r>
      <w:r w:rsidRPr="00650E1C">
        <w:rPr>
          <w:rFonts w:ascii="Helvetica" w:hAnsi="Helvetica" w:cs="Arial"/>
        </w:rPr>
        <w:t xml:space="preserve">cell cycle </w:t>
      </w:r>
      <w:r>
        <w:rPr>
          <w:rFonts w:ascii="Helvetica" w:hAnsi="Helvetica" w:cs="Arial"/>
        </w:rPr>
        <w:t>were excluded from the highly-variable gene list (genes</w:t>
      </w:r>
      <w:r w:rsidRPr="00650E1C">
        <w:rPr>
          <w:rFonts w:ascii="Helvetica" w:hAnsi="Helvetica" w:cs="Arial"/>
        </w:rPr>
        <w:t xml:space="preserve"> with correlation </w:t>
      </w:r>
      <m:oMath>
        <m:r>
          <w:rPr>
            <w:rFonts w:ascii="Cambria Math" w:hAnsi="Cambria Math" w:cs="Arial"/>
          </w:rPr>
          <m:t>C&gt;0.1</m:t>
        </m:r>
      </m:oMath>
      <w:r>
        <w:rPr>
          <w:rFonts w:ascii="Helvetica" w:hAnsi="Helvetica" w:cs="Arial"/>
        </w:rPr>
        <w:t xml:space="preserve"> </w:t>
      </w:r>
      <w:r w:rsidRPr="00650E1C">
        <w:rPr>
          <w:rFonts w:ascii="Helvetica" w:hAnsi="Helvetica" w:cs="Arial"/>
        </w:rPr>
        <w:t>to the signature genes defined by Ube2c, Hmgb2, Hmgn2, Tuba1b, Ccnb1, Tubb5, Top2a, and Tubb4b</w:t>
      </w:r>
      <w:r>
        <w:rPr>
          <w:rFonts w:ascii="Helvetica" w:hAnsi="Helvetica" w:cs="Arial"/>
        </w:rPr>
        <w:t>)</w:t>
      </w:r>
      <w:r w:rsidRPr="00650E1C">
        <w:rPr>
          <w:rFonts w:ascii="Helvetica" w:hAnsi="Helvetica" w:cs="Arial"/>
        </w:rPr>
        <w:t xml:space="preserve">. </w:t>
      </w:r>
      <w:r>
        <w:rPr>
          <w:rFonts w:ascii="Helvetica" w:hAnsi="Helvetica" w:cs="Arial"/>
        </w:rPr>
        <w:t>The</w:t>
      </w:r>
      <w:r w:rsidRPr="00650E1C">
        <w:rPr>
          <w:rFonts w:ascii="Helvetica" w:hAnsi="Helvetica" w:cs="Arial"/>
        </w:rPr>
        <w:t xml:space="preserve"> 2-dimensional embedding and state annotation</w:t>
      </w:r>
      <w:r>
        <w:rPr>
          <w:rFonts w:ascii="Helvetica" w:hAnsi="Helvetica" w:cs="Arial"/>
        </w:rPr>
        <w:t xml:space="preserve"> of cells were as in</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Pr>
          <w:rFonts w:ascii="Helvetica" w:hAnsi="Helvetica" w:cs="Arial"/>
        </w:rPr>
        <w:instrText>ADDIN paperpile_citation &lt;clusterId&gt;X429L497A187E771&lt;/clusterId&gt;&lt;version&gt;0.6.9&lt;/v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rPr>
        <w:t>, also available at the GEO website (</w:t>
      </w:r>
      <w:r w:rsidRPr="00650E1C">
        <w:rPr>
          <w:rFonts w:ascii="Helvetica" w:hAnsi="Helvetica" w:cs="Arial"/>
        </w:rPr>
        <w:t>GSE140802</w:t>
      </w:r>
      <w:r>
        <w:rPr>
          <w:rFonts w:ascii="Helvetica" w:hAnsi="Helvetica" w:cs="Arial"/>
        </w:rPr>
        <w:t>)</w:t>
      </w:r>
      <w:r w:rsidRPr="00650E1C">
        <w:rPr>
          <w:rFonts w:ascii="Helvetica" w:hAnsi="Helvetica" w:cs="Arial"/>
        </w:rPr>
        <w:t xml:space="preserve">. We </w:t>
      </w:r>
      <w:r>
        <w:rPr>
          <w:rFonts w:ascii="Helvetica" w:hAnsi="Helvetica" w:cs="Arial"/>
        </w:rPr>
        <w:t>selected</w:t>
      </w:r>
      <w:r w:rsidRPr="00650E1C">
        <w:rPr>
          <w:rFonts w:ascii="Helvetica" w:hAnsi="Helvetica" w:cs="Arial"/>
        </w:rPr>
        <w:t xml:space="preserve"> the top 40 Principal Components (PCs)</w:t>
      </w:r>
      <w:r>
        <w:rPr>
          <w:rFonts w:ascii="Helvetica" w:hAnsi="Helvetica" w:cs="Arial"/>
        </w:rPr>
        <w:t xml:space="preserve">. </w:t>
      </w:r>
      <w:r w:rsidR="009911CE">
        <w:rPr>
          <w:rFonts w:ascii="Helvetica" w:hAnsi="Helvetica" w:cs="Arial"/>
        </w:rPr>
        <w:t xml:space="preserve">Unless otherwise stated, </w:t>
      </w:r>
      <w:r>
        <w:rPr>
          <w:rFonts w:ascii="Helvetica" w:hAnsi="Helvetica" w:cs="Arial"/>
        </w:rPr>
        <w:t xml:space="preserve">we </w:t>
      </w:r>
      <w:r w:rsidRPr="00650E1C">
        <w:rPr>
          <w:rFonts w:ascii="Helvetica" w:hAnsi="Helvetica" w:cs="Arial"/>
        </w:rPr>
        <w:t>construct</w:t>
      </w:r>
      <w:r>
        <w:rPr>
          <w:rFonts w:ascii="Helvetica" w:hAnsi="Helvetica" w:cs="Arial"/>
        </w:rPr>
        <w:t>ed</w:t>
      </w:r>
      <w:r w:rsidRPr="00650E1C">
        <w:rPr>
          <w:rFonts w:ascii="Helvetica" w:hAnsi="Helvetica" w:cs="Arial"/>
        </w:rPr>
        <w:t xml:space="preserve"> </w:t>
      </w:r>
      <w:proofErr w:type="spellStart"/>
      <w:r>
        <w:rPr>
          <w:rFonts w:ascii="Helvetica" w:hAnsi="Helvetica" w:cs="Arial"/>
        </w:rPr>
        <w:t>kNN</w:t>
      </w:r>
      <w:proofErr w:type="spellEnd"/>
      <w:r w:rsidRPr="00650E1C">
        <w:rPr>
          <w:rFonts w:ascii="Helvetica" w:hAnsi="Helvetica" w:cs="Arial"/>
        </w:rPr>
        <w:t xml:space="preserve"> graph with </w:t>
      </w:r>
      <m:oMath>
        <m:r>
          <w:rPr>
            <w:rFonts w:ascii="Cambria Math" w:hAnsi="Cambria Math" w:cs="Arial"/>
          </w:rPr>
          <m:t>k=20</m:t>
        </m:r>
      </m:oMath>
      <w:r w:rsidRPr="00650E1C">
        <w:rPr>
          <w:rFonts w:ascii="Helvetica" w:hAnsi="Helvetica" w:cs="Arial"/>
        </w:rPr>
        <w:t xml:space="preserve"> for downstream analysis.  </w:t>
      </w:r>
    </w:p>
    <w:p w14:paraId="01AC93DD"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4B12EA5" w14:textId="73215600" w:rsidR="007D65E7" w:rsidRPr="00E05FE9"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Intra-clone dispersion</w:t>
      </w:r>
      <w:r>
        <w:rPr>
          <w:rFonts w:ascii="Helvetica" w:hAnsi="Helvetica" w:cs="Arial"/>
          <w:i/>
        </w:rPr>
        <w:t xml:space="preserve"> (Fig. 4</w:t>
      </w:r>
      <w:r w:rsidRPr="00913767">
        <w:rPr>
          <w:rFonts w:ascii="Helvetica" w:hAnsi="Helvetica" w:cs="Arial"/>
          <w:b/>
          <w:i/>
        </w:rPr>
        <w:t>b</w:t>
      </w:r>
      <w:r>
        <w:rPr>
          <w:rFonts w:ascii="Helvetica" w:hAnsi="Helvetica" w:cs="Arial"/>
          <w:i/>
        </w:rPr>
        <w:t>)</w:t>
      </w:r>
      <w:r w:rsidRPr="00F34F8D">
        <w:rPr>
          <w:rFonts w:ascii="Helvetica" w:hAnsi="Helvetica" w:cs="Arial"/>
          <w:i/>
        </w:rPr>
        <w:t>.</w:t>
      </w:r>
      <w:r w:rsidRPr="00650E1C">
        <w:rPr>
          <w:rFonts w:ascii="Helvetica" w:hAnsi="Helvetica" w:cs="Arial"/>
        </w:rPr>
        <w:t xml:space="preserve"> We quantif</w:t>
      </w:r>
      <w:r>
        <w:rPr>
          <w:rFonts w:ascii="Helvetica" w:hAnsi="Helvetica" w:cs="Arial"/>
        </w:rPr>
        <w:t>ied</w:t>
      </w:r>
      <w:r w:rsidRPr="00650E1C">
        <w:rPr>
          <w:rFonts w:ascii="Helvetica" w:hAnsi="Helvetica" w:cs="Arial"/>
        </w:rPr>
        <w:t xml:space="preserve"> the intra-clone dispersion of a clone</w:t>
      </w:r>
      <w:r>
        <w:rPr>
          <w:rFonts w:ascii="Helvetica" w:hAnsi="Helvetica" w:cs="Arial"/>
        </w:rPr>
        <w:t xml:space="preserve"> </w:t>
      </w:r>
      <m:oMath>
        <m:r>
          <w:rPr>
            <w:rFonts w:ascii="Cambria Math" w:hAnsi="Cambria Math" w:cs="Arial"/>
          </w:rPr>
          <m:t>m</m:t>
        </m:r>
      </m:oMath>
      <w:r w:rsidRPr="00650E1C">
        <w:rPr>
          <w:rFonts w:ascii="Helvetica" w:hAnsi="Helvetica" w:cs="Arial"/>
        </w:rPr>
        <w:t xml:space="preserve"> as the maximum cell-cell distance</w:t>
      </w:r>
      <w:r>
        <w:rPr>
          <w:rFonts w:ascii="Helvetica" w:hAnsi="Helvetica" w:cs="Arial"/>
        </w:rPr>
        <w:t xml:space="preserve"> </w:t>
      </w:r>
      <m:oMath>
        <m:r>
          <w:rPr>
            <w:rFonts w:ascii="Cambria Math" w:hAnsi="Cambria Math" w:cs="Arial"/>
          </w:rPr>
          <m:t>d(m,t)</m:t>
        </m:r>
      </m:oMath>
      <w:r w:rsidRPr="00650E1C">
        <w:rPr>
          <w:rFonts w:ascii="Helvetica" w:hAnsi="Helvetica" w:cs="Arial"/>
        </w:rPr>
        <w:t xml:space="preserve"> within a clone at time</w:t>
      </w:r>
      <w:r>
        <w:rPr>
          <w:rFonts w:ascii="Helvetica" w:hAnsi="Helvetica" w:cs="Arial"/>
        </w:rPr>
        <w:t xml:space="preserve"> </w:t>
      </w:r>
      <m:oMath>
        <m:r>
          <w:rPr>
            <w:rFonts w:ascii="Cambria Math" w:hAnsi="Cambria Math" w:cs="Arial"/>
          </w:rPr>
          <m:t>t (t=2, 4, 6)</m:t>
        </m:r>
      </m:oMath>
      <w:r w:rsidRPr="00650E1C">
        <w:rPr>
          <w:rFonts w:ascii="Helvetica" w:hAnsi="Helvetica" w:cs="Arial"/>
        </w:rPr>
        <w:t xml:space="preserve">, where the distance </w:t>
      </w:r>
      <w:r>
        <w:rPr>
          <w:rFonts w:ascii="Helvetica" w:hAnsi="Helvetica" w:cs="Arial"/>
        </w:rPr>
        <w:t>was</w:t>
      </w:r>
      <w:r w:rsidRPr="00650E1C">
        <w:rPr>
          <w:rFonts w:ascii="Helvetica" w:hAnsi="Helvetica" w:cs="Arial"/>
        </w:rPr>
        <w:t xml:space="preserve"> measured by the shortest-path distance in the </w:t>
      </w:r>
      <w:proofErr w:type="spellStart"/>
      <w:r>
        <w:rPr>
          <w:rFonts w:ascii="Helvetica" w:hAnsi="Helvetica" w:cs="Arial"/>
        </w:rPr>
        <w:t>kNN</w:t>
      </w:r>
      <w:proofErr w:type="spellEnd"/>
      <w:r w:rsidRPr="00650E1C">
        <w:rPr>
          <w:rFonts w:ascii="Helvetica" w:hAnsi="Helvetica" w:cs="Arial"/>
        </w:rPr>
        <w:t xml:space="preserve"> graph at </w:t>
      </w:r>
      <m:oMath>
        <m:r>
          <w:rPr>
            <w:rFonts w:ascii="Cambria Math" w:hAnsi="Cambria Math" w:cs="Arial"/>
          </w:rPr>
          <m:t>k=5</m:t>
        </m:r>
      </m:oMath>
      <w:r w:rsidRPr="00650E1C">
        <w:rPr>
          <w:rFonts w:ascii="Helvetica" w:hAnsi="Helvetica" w:cs="Arial"/>
        </w:rPr>
        <w:t xml:space="preserve">.  </w:t>
      </w:r>
      <w:commentRangeStart w:id="67"/>
      <w:r w:rsidR="00ED1B92">
        <w:rPr>
          <w:rFonts w:ascii="Helvetica" w:hAnsi="Helvetica" w:cs="Arial"/>
        </w:rPr>
        <w:t>W</w:t>
      </w:r>
      <w:r w:rsidR="00ED1B92" w:rsidRPr="00650E1C">
        <w:rPr>
          <w:rFonts w:ascii="Helvetica" w:hAnsi="Helvetica" w:cs="Arial"/>
        </w:rPr>
        <w:t>e further normalize</w:t>
      </w:r>
      <w:r w:rsidR="00ED1B92">
        <w:rPr>
          <w:rFonts w:ascii="Helvetica" w:hAnsi="Helvetica" w:cs="Arial"/>
        </w:rPr>
        <w:t>d</w:t>
      </w:r>
      <w:r w:rsidR="00ED1B92" w:rsidRPr="00650E1C">
        <w:rPr>
          <w:rFonts w:ascii="Helvetica" w:hAnsi="Helvetica" w:cs="Arial"/>
        </w:rPr>
        <w:t xml:space="preserve"> the dispersion</w:t>
      </w:r>
      <w:r w:rsidR="00ED1B92">
        <w:rPr>
          <w:rFonts w:ascii="Helvetica" w:hAnsi="Helvetica" w:cs="Arial"/>
        </w:rPr>
        <w:t xml:space="preserve"> </w:t>
      </w:r>
      <w:r w:rsidR="00ED1B92" w:rsidRPr="00650E1C">
        <w:rPr>
          <w:rFonts w:ascii="Helvetica" w:hAnsi="Helvetica" w:cs="Arial"/>
        </w:rPr>
        <w:t>by</w:t>
      </w:r>
      <w:r w:rsidR="00ED1B92">
        <w:rPr>
          <w:rFonts w:ascii="Helvetica" w:hAnsi="Helvetica" w:cs="Arial"/>
        </w:rPr>
        <w:t xml:space="preserve"> </w:t>
      </w:r>
      <w:r w:rsidR="00ED1B92" w:rsidRPr="00650E1C">
        <w:rPr>
          <w:rFonts w:ascii="Helvetica" w:hAnsi="Helvetica" w:cs="Arial"/>
        </w:rPr>
        <w:t>the mean intra-clone dispersion on day 2</w:t>
      </w:r>
      <w:r w:rsidR="00ED1B92">
        <w:rPr>
          <w:rFonts w:ascii="Helvetica" w:hAnsi="Helvetica" w:cs="Arial"/>
        </w:rPr>
        <w:t xml:space="preserve">:  </w:t>
      </w:r>
      <m:oMath>
        <m:acc>
          <m:accPr>
            <m:chr m:val="̃"/>
            <m:ctrlPr>
              <w:rPr>
                <w:rFonts w:ascii="Cambria Math" w:hAnsi="Cambria Math" w:cs="Arial"/>
                <w:i/>
              </w:rPr>
            </m:ctrlPr>
          </m:accPr>
          <m:e>
            <m:r>
              <w:rPr>
                <w:rFonts w:ascii="Cambria Math" w:hAnsi="Cambria Math" w:cs="Arial"/>
              </w:rPr>
              <m:t>d</m:t>
            </m:r>
          </m:e>
        </m:acc>
        <m:d>
          <m:dPr>
            <m:ctrlPr>
              <w:rPr>
                <w:rFonts w:ascii="Cambria Math" w:hAnsi="Cambria Math" w:cs="Arial"/>
                <w:i/>
              </w:rPr>
            </m:ctrlPr>
          </m:dPr>
          <m:e>
            <m:r>
              <w:rPr>
                <w:rFonts w:ascii="Cambria Math" w:hAnsi="Cambria Math" w:cs="Arial"/>
              </w:rPr>
              <m:t>m,t</m:t>
            </m:r>
          </m:e>
        </m:d>
        <m:r>
          <w:rPr>
            <w:rFonts w:ascii="Cambria Math" w:hAnsi="Cambria Math" w:cs="Arial"/>
          </w:rPr>
          <m:t>=</m:t>
        </m:r>
        <m:f>
          <m:fPr>
            <m:ctrlPr>
              <w:rPr>
                <w:rFonts w:ascii="Cambria Math" w:hAnsi="Cambria Math" w:cs="Arial"/>
                <w:i/>
              </w:rPr>
            </m:ctrlPr>
          </m:fPr>
          <m:num>
            <m:r>
              <w:rPr>
                <w:rFonts w:ascii="Cambria Math" w:hAnsi="Cambria Math" w:cs="Arial"/>
              </w:rPr>
              <m:t>d</m:t>
            </m:r>
            <m:d>
              <m:dPr>
                <m:ctrlPr>
                  <w:rPr>
                    <w:rFonts w:ascii="Cambria Math" w:hAnsi="Cambria Math" w:cs="Arial"/>
                    <w:i/>
                  </w:rPr>
                </m:ctrlPr>
              </m:dPr>
              <m:e>
                <m:r>
                  <w:rPr>
                    <w:rFonts w:ascii="Cambria Math" w:hAnsi="Cambria Math" w:cs="Arial"/>
                  </w:rPr>
                  <m:t>m,t</m:t>
                </m:r>
              </m:e>
            </m:d>
          </m:num>
          <m:den>
            <m:r>
              <m:rPr>
                <m:sty m:val="p"/>
              </m:rPr>
              <w:rPr>
                <w:rFonts w:ascii="Cambria Math" w:hAnsi="Cambria Math" w:cs="Arial"/>
              </w:rPr>
              <m:t>mea</m:t>
            </m:r>
            <m:sSub>
              <m:sSubPr>
                <m:ctrlPr>
                  <w:rPr>
                    <w:rFonts w:ascii="Cambria Math" w:hAnsi="Cambria Math" w:cs="Arial"/>
                  </w:rPr>
                </m:ctrlPr>
              </m:sSubPr>
              <m:e>
                <m:r>
                  <m:rPr>
                    <m:sty m:val="p"/>
                  </m:rPr>
                  <w:rPr>
                    <w:rFonts w:ascii="Cambria Math" w:hAnsi="Cambria Math" w:cs="Arial"/>
                  </w:rPr>
                  <m:t>n</m:t>
                </m:r>
              </m:e>
              <m:sub>
                <m:r>
                  <w:rPr>
                    <w:rFonts w:ascii="Cambria Math" w:hAnsi="Cambria Math" w:cs="Arial"/>
                  </w:rPr>
                  <m:t>m</m:t>
                </m:r>
              </m:sub>
            </m:sSub>
            <m:r>
              <w:rPr>
                <w:rFonts w:ascii="Cambria Math" w:hAnsi="Cambria Math" w:cs="Arial"/>
              </w:rPr>
              <m:t xml:space="preserve"> d(m,2)</m:t>
            </m:r>
          </m:den>
        </m:f>
      </m:oMath>
      <w:r w:rsidR="00ED1B92">
        <w:rPr>
          <w:rFonts w:ascii="Helvetica" w:hAnsi="Helvetica" w:cs="Arial"/>
        </w:rPr>
        <w:t>.</w:t>
      </w:r>
      <w:commentRangeEnd w:id="67"/>
      <w:r w:rsidR="00F71B18">
        <w:rPr>
          <w:rStyle w:val="CommentReference"/>
        </w:rPr>
        <w:commentReference w:id="67"/>
      </w:r>
    </w:p>
    <w:p w14:paraId="2C5753F9" w14:textId="223608FD"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D3D54BF" w14:textId="512DE909"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rPr>
      </w:pPr>
      <w:r>
        <w:rPr>
          <w:rFonts w:ascii="Helvetica" w:hAnsi="Helvetica" w:cs="Arial"/>
          <w:i/>
        </w:rPr>
        <w:t>Transition map us</w:t>
      </w:r>
      <w:r w:rsidR="00B45524">
        <w:rPr>
          <w:rFonts w:ascii="Helvetica" w:hAnsi="Helvetica" w:cs="Arial"/>
          <w:i/>
        </w:rPr>
        <w:t>ing</w:t>
      </w:r>
      <w:r>
        <w:rPr>
          <w:rFonts w:ascii="Helvetica" w:hAnsi="Helvetica" w:cs="Arial"/>
          <w:i/>
        </w:rPr>
        <w:t xml:space="preserve"> </w:t>
      </w:r>
      <w:r w:rsidR="00ED1B92">
        <w:rPr>
          <w:rFonts w:ascii="Helvetica" w:hAnsi="Helvetica" w:cs="Arial"/>
          <w:i/>
        </w:rPr>
        <w:t xml:space="preserve">the </w:t>
      </w:r>
      <w:r>
        <w:rPr>
          <w:rFonts w:ascii="Helvetica" w:hAnsi="Helvetica" w:cs="Arial"/>
          <w:i/>
        </w:rPr>
        <w:t xml:space="preserve">method from </w:t>
      </w:r>
      <w:proofErr w:type="spellStart"/>
      <w:r w:rsidRPr="00F34F8D">
        <w:rPr>
          <w:rFonts w:ascii="Helvetica" w:hAnsi="Helvetica" w:cs="Arial"/>
          <w:i/>
        </w:rPr>
        <w:t>Weinreb</w:t>
      </w:r>
      <w:proofErr w:type="spellEnd"/>
      <w:r w:rsidRPr="00F34F8D">
        <w:rPr>
          <w:rFonts w:ascii="Helvetica" w:hAnsi="Helvetica" w:cs="Arial"/>
          <w:i/>
        </w:rPr>
        <w:t xml:space="preserve"> </w:t>
      </w:r>
      <w:r>
        <w:rPr>
          <w:rFonts w:ascii="Helvetica" w:hAnsi="Helvetica" w:cs="Arial"/>
          <w:i/>
        </w:rPr>
        <w:t>et al</w:t>
      </w:r>
      <w:r>
        <w:rPr>
          <w:rFonts w:ascii="Helvetica" w:hAnsi="Helvetica" w:cs="Arial"/>
        </w:rPr>
        <w:fldChar w:fldCharType="begin" w:fldLock="1">
          <w:fldData xml:space="preserve">ZQBKAHkAbABWADkAdQBPADMARABZAFMALwBSAFcAaQBIADcAdwB2AEwAYgBXAHUATABjAG4AQQBJ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</w:fldData>
        </w:fldChar>
      </w:r>
      <w:r>
        <w:rPr>
          <w:rFonts w:ascii="Helvetica" w:hAnsi="Helvetica" w:cs="Arial"/>
        </w:rPr>
        <w:instrText>ADDIN paperpile_citation &lt;clusterId&gt;A257O214K895H328&lt;/clusterId&gt;&lt;version&gt;0.6.9&lt;/ersion&gt;&lt;metadata&gt;&lt;citation&gt;&lt;id&gt;9d1170ae-c004-4d0f-9bc7-24b66147891e&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7</w:t>
      </w:r>
      <w:r>
        <w:rPr>
          <w:rFonts w:ascii="Helvetica" w:hAnsi="Helvetica" w:cs="Arial"/>
        </w:rPr>
        <w:fldChar w:fldCharType="end"/>
      </w:r>
      <w:r>
        <w:rPr>
          <w:rFonts w:ascii="Helvetica" w:hAnsi="Helvetica" w:cs="Arial"/>
          <w:i/>
        </w:rPr>
        <w:t xml:space="preserve"> (Fig. 4</w:t>
      </w:r>
      <w:r w:rsidRPr="00A07E6A">
        <w:rPr>
          <w:rFonts w:ascii="Helvetica" w:hAnsi="Helvetica" w:cs="Arial"/>
          <w:b/>
          <w:i/>
        </w:rPr>
        <w:t>cg</w:t>
      </w:r>
      <w:r>
        <w:rPr>
          <w:rFonts w:ascii="Helvetica" w:hAnsi="Helvetica" w:cs="Arial"/>
          <w:i/>
        </w:rPr>
        <w:t xml:space="preserve">, Supplementary Fig. </w:t>
      </w:r>
      <w:r w:rsidRPr="00A07E6A">
        <w:rPr>
          <w:rFonts w:ascii="Helvetica" w:hAnsi="Helvetica" w:cs="Arial"/>
          <w:i/>
        </w:rPr>
        <w:t>3</w:t>
      </w:r>
      <w:r w:rsidRPr="00A07E6A">
        <w:rPr>
          <w:rFonts w:ascii="Helvetica" w:hAnsi="Helvetica" w:cs="Arial"/>
          <w:b/>
          <w:i/>
        </w:rPr>
        <w:t>ab, g-</w:t>
      </w:r>
      <w:proofErr w:type="spellStart"/>
      <w:r w:rsidRPr="00A07E6A">
        <w:rPr>
          <w:rFonts w:ascii="Helvetica" w:hAnsi="Helvetica" w:cs="Arial"/>
          <w:b/>
          <w:i/>
        </w:rPr>
        <w:t>i</w:t>
      </w:r>
      <w:proofErr w:type="spellEnd"/>
      <w:r>
        <w:rPr>
          <w:rFonts w:ascii="Helvetica" w:hAnsi="Helvetica" w:cs="Arial"/>
          <w:i/>
        </w:rPr>
        <w:t>)</w:t>
      </w:r>
      <w:r w:rsidRPr="00F34F8D">
        <w:rPr>
          <w:rFonts w:ascii="Helvetica" w:hAnsi="Helvetica" w:cs="Arial"/>
          <w:i/>
        </w:rPr>
        <w:t>.</w:t>
      </w:r>
      <w:r>
        <w:rPr>
          <w:rFonts w:ascii="Helvetica" w:hAnsi="Helvetica" w:cs="Arial"/>
        </w:rPr>
        <w:t xml:space="preserve"> W</w:t>
      </w:r>
      <w:r w:rsidRPr="00650E1C">
        <w:rPr>
          <w:rFonts w:ascii="Helvetica" w:hAnsi="Helvetica" w:cs="Arial"/>
        </w:rPr>
        <w:t>e select</w:t>
      </w:r>
      <w:r>
        <w:rPr>
          <w:rFonts w:ascii="Helvetica" w:hAnsi="Helvetica" w:cs="Arial"/>
        </w:rPr>
        <w:t>ed</w:t>
      </w:r>
      <w:r w:rsidRPr="00650E1C">
        <w:rPr>
          <w:rFonts w:ascii="Helvetica" w:hAnsi="Helvetica" w:cs="Arial"/>
        </w:rPr>
        <w:t xml:space="preserve"> clones that have a unique fate at </w:t>
      </w:r>
      <w:r>
        <w:rPr>
          <w:rFonts w:ascii="Helvetica" w:hAnsi="Helvetica" w:cs="Arial"/>
        </w:rPr>
        <w:t>a</w:t>
      </w:r>
      <w:r w:rsidRPr="00650E1C">
        <w:rPr>
          <w:rFonts w:ascii="Helvetica" w:hAnsi="Helvetica" w:cs="Arial"/>
        </w:rPr>
        <w:t xml:space="preserve"> later time point</w:t>
      </w:r>
      <w:r>
        <w:rPr>
          <w:rFonts w:ascii="Helvetica" w:hAnsi="Helvetica" w:cs="Arial"/>
        </w:rPr>
        <w:t xml:space="preserve">, </w:t>
      </w:r>
      <w:r w:rsidR="009911CE">
        <w:rPr>
          <w:rFonts w:ascii="Helvetica" w:hAnsi="Helvetica" w:cs="Arial"/>
        </w:rPr>
        <w:t xml:space="preserve">where each mature fate cluster was defined as in </w:t>
      </w:r>
      <w:proofErr w:type="spellStart"/>
      <w:r w:rsidR="009911CE">
        <w:rPr>
          <w:rFonts w:ascii="Helvetica" w:hAnsi="Helvetica" w:cs="Arial"/>
        </w:rPr>
        <w:t>Weinreb</w:t>
      </w:r>
      <w:proofErr w:type="spellEnd"/>
      <w:r w:rsidR="009911CE">
        <w:rPr>
          <w:rFonts w:ascii="Helvetica" w:hAnsi="Helvetica" w:cs="Arial"/>
        </w:rPr>
        <w:t xml:space="preserve"> et al (</w:t>
      </w:r>
      <w:r w:rsidR="004B00AB">
        <w:rPr>
          <w:rFonts w:ascii="Helvetica" w:hAnsi="Helvetica" w:cs="Arial"/>
        </w:rPr>
        <w:t>see annotations at Fig</w:t>
      </w:r>
      <w:r w:rsidR="009911CE">
        <w:rPr>
          <w:rFonts w:ascii="Helvetica" w:hAnsi="Helvetica" w:cs="Arial"/>
        </w:rPr>
        <w:t>. 4</w:t>
      </w:r>
      <w:r w:rsidR="009911CE" w:rsidRPr="00E05FE9">
        <w:rPr>
          <w:rFonts w:ascii="Helvetica" w:hAnsi="Helvetica" w:cs="Arial"/>
          <w:b/>
        </w:rPr>
        <w:t>a</w:t>
      </w:r>
      <w:r w:rsidR="009911CE">
        <w:rPr>
          <w:rFonts w:ascii="Helvetica" w:hAnsi="Helvetica" w:cs="Arial"/>
        </w:rPr>
        <w:t>).</w:t>
      </w:r>
      <w:r w:rsidR="009911CE" w:rsidRPr="00650E1C">
        <w:rPr>
          <w:rFonts w:ascii="Helvetica" w:hAnsi="Helvetica" w:cs="Arial"/>
        </w:rPr>
        <w:t xml:space="preserve"> </w:t>
      </w:r>
      <w:r w:rsidR="009911CE">
        <w:rPr>
          <w:rFonts w:ascii="Helvetica" w:hAnsi="Helvetica" w:cs="Arial"/>
        </w:rPr>
        <w:t>Multi-</w:t>
      </w:r>
      <w:r w:rsidR="009911CE">
        <w:rPr>
          <w:rFonts w:ascii="Helvetica" w:hAnsi="Helvetica" w:cs="Arial"/>
        </w:rPr>
        <w:lastRenderedPageBreak/>
        <w:t xml:space="preserve">fate clones were discarded. </w:t>
      </w:r>
      <w:r w:rsidRPr="00650E1C">
        <w:rPr>
          <w:rFonts w:ascii="Helvetica" w:hAnsi="Helvetica" w:cs="Arial"/>
        </w:rPr>
        <w:t>Given th</w:t>
      </w:r>
      <w:r>
        <w:rPr>
          <w:rFonts w:ascii="Helvetica" w:hAnsi="Helvetica" w:cs="Arial"/>
        </w:rPr>
        <w:t xml:space="preserve">is </w:t>
      </w:r>
      <w:r w:rsidRPr="00650E1C">
        <w:rPr>
          <w:rFonts w:ascii="Helvetica" w:hAnsi="Helvetica" w:cs="Arial"/>
        </w:rPr>
        <w:t>clone matrix</w:t>
      </w:r>
      <w:r>
        <w:rPr>
          <w:rFonts w:ascii="Helvetica" w:hAnsi="Helvetica" w:cs="Arial"/>
        </w:rPr>
        <w:t xml:space="preserve"> </w:t>
      </w:r>
      <m:oMath>
        <m:sSup>
          <m:sSupPr>
            <m:ctrlPr>
              <w:rPr>
                <w:rFonts w:ascii="Cambria Math" w:hAnsi="Cambria Math" w:cs="Arial"/>
                <w:i/>
              </w:rPr>
            </m:ctrlPr>
          </m:sSupPr>
          <m:e>
            <m:r>
              <w:rPr>
                <w:rFonts w:ascii="Cambria Math" w:hAnsi="Cambria Math" w:cs="Arial"/>
              </w:rPr>
              <m:t>I</m:t>
            </m:r>
          </m:e>
          <m:sup>
            <m:r>
              <w:rPr>
                <w:rFonts w:ascii="Cambria Math" w:hAnsi="Cambria Math" w:cs="Arial"/>
              </w:rPr>
              <m:t>w</m:t>
            </m:r>
          </m:sup>
        </m:sSup>
        <m:r>
          <w:rPr>
            <w:rFonts w:ascii="Cambria Math" w:hAnsi="Cambria Math" w:cs="Arial"/>
          </w:rPr>
          <m:t>(t)</m:t>
        </m:r>
      </m:oMath>
      <w:r w:rsidRPr="00650E1C">
        <w:rPr>
          <w:rFonts w:ascii="Helvetica" w:hAnsi="Helvetica" w:cs="Arial"/>
        </w:rPr>
        <w:t>,</w:t>
      </w:r>
      <w:r>
        <w:rPr>
          <w:rFonts w:ascii="Helvetica" w:hAnsi="Helvetica" w:cs="Arial"/>
        </w:rPr>
        <w:t xml:space="preserve"> with </w:t>
      </w:r>
      <m:oMath>
        <m:r>
          <w:rPr>
            <w:rFonts w:ascii="Cambria Math" w:hAnsi="Cambria Math" w:cs="Arial"/>
          </w:rPr>
          <m:t>t=2,4,6</m:t>
        </m:r>
      </m:oMath>
      <w:r>
        <w:rPr>
          <w:rFonts w:ascii="Helvetica" w:hAnsi="Helvetica" w:cs="Arial"/>
        </w:rPr>
        <w:t>,</w:t>
      </w:r>
      <w:r w:rsidRPr="00650E1C">
        <w:rPr>
          <w:rFonts w:ascii="Helvetica" w:hAnsi="Helvetica" w:cs="Arial"/>
        </w:rPr>
        <w:t xml:space="preserve"> </w:t>
      </w:r>
      <w:r>
        <w:rPr>
          <w:rFonts w:ascii="Helvetica" w:hAnsi="Helvetica" w:cs="Arial"/>
        </w:rPr>
        <w:t xml:space="preserve">we computed the transition map as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sSubSup>
              <m:sSubSupPr>
                <m:ctrlPr>
                  <w:rPr>
                    <w:rFonts w:ascii="Cambria Math" w:hAnsi="Cambria Math" w:cs="Arial"/>
                    <w:i/>
                  </w:rPr>
                </m:ctrlPr>
              </m:sSubSup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r>
                  <w:rPr>
                    <w:rFonts w:ascii="Cambria Math" w:hAnsi="Cambria Math" w:cs="Arial"/>
                  </w:rPr>
                  <m:t>w</m:t>
                </m:r>
              </m:sup>
            </m:sSubSup>
            <m:r>
              <w:rPr>
                <w:rFonts w:ascii="Cambria Math" w:hAnsi="Cambria Math" w:cs="Arial"/>
              </w:rPr>
              <m:t>]</m:t>
            </m:r>
          </m:e>
          <m:sup>
            <m:r>
              <w:rPr>
                <w:rFonts w:ascii="Cambria Math" w:hAnsi="Cambria Math" w:cs="Arial"/>
              </w:rPr>
              <m:t>+</m:t>
            </m:r>
          </m:sup>
        </m:sSup>
        <m:sSubSup>
          <m:sSubSupPr>
            <m:ctrlPr>
              <w:rPr>
                <w:rFonts w:ascii="Cambria Math" w:hAnsi="Cambria Math" w:cs="Arial"/>
                <w:i/>
              </w:rPr>
            </m:ctrlPr>
          </m:sSubSupPr>
          <m:e>
            <m:r>
              <w:rPr>
                <w:rFonts w:ascii="Cambria Math" w:hAnsi="Cambria Math" w:cs="Arial"/>
              </w:rPr>
              <m:t>I</m:t>
            </m:r>
          </m:e>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r>
              <w:rPr>
                <w:rFonts w:ascii="Cambria Math" w:hAnsi="Cambria Math" w:cs="Arial"/>
              </w:rPr>
              <m:t>w</m:t>
            </m:r>
          </m:sup>
        </m:sSubSup>
      </m:oMath>
      <w:r>
        <w:rPr>
          <w:rFonts w:ascii="Helvetica" w:hAnsi="Helvetica" w:cs="Arial"/>
        </w:rPr>
        <w:t>, where</w:t>
      </w:r>
      <w:r w:rsidRPr="00650E1C">
        <w:rPr>
          <w:rFonts w:ascii="Helvetica" w:hAnsi="Helvetica" w:cs="Arial"/>
        </w:rPr>
        <w:t xml:space="preserve"> any initial cell state has the same probability to transition to any later cell state</w:t>
      </w:r>
      <w:r>
        <w:rPr>
          <w:rFonts w:ascii="Helvetica" w:hAnsi="Helvetica" w:cs="Arial"/>
        </w:rPr>
        <w:t xml:space="preserve"> observed in the same clone</w:t>
      </w:r>
      <w:r w:rsidRPr="00650E1C">
        <w:rPr>
          <w:rFonts w:ascii="Helvetica" w:hAnsi="Helvetica" w:cs="Arial"/>
        </w:rPr>
        <w:t xml:space="preserve">. </w:t>
      </w:r>
      <w:r>
        <w:rPr>
          <w:rFonts w:ascii="Helvetica" w:hAnsi="Helvetica" w:cs="Arial"/>
        </w:rPr>
        <w:t xml:space="preserve">The </w:t>
      </w:r>
      <w:r w:rsidRPr="00650E1C">
        <w:rPr>
          <w:rFonts w:ascii="Helvetica" w:hAnsi="Helvetica" w:cs="Arial"/>
        </w:rPr>
        <w:t xml:space="preserve">ground truth </w:t>
      </w:r>
      <w:r>
        <w:rPr>
          <w:rFonts w:ascii="Helvetica" w:hAnsi="Helvetica" w:cs="Arial"/>
        </w:rPr>
        <w:t>progenitor</w:t>
      </w:r>
      <w:r w:rsidRPr="00650E1C">
        <w:rPr>
          <w:rFonts w:ascii="Helvetica" w:hAnsi="Helvetica" w:cs="Arial"/>
        </w:rPr>
        <w:t xml:space="preserve"> </w:t>
      </w:r>
      <w:r>
        <w:rPr>
          <w:rFonts w:ascii="Helvetica" w:hAnsi="Helvetica" w:cs="Arial"/>
        </w:rPr>
        <w:t>bias</w:t>
      </w:r>
      <w:r w:rsidRPr="00650E1C">
        <w:rPr>
          <w:rFonts w:ascii="Helvetica" w:hAnsi="Helvetica" w:cs="Arial"/>
        </w:rPr>
        <w:t xml:space="preserve"> in </w:t>
      </w:r>
      <w:r>
        <w:rPr>
          <w:rFonts w:ascii="Helvetica" w:hAnsi="Helvetica" w:cs="Arial"/>
        </w:rPr>
        <w:t xml:space="preserve">Fig. </w:t>
      </w:r>
      <w:r w:rsidRPr="00650E1C">
        <w:rPr>
          <w:rFonts w:ascii="Helvetica" w:hAnsi="Helvetica" w:cs="Arial"/>
        </w:rPr>
        <w:t>4</w:t>
      </w:r>
      <w:r>
        <w:rPr>
          <w:rFonts w:ascii="Helvetica" w:hAnsi="Helvetica" w:cs="Arial"/>
          <w:b/>
        </w:rPr>
        <w:t xml:space="preserve">c </w:t>
      </w:r>
      <w:r w:rsidRPr="00E05FE9">
        <w:rPr>
          <w:rFonts w:ascii="Helvetica" w:hAnsi="Helvetica" w:cs="Arial"/>
        </w:rPr>
        <w:t>shows the</w:t>
      </w:r>
      <w:r>
        <w:rPr>
          <w:rFonts w:ascii="Helvetica" w:hAnsi="Helvetica" w:cs="Arial"/>
          <w:b/>
        </w:rPr>
        <w:t xml:space="preserve"> </w:t>
      </w:r>
      <w:r>
        <w:rPr>
          <w:rFonts w:ascii="Helvetica" w:hAnsi="Helvetica" w:cs="Arial"/>
        </w:rPr>
        <w:t xml:space="preserve">progenitor bias </w:t>
      </w:r>
      <m:oMath>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004B00AB">
        <w:rPr>
          <w:rFonts w:ascii="Helvetica" w:hAnsi="Helvetica" w:cs="Arial"/>
        </w:rPr>
        <w:t xml:space="preserve"> </w:t>
      </w:r>
      <w:r>
        <w:rPr>
          <w:rFonts w:ascii="Helvetica" w:hAnsi="Helvetica" w:cs="Arial"/>
        </w:rPr>
        <w:t xml:space="preserve">on day 2 and day 4 computed from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2, 4</m:t>
            </m:r>
          </m:e>
        </m:d>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2, 6</m:t>
            </m:r>
          </m:e>
        </m:d>
        <m:r>
          <w:rPr>
            <w:rFonts w:ascii="Cambria Math" w:hAnsi="Cambria Math" w:cs="Arial"/>
          </w:rPr>
          <m:t>,</m:t>
        </m:r>
      </m:oMath>
      <w:r>
        <w:rPr>
          <w:rFonts w:ascii="Helvetica" w:hAnsi="Helvetica" w:cs="Arial"/>
        </w:rPr>
        <w:t xml:space="preserve">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d>
          <m:dPr>
            <m:ctrlPr>
              <w:rPr>
                <w:rFonts w:ascii="Cambria Math" w:hAnsi="Cambria Math" w:cs="Arial"/>
                <w:i/>
              </w:rPr>
            </m:ctrlPr>
          </m:dPr>
          <m:e>
            <m:r>
              <w:rPr>
                <w:rFonts w:ascii="Cambria Math" w:hAnsi="Cambria Math" w:cs="Arial"/>
              </w:rPr>
              <m:t>4, 6</m:t>
            </m:r>
          </m:e>
        </m:d>
      </m:oMath>
      <w:r w:rsidR="009911CE">
        <w:rPr>
          <w:rFonts w:ascii="Helvetica" w:hAnsi="Helvetica" w:cs="Arial"/>
        </w:rPr>
        <w:t xml:space="preserve"> using </w:t>
      </w:r>
      <w:r w:rsidR="00972521">
        <w:rPr>
          <w:rFonts w:ascii="Helvetica" w:hAnsi="Helvetica" w:cs="Arial"/>
        </w:rPr>
        <w:t>Eq. (8)</w:t>
      </w:r>
      <w:r w:rsidR="009911CE">
        <w:rPr>
          <w:rFonts w:ascii="Helvetica" w:hAnsi="Helvetica" w:cs="Arial"/>
        </w:rPr>
        <w:t>.</w:t>
      </w:r>
    </w:p>
    <w:p w14:paraId="24E8DC56"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rPr>
      </w:pPr>
    </w:p>
    <w:p w14:paraId="14598485" w14:textId="799DA074"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commentRangeStart w:id="68"/>
      <w:r w:rsidRPr="00F34F8D">
        <w:rPr>
          <w:rFonts w:ascii="Helvetica" w:hAnsi="Helvetica" w:cs="Arial"/>
          <w:i/>
        </w:rPr>
        <w:t xml:space="preserve">Applying </w:t>
      </w:r>
      <w:proofErr w:type="spellStart"/>
      <w:r w:rsidRPr="00F34F8D">
        <w:rPr>
          <w:rFonts w:ascii="Helvetica" w:hAnsi="Helvetica" w:cs="Arial"/>
          <w:i/>
        </w:rPr>
        <w:t>CoSp</w:t>
      </w:r>
      <w:r>
        <w:rPr>
          <w:rFonts w:ascii="Helvetica" w:hAnsi="Helvetica" w:cs="Arial"/>
          <w:i/>
        </w:rPr>
        <w:t>a</w:t>
      </w:r>
      <w:r w:rsidRPr="00F34F8D">
        <w:rPr>
          <w:rFonts w:ascii="Helvetica" w:hAnsi="Helvetica" w:cs="Arial"/>
          <w:i/>
        </w:rPr>
        <w:t>r</w:t>
      </w:r>
      <w:commentRangeEnd w:id="68"/>
      <w:proofErr w:type="spellEnd"/>
      <w:r w:rsidR="00F71B18">
        <w:rPr>
          <w:rStyle w:val="CommentReference"/>
        </w:rPr>
        <w:commentReference w:id="68"/>
      </w:r>
      <w:r w:rsidRPr="00F34F8D">
        <w:rPr>
          <w:rFonts w:ascii="Helvetica" w:hAnsi="Helvetica" w:cs="Arial"/>
          <w:i/>
        </w:rPr>
        <w:t>.</w:t>
      </w:r>
      <w:r w:rsidRPr="00650E1C">
        <w:rPr>
          <w:rFonts w:ascii="Helvetica" w:hAnsi="Helvetica" w:cs="Arial"/>
        </w:rPr>
        <w:t xml:space="preserve"> </w:t>
      </w:r>
      <w:r>
        <w:rPr>
          <w:rFonts w:ascii="Helvetica" w:hAnsi="Helvetica" w:cs="Arial"/>
        </w:rPr>
        <w:t>The default parameters are</w:t>
      </w:r>
      <w:r w:rsidRPr="00650E1C">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=0.1,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=[20,15,10]</m:t>
        </m:r>
      </m:oMath>
      <w:r>
        <w:rPr>
          <w:rFonts w:ascii="Helvetica" w:hAnsi="Helvetica" w:cs="Arial"/>
        </w:rPr>
        <w:t xml:space="preserve">. </w:t>
      </w:r>
      <w:r w:rsidRPr="00650E1C">
        <w:rPr>
          <w:rFonts w:ascii="Helvetica" w:hAnsi="Helvetica" w:cs="Arial"/>
        </w:rPr>
        <w:t xml:space="preserve">For joint optimization </w:t>
      </w:r>
      <w:r>
        <w:rPr>
          <w:rFonts w:ascii="Helvetica" w:hAnsi="Helvetica" w:cs="Arial"/>
        </w:rPr>
        <w:t>(with or without clonal data)</w:t>
      </w:r>
      <w:r w:rsidRPr="00650E1C">
        <w:rPr>
          <w:rFonts w:ascii="Helvetica" w:hAnsi="Helvetica" w:cs="Arial"/>
        </w:rPr>
        <w:t>, we initialize</w:t>
      </w:r>
      <w:r>
        <w:rPr>
          <w:rFonts w:ascii="Helvetica" w:hAnsi="Helvetica" w:cs="Arial"/>
        </w:rPr>
        <w:t>d</w:t>
      </w:r>
      <w:r w:rsidRPr="00650E1C">
        <w:rPr>
          <w:rFonts w:ascii="Helvetica" w:hAnsi="Helvetica" w:cs="Arial"/>
        </w:rPr>
        <w:t xml:space="preserve"> the transition map using </w:t>
      </w:r>
      <w:r>
        <w:rPr>
          <w:rFonts w:ascii="Helvetica" w:hAnsi="Helvetica" w:cs="Arial"/>
        </w:rPr>
        <w:t xml:space="preserve">the </w:t>
      </w:r>
      <w:r w:rsidRPr="00650E1C">
        <w:rPr>
          <w:rFonts w:ascii="Helvetica" w:hAnsi="Helvetica" w:cs="Arial"/>
        </w:rPr>
        <w:t>OT</w:t>
      </w:r>
      <w:r>
        <w:rPr>
          <w:rFonts w:ascii="Helvetica" w:hAnsi="Helvetica" w:cs="Arial"/>
        </w:rPr>
        <w:t xml:space="preserve"> method</w:t>
      </w:r>
      <w:r w:rsidRPr="00650E1C">
        <w:rPr>
          <w:rFonts w:ascii="Helvetica" w:hAnsi="Helvetica" w:cs="Arial"/>
        </w:rPr>
        <w:t xml:space="preserve"> with</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r>
          <w:rPr>
            <w:rFonts w:ascii="Cambria Math" w:hAnsi="Cambria Math" w:cs="Arial"/>
          </w:rPr>
          <m:t>=5</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=0.02</m:t>
        </m:r>
      </m:oMath>
      <w:r>
        <w:rPr>
          <w:rFonts w:ascii="Helvetica" w:hAnsi="Helvetica" w:cs="Arial"/>
        </w:rPr>
        <w:t xml:space="preserve">, </w:t>
      </w:r>
      <w:commentRangeStart w:id="69"/>
      <w:r>
        <w:rPr>
          <w:rFonts w:ascii="Helvetica" w:hAnsi="Helvetica" w:cs="Arial"/>
        </w:rPr>
        <w:t>unless otherwise stated</w:t>
      </w:r>
      <w:commentRangeEnd w:id="69"/>
      <w:r w:rsidR="00F71B18">
        <w:rPr>
          <w:rStyle w:val="CommentReference"/>
        </w:rPr>
        <w:commentReference w:id="69"/>
      </w:r>
      <w:r>
        <w:rPr>
          <w:rFonts w:ascii="Helvetica" w:hAnsi="Helvetica" w:cs="Arial"/>
        </w:rPr>
        <w:t>.</w:t>
      </w:r>
      <w:r w:rsidR="000B7C65">
        <w:rPr>
          <w:rFonts w:ascii="Helvetica" w:hAnsi="Helvetica" w:cs="Arial"/>
        </w:rPr>
        <w:t xml:space="preserve"> </w:t>
      </w:r>
      <w:ins w:id="70" w:author="Wang, Shouwen" w:date="2021-03-27T19:00:00Z">
        <w:r w:rsidR="004B00AB" w:rsidRPr="000B7C65">
          <w:rPr>
            <w:rFonts w:ascii="Helvetica" w:hAnsi="Helvetica" w:cs="Arial"/>
          </w:rPr>
          <w:t>We use</w:t>
        </w:r>
        <w:r w:rsidR="004B00AB">
          <w:rPr>
            <w:rFonts w:ascii="Helvetica" w:hAnsi="Helvetica" w:cs="Arial"/>
          </w:rPr>
          <w:t>d</w:t>
        </w:r>
        <w:r w:rsidR="004B00AB" w:rsidRPr="000B7C65">
          <w:rPr>
            <w:rFonts w:ascii="Helvetica" w:hAnsi="Helvetica" w:cs="Arial"/>
          </w:rPr>
          <w:t xml:space="preserve"> the smoothed transition map </w:t>
        </w:r>
      </w:ins>
      <m:oMath>
        <m:r>
          <w:ins w:id="71" w:author="Wang, Shouwen" w:date="2021-03-27T19:00:00Z">
            <w:rPr>
              <w:rFonts w:ascii="Cambria Math" w:hAnsi="Cambria Math" w:cs="Arial"/>
            </w:rPr>
            <m:t>T</m:t>
          </w:ins>
        </m:r>
      </m:oMath>
      <w:ins w:id="72" w:author="Wang, Shouwen" w:date="2021-03-27T19:00:00Z">
        <w:r w:rsidR="004B00AB" w:rsidRPr="000B7C65">
          <w:rPr>
            <w:rFonts w:ascii="Helvetica" w:hAnsi="Helvetica" w:cs="Arial"/>
          </w:rPr>
          <w:t xml:space="preserve"> for downstream analysis, except in the sub-sampling test</w:t>
        </w:r>
        <w:r w:rsidR="004B00AB" w:rsidRPr="00650E1C">
          <w:rPr>
            <w:rFonts w:ascii="Helvetica" w:hAnsi="Helvetica" w:cs="Arial"/>
          </w:rPr>
          <w:t xml:space="preserve"> </w:t>
        </w:r>
        <w:r w:rsidR="004B00AB">
          <w:rPr>
            <w:rFonts w:ascii="Helvetica" w:hAnsi="Helvetica" w:cs="Arial"/>
          </w:rPr>
          <w:t xml:space="preserve">(Supplementary Fig. </w:t>
        </w:r>
        <w:r w:rsidR="004B00AB" w:rsidRPr="00650E1C">
          <w:rPr>
            <w:rFonts w:ascii="Helvetica" w:hAnsi="Helvetica" w:cs="Arial"/>
          </w:rPr>
          <w:t>3</w:t>
        </w:r>
        <w:r w:rsidR="004B00AB">
          <w:rPr>
            <w:rFonts w:ascii="Helvetica" w:hAnsi="Helvetica" w:cs="Arial"/>
            <w:b/>
          </w:rPr>
          <w:t>ab</w:t>
        </w:r>
        <w:r w:rsidR="004B00AB" w:rsidRPr="008256D0">
          <w:rPr>
            <w:rFonts w:ascii="Helvetica" w:hAnsi="Helvetica" w:cs="Arial"/>
          </w:rPr>
          <w:t>)</w:t>
        </w:r>
        <w:r w:rsidR="004B00AB">
          <w:rPr>
            <w:rFonts w:ascii="Helvetica" w:hAnsi="Helvetica" w:cs="Arial"/>
          </w:rPr>
          <w:t>, where we also</w:t>
        </w:r>
        <w:r w:rsidR="004B00AB" w:rsidRPr="00650E1C">
          <w:rPr>
            <w:rFonts w:ascii="Helvetica" w:hAnsi="Helvetica" w:cs="Arial"/>
          </w:rPr>
          <w:t xml:space="preserve"> </w:t>
        </w:r>
        <w:r w:rsidR="004B00AB">
          <w:rPr>
            <w:rFonts w:ascii="Helvetica" w:hAnsi="Helvetica" w:cs="Arial"/>
          </w:rPr>
          <w:t xml:space="preserve">used </w:t>
        </w:r>
      </w:ins>
      <m:oMath>
        <m:sSub>
          <m:sSubPr>
            <m:ctrlPr>
              <w:ins w:id="73" w:author="Wang, Shouwen" w:date="2021-03-27T19:00:00Z">
                <w:rPr>
                  <w:rFonts w:ascii="Cambria Math" w:hAnsi="Cambria Math" w:cs="Arial"/>
                  <w:i/>
                </w:rPr>
              </w:ins>
            </m:ctrlPr>
          </m:sSubPr>
          <m:e>
            <m:r>
              <w:ins w:id="74" w:author="Wang, Shouwen" w:date="2021-03-27T19:00:00Z">
                <w:rPr>
                  <w:rFonts w:ascii="Cambria Math" w:hAnsi="Cambria Math" w:cs="Arial"/>
                </w:rPr>
                <m:t>ν</m:t>
              </w:ins>
            </m:r>
          </m:e>
          <m:sub>
            <m:r>
              <w:ins w:id="75" w:author="Wang, Shouwen" w:date="2021-03-27T19:00:00Z">
                <w:rPr>
                  <w:rFonts w:ascii="Cambria Math" w:hAnsi="Cambria Math" w:cs="Arial"/>
                </w:rPr>
                <m:t>cs</m:t>
              </w:ins>
            </m:r>
          </m:sub>
        </m:sSub>
        <m:r>
          <w:ins w:id="76" w:author="Wang, Shouwen" w:date="2021-03-27T19:00:00Z">
            <w:rPr>
              <w:rFonts w:ascii="Cambria Math" w:hAnsi="Cambria Math" w:cs="Arial"/>
            </w:rPr>
            <m:t>=0.2</m:t>
          </w:ins>
        </m:r>
      </m:oMath>
      <w:ins w:id="77" w:author="Wang, Shouwen" w:date="2021-03-27T19:00:00Z">
        <w:r w:rsidR="004B00AB">
          <w:rPr>
            <w:rFonts w:ascii="Helvetica" w:hAnsi="Helvetica" w:cs="Arial"/>
          </w:rPr>
          <w:t xml:space="preserve"> instead</w:t>
        </w:r>
        <w:r w:rsidR="004B00AB" w:rsidRPr="00650E1C">
          <w:rPr>
            <w:rFonts w:ascii="Helvetica" w:hAnsi="Helvetica" w:cs="Arial"/>
          </w:rPr>
          <w:t>.</w:t>
        </w:r>
      </w:ins>
    </w:p>
    <w:p w14:paraId="493D9B6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6DC0E0F" w14:textId="01DDC776" w:rsidR="007D65E7" w:rsidRPr="002F1C0F"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 xml:space="preserve">Predicting early progenitor bias. </w:t>
      </w:r>
      <w:r w:rsidRPr="002F1C0F">
        <w:rPr>
          <w:rFonts w:ascii="Helvetica" w:hAnsi="Helvetica" w:cs="Arial"/>
        </w:rPr>
        <w:t>We</w:t>
      </w:r>
      <w:r>
        <w:rPr>
          <w:rFonts w:ascii="Helvetica" w:hAnsi="Helvetica" w:cs="Arial"/>
        </w:rPr>
        <w:t xml:space="preserve"> </w:t>
      </w:r>
      <w:r w:rsidR="000B7C65">
        <w:rPr>
          <w:rFonts w:ascii="Helvetica" w:hAnsi="Helvetica" w:cs="Arial"/>
        </w:rPr>
        <w:t xml:space="preserve">quantified the progenitor bias prediction as its Pearson correlation with </w:t>
      </w:r>
      <w:r w:rsidRPr="002F1C0F">
        <w:rPr>
          <w:rFonts w:ascii="Helvetica" w:hAnsi="Helvetica" w:cs="Arial"/>
        </w:rPr>
        <w:t xml:space="preserve">the ground truth in each dataset, using only cell states that have well-defined </w:t>
      </w:r>
      <w:r>
        <w:rPr>
          <w:rFonts w:ascii="Helvetica" w:hAnsi="Helvetica" w:cs="Arial"/>
        </w:rPr>
        <w:t>progenitor bias</w:t>
      </w:r>
      <w:r w:rsidRPr="002F1C0F">
        <w:rPr>
          <w:rFonts w:ascii="Helvetica" w:hAnsi="Helvetica" w:cs="Arial"/>
        </w:rPr>
        <w:t xml:space="preserve"> values in the ground truth dataset. </w:t>
      </w:r>
    </w:p>
    <w:p w14:paraId="53143FC6" w14:textId="71C6CC5C"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eastAsiaTheme="minorEastAsia" w:hAnsi="Helvetica" w:cs="Helvetica"/>
          <w:color w:val="000000"/>
          <w:sz w:val="32"/>
          <w:szCs w:val="32"/>
        </w:rPr>
        <w:tab/>
      </w:r>
      <w:r w:rsidRPr="002F1C0F">
        <w:rPr>
          <w:rFonts w:ascii="Helvetica" w:hAnsi="Helvetica" w:cs="Arial"/>
        </w:rPr>
        <w:t xml:space="preserve">To obtain an upper bound for fate prediction, we </w:t>
      </w:r>
      <w:r>
        <w:rPr>
          <w:rFonts w:ascii="Helvetica" w:hAnsi="Helvetica" w:cs="Arial"/>
        </w:rPr>
        <w:t xml:space="preserve">randomly </w:t>
      </w:r>
      <w:r w:rsidRPr="002F1C0F">
        <w:rPr>
          <w:rFonts w:ascii="Helvetica" w:hAnsi="Helvetica" w:cs="Arial"/>
        </w:rPr>
        <w:t>sample</w:t>
      </w:r>
      <w:r>
        <w:rPr>
          <w:rFonts w:ascii="Helvetica" w:hAnsi="Helvetica" w:cs="Arial"/>
        </w:rPr>
        <w:t>d</w:t>
      </w:r>
      <w:r w:rsidRPr="002F1C0F">
        <w:rPr>
          <w:rFonts w:ascii="Helvetica" w:hAnsi="Helvetica" w:cs="Arial"/>
        </w:rPr>
        <w:t xml:space="preserve"> 50% cells</w:t>
      </w:r>
      <w:r>
        <w:rPr>
          <w:rFonts w:ascii="Helvetica" w:hAnsi="Helvetica" w:cs="Arial"/>
        </w:rPr>
        <w:t xml:space="preserve"> from</w:t>
      </w:r>
      <w:r w:rsidRPr="002F1C0F">
        <w:rPr>
          <w:rFonts w:ascii="Helvetica" w:hAnsi="Helvetica" w:cs="Arial"/>
        </w:rPr>
        <w:t xml:space="preserve"> the ground-truth </w:t>
      </w:r>
      <w:r>
        <w:rPr>
          <w:rFonts w:ascii="Helvetica" w:hAnsi="Helvetica" w:cs="Arial"/>
        </w:rPr>
        <w:t>progenitor bias</w:t>
      </w:r>
      <w:r w:rsidRPr="002F1C0F">
        <w:rPr>
          <w:rFonts w:ascii="Helvetica" w:hAnsi="Helvetica" w:cs="Arial"/>
        </w:rPr>
        <w:t xml:space="preserve"> dataset in each case to predict the </w:t>
      </w:r>
      <w:r>
        <w:rPr>
          <w:rFonts w:ascii="Helvetica" w:hAnsi="Helvetica" w:cs="Arial"/>
        </w:rPr>
        <w:t>progenitor bias</w:t>
      </w:r>
      <w:r w:rsidRPr="002F1C0F">
        <w:rPr>
          <w:rFonts w:ascii="Helvetica" w:hAnsi="Helvetica" w:cs="Arial"/>
        </w:rPr>
        <w:t xml:space="preserve"> of remaining cells</w:t>
      </w:r>
      <w:r>
        <w:rPr>
          <w:rFonts w:ascii="Helvetica" w:hAnsi="Helvetica" w:cs="Arial"/>
        </w:rPr>
        <w:t>,</w:t>
      </w:r>
      <w:r w:rsidRPr="002F1C0F">
        <w:rPr>
          <w:rFonts w:ascii="Helvetica" w:hAnsi="Helvetica" w:cs="Arial"/>
        </w:rPr>
        <w:t xml:space="preserve"> by using different rounds of smoothing (Supplementary Fig. 6). </w:t>
      </w:r>
      <w:r>
        <w:rPr>
          <w:rFonts w:ascii="Helvetica" w:hAnsi="Helvetica" w:cs="Arial"/>
        </w:rPr>
        <w:t>Specifically, w</w:t>
      </w:r>
      <w:r w:rsidRPr="002F1C0F">
        <w:rPr>
          <w:rFonts w:ascii="Helvetica" w:hAnsi="Helvetica" w:cs="Arial"/>
        </w:rPr>
        <w:t>e use</w:t>
      </w:r>
      <w:r>
        <w:rPr>
          <w:rFonts w:ascii="Helvetica" w:hAnsi="Helvetica" w:cs="Arial"/>
        </w:rPr>
        <w:t>d</w:t>
      </w:r>
      <w:r w:rsidRPr="002F1C0F">
        <w:rPr>
          <w:rFonts w:ascii="Helvetica" w:hAnsi="Helvetica" w:cs="Arial"/>
        </w:rPr>
        <w:t xml:space="preserve"> the </w:t>
      </w:r>
      <w:r>
        <w:rPr>
          <w:rFonts w:ascii="Helvetica" w:hAnsi="Helvetica" w:cs="Arial"/>
        </w:rPr>
        <w:t>progenitor bias</w:t>
      </w:r>
      <w:r w:rsidRPr="002F1C0F">
        <w:rPr>
          <w:rFonts w:ascii="Helvetica" w:hAnsi="Helvetica" w:cs="Arial"/>
        </w:rPr>
        <w:t xml:space="preserve"> </w:t>
      </w:r>
      <m:oMath>
        <m:sSubSup>
          <m:sSubSupPr>
            <m:ctrlPr>
              <w:rPr>
                <w:rFonts w:ascii="Cambria Math" w:hAnsi="Cambria Math" w:cs="Arial"/>
                <w:i/>
              </w:rPr>
            </m:ctrlPr>
          </m:sSubSupPr>
          <m:e>
            <m:r>
              <w:rPr>
                <w:rFonts w:ascii="Cambria Math" w:hAnsi="Cambria Math" w:cs="Arial"/>
              </w:rPr>
              <m:t>Q</m:t>
            </m:r>
          </m:e>
          <m:sub>
            <m:r>
              <w:rPr>
                <w:rFonts w:ascii="Cambria Math" w:hAnsi="Cambria Math" w:cs="Arial"/>
              </w:rPr>
              <m:t>i</m:t>
            </m:r>
          </m:sub>
          <m:sup>
            <m:r>
              <w:rPr>
                <w:rFonts w:ascii="Cambria Math" w:hAnsi="Cambria Math" w:cs="Arial"/>
              </w:rPr>
              <m:t>s</m:t>
            </m:r>
          </m:sup>
        </m:sSubSup>
      </m:oMath>
      <w:r w:rsidRPr="002F1C0F">
        <w:rPr>
          <w:rFonts w:ascii="Helvetica" w:hAnsi="Helvetica" w:cs="Arial"/>
        </w:rPr>
        <w:t xml:space="preserve"> from the sampled cells (training data) to predict those </w:t>
      </w:r>
      <m:oMath>
        <m:sSubSup>
          <m:sSubSupPr>
            <m:ctrlPr>
              <w:rPr>
                <w:rFonts w:ascii="Cambria Math" w:hAnsi="Cambria Math" w:cs="Arial"/>
                <w:i/>
              </w:rPr>
            </m:ctrlPr>
          </m:sSubSupPr>
          <m:e>
            <m:r>
              <w:rPr>
                <w:rFonts w:ascii="Cambria Math" w:hAnsi="Cambria Math" w:cs="Arial"/>
              </w:rPr>
              <m:t>Q</m:t>
            </m:r>
          </m:e>
          <m:sub>
            <m:r>
              <w:rPr>
                <w:rFonts w:ascii="Cambria Math" w:hAnsi="Cambria Math" w:cs="Arial"/>
              </w:rPr>
              <m:t>i</m:t>
            </m:r>
          </m:sub>
          <m:sup>
            <m:r>
              <w:rPr>
                <w:rFonts w:ascii="Cambria Math" w:hAnsi="Cambria Math" w:cs="Arial"/>
              </w:rPr>
              <m:t>r</m:t>
            </m:r>
          </m:sup>
        </m:sSubSup>
      </m:oMath>
      <w:r>
        <w:rPr>
          <w:rFonts w:ascii="Helvetica" w:hAnsi="Helvetica" w:cs="Arial"/>
        </w:rPr>
        <w:t xml:space="preserve"> </w:t>
      </w:r>
      <w:r w:rsidRPr="002F1C0F">
        <w:rPr>
          <w:rFonts w:ascii="Helvetica" w:hAnsi="Helvetica" w:cs="Arial"/>
        </w:rPr>
        <w:t>of the remaining cells (testing data) by smoothing the training data with graph diffusion:</w:t>
      </w:r>
      <w:r>
        <w:rPr>
          <w:rFonts w:ascii="Helvetica" w:hAnsi="Helvetica" w:cs="Arial"/>
        </w:rPr>
        <w:t xml:space="preserve"> </w:t>
      </w:r>
      <m:oMath>
        <m:sSubSup>
          <m:sSubSupPr>
            <m:ctrlPr>
              <w:rPr>
                <w:rFonts w:ascii="Cambria Math" w:hAnsi="Cambria Math" w:cs="Arial"/>
                <w:i/>
              </w:rPr>
            </m:ctrlPr>
          </m:sSubSupPr>
          <m:e>
            <m:acc>
              <m:accPr>
                <m:chr m:val="̃"/>
                <m:ctrlPr>
                  <w:rPr>
                    <w:rFonts w:ascii="Cambria Math" w:hAnsi="Cambria Math" w:cs="Arial"/>
                    <w:i/>
                  </w:rPr>
                </m:ctrlPr>
              </m:accPr>
              <m:e>
                <m:r>
                  <w:rPr>
                    <w:rFonts w:ascii="Cambria Math" w:hAnsi="Cambria Math" w:cs="Arial"/>
                  </w:rPr>
                  <m:t>Q</m:t>
                </m:r>
              </m:e>
            </m:acc>
          </m:e>
          <m:sub>
            <m:r>
              <w:rPr>
                <w:rFonts w:ascii="Cambria Math" w:hAnsi="Cambria Math" w:cs="Arial"/>
              </w:rPr>
              <m:t>i</m:t>
            </m:r>
          </m:sub>
          <m:sup>
            <m:r>
              <w:rPr>
                <w:rFonts w:ascii="Cambria Math" w:hAnsi="Cambria Math" w:cs="Arial"/>
              </w:rPr>
              <m:t>s</m:t>
            </m:r>
          </m:sup>
        </m:sSubSup>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j</m:t>
            </m:r>
          </m:sub>
          <m:sup/>
          <m:e>
            <m:sSubSup>
              <m:sSubSupPr>
                <m:ctrlPr>
                  <w:rPr>
                    <w:rFonts w:ascii="Cambria Math" w:hAnsi="Cambria Math" w:cs="Arial"/>
                    <w:i/>
                  </w:rPr>
                </m:ctrlPr>
              </m:sSubSupPr>
              <m:e>
                <m:r>
                  <w:rPr>
                    <w:rFonts w:ascii="Cambria Math" w:hAnsi="Cambria Math" w:cs="Arial"/>
                  </w:rPr>
                  <m:t>S</m:t>
                </m:r>
              </m:e>
              <m:sub>
                <m:r>
                  <w:rPr>
                    <w:rFonts w:ascii="Cambria Math" w:hAnsi="Cambria Math" w:cs="Arial"/>
                  </w:rPr>
                  <m:t>ij</m:t>
                </m:r>
              </m:sub>
              <m:sup>
                <m:d>
                  <m:dPr>
                    <m:ctrlPr>
                      <w:rPr>
                        <w:rFonts w:ascii="Cambria Math" w:hAnsi="Cambria Math" w:cs="Arial"/>
                        <w:i/>
                      </w:rPr>
                    </m:ctrlPr>
                  </m:dPr>
                  <m:e>
                    <m:r>
                      <w:rPr>
                        <w:rFonts w:ascii="Cambria Math" w:hAnsi="Cambria Math" w:cs="Arial"/>
                      </w:rPr>
                      <m:t>n</m:t>
                    </m:r>
                  </m:e>
                </m:d>
              </m:sup>
            </m:sSubSup>
            <m:sSubSup>
              <m:sSubSupPr>
                <m:ctrlPr>
                  <w:rPr>
                    <w:rFonts w:ascii="Cambria Math" w:hAnsi="Cambria Math" w:cs="Arial"/>
                    <w:i/>
                  </w:rPr>
                </m:ctrlPr>
              </m:sSubSupPr>
              <m:e>
                <m:r>
                  <w:rPr>
                    <w:rFonts w:ascii="Cambria Math" w:hAnsi="Cambria Math" w:cs="Arial"/>
                  </w:rPr>
                  <m:t>Q</m:t>
                </m:r>
              </m:e>
              <m:sub>
                <m:r>
                  <w:rPr>
                    <w:rFonts w:ascii="Cambria Math" w:hAnsi="Cambria Math" w:cs="Arial"/>
                  </w:rPr>
                  <m:t>j</m:t>
                </m:r>
              </m:sub>
              <m:sup>
                <m:r>
                  <w:rPr>
                    <w:rFonts w:ascii="Cambria Math" w:hAnsi="Cambria Math" w:cs="Arial"/>
                  </w:rPr>
                  <m:t>s</m:t>
                </m:r>
              </m:sup>
            </m:sSubSup>
          </m:e>
        </m:nary>
      </m:oMath>
      <w:r>
        <w:rPr>
          <w:rFonts w:ascii="Helvetica" w:hAnsi="Helvetica" w:cs="Arial"/>
        </w:rPr>
        <w:t>.</w:t>
      </w:r>
      <w:r w:rsidRPr="002F1C0F">
        <w:rPr>
          <w:rFonts w:ascii="Helvetica" w:hAnsi="Helvetica" w:cs="Arial"/>
        </w:rPr>
        <w:t xml:space="preserve"> </w:t>
      </w:r>
      <w:r>
        <w:rPr>
          <w:rFonts w:ascii="Helvetica" w:hAnsi="Helvetica" w:cs="Arial"/>
        </w:rPr>
        <w:t xml:space="preserve"> </w:t>
      </w:r>
      <w:commentRangeStart w:id="78"/>
      <w:r>
        <w:rPr>
          <w:rFonts w:ascii="Helvetica" w:hAnsi="Helvetica" w:cs="Arial"/>
        </w:rPr>
        <w:t xml:space="preserve">We fine-tuned the smooth round </w:t>
      </w:r>
      <w:commentRangeEnd w:id="78"/>
      <w:r w:rsidR="00F71B18">
        <w:rPr>
          <w:rStyle w:val="CommentReference"/>
        </w:rPr>
        <w:commentReference w:id="78"/>
      </w:r>
      <w:r>
        <w:rPr>
          <w:rFonts w:ascii="Helvetica" w:hAnsi="Helvetica" w:cs="Arial"/>
        </w:rPr>
        <w:t>to obtain t</w:t>
      </w:r>
      <w:r w:rsidR="000B7C65">
        <w:rPr>
          <w:rFonts w:ascii="Helvetica" w:hAnsi="Helvetica" w:cs="Arial"/>
        </w:rPr>
        <w:t>he best correlation score</w:t>
      </w:r>
      <w:r>
        <w:rPr>
          <w:rFonts w:ascii="Helvetica" w:hAnsi="Helvetica" w:cs="Arial"/>
        </w:rPr>
        <w:t xml:space="preserve">, which was then reported in </w:t>
      </w:r>
      <w:r w:rsidRPr="002F1C0F">
        <w:rPr>
          <w:rFonts w:ascii="Helvetica" w:hAnsi="Helvetica" w:cs="Arial"/>
        </w:rPr>
        <w:t>Fig. 3</w:t>
      </w:r>
      <w:r w:rsidRPr="002F1C0F">
        <w:rPr>
          <w:rFonts w:ascii="Helvetica" w:hAnsi="Helvetica" w:cs="Arial"/>
          <w:b/>
        </w:rPr>
        <w:t>fh</w:t>
      </w:r>
      <w:r>
        <w:rPr>
          <w:rFonts w:ascii="Helvetica" w:hAnsi="Helvetica" w:cs="Arial"/>
        </w:rPr>
        <w:t xml:space="preserve"> and</w:t>
      </w:r>
      <w:r w:rsidRPr="002F1C0F">
        <w:rPr>
          <w:rFonts w:ascii="Helvetica" w:hAnsi="Helvetica" w:cs="Arial"/>
        </w:rPr>
        <w:t xml:space="preserve"> Fig. 4</w:t>
      </w:r>
      <w:r w:rsidRPr="00A93FF7">
        <w:rPr>
          <w:rFonts w:ascii="Helvetica" w:hAnsi="Helvetica" w:cs="Arial"/>
          <w:b/>
        </w:rPr>
        <w:t>h</w:t>
      </w:r>
      <w:r>
        <w:rPr>
          <w:rFonts w:ascii="Helvetica" w:hAnsi="Helvetica" w:cs="Arial"/>
        </w:rPr>
        <w:t>.</w:t>
      </w:r>
    </w:p>
    <w:p w14:paraId="4ADF5F1A"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6504FEB" w14:textId="1E7FE27E"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 xml:space="preserve">Identifying </w:t>
      </w:r>
      <w:r>
        <w:rPr>
          <w:rFonts w:ascii="Helvetica" w:hAnsi="Helvetica" w:cs="Arial"/>
          <w:i/>
        </w:rPr>
        <w:t xml:space="preserve">putative driver genes for </w:t>
      </w:r>
      <w:proofErr w:type="spellStart"/>
      <w:r>
        <w:rPr>
          <w:rFonts w:ascii="Helvetica" w:hAnsi="Helvetica" w:cs="Arial"/>
          <w:i/>
        </w:rPr>
        <w:t>MkEr</w:t>
      </w:r>
      <w:proofErr w:type="spellEnd"/>
      <w:r>
        <w:rPr>
          <w:rFonts w:ascii="Helvetica" w:hAnsi="Helvetica" w:cs="Arial"/>
          <w:i/>
        </w:rPr>
        <w:t xml:space="preserve"> or </w:t>
      </w:r>
      <w:proofErr w:type="spellStart"/>
      <w:r>
        <w:rPr>
          <w:rFonts w:ascii="Helvetica" w:hAnsi="Helvetica" w:cs="Arial"/>
          <w:i/>
        </w:rPr>
        <w:t>MaBaEos</w:t>
      </w:r>
      <w:proofErr w:type="spellEnd"/>
      <w:r>
        <w:rPr>
          <w:rFonts w:ascii="Helvetica" w:hAnsi="Helvetica" w:cs="Arial"/>
          <w:i/>
        </w:rPr>
        <w:t xml:space="preserve"> </w:t>
      </w:r>
      <w:r w:rsidRPr="005013CD">
        <w:rPr>
          <w:rFonts w:ascii="Helvetica" w:hAnsi="Helvetica" w:cs="Arial"/>
          <w:i/>
        </w:rPr>
        <w:t xml:space="preserve">fates </w:t>
      </w:r>
      <w:r w:rsidRPr="00F433AF">
        <w:rPr>
          <w:rFonts w:ascii="Helvetica" w:hAnsi="Helvetica" w:cs="Arial"/>
          <w:i/>
        </w:rPr>
        <w:t>(Fig. 4</w:t>
      </w:r>
      <w:r w:rsidRPr="00F433AF">
        <w:rPr>
          <w:rFonts w:ascii="Helvetica" w:hAnsi="Helvetica" w:cs="Arial"/>
          <w:b/>
          <w:i/>
        </w:rPr>
        <w:t>i-l</w:t>
      </w:r>
      <w:r w:rsidRPr="00F433AF">
        <w:rPr>
          <w:rFonts w:ascii="Helvetica" w:hAnsi="Helvetica" w:cs="Arial"/>
          <w:i/>
        </w:rPr>
        <w:t>)</w:t>
      </w:r>
      <w:r w:rsidRPr="005013CD">
        <w:rPr>
          <w:rFonts w:ascii="Helvetica" w:hAnsi="Helvetica" w:cs="Arial"/>
          <w:i/>
        </w:rPr>
        <w:t>.</w:t>
      </w:r>
      <w:r w:rsidRPr="00650E1C">
        <w:rPr>
          <w:rFonts w:ascii="Helvetica" w:hAnsi="Helvetica" w:cs="Arial"/>
        </w:rPr>
        <w:t xml:space="preserve"> </w:t>
      </w:r>
      <w:r>
        <w:rPr>
          <w:rFonts w:ascii="Helvetica" w:hAnsi="Helvetica" w:cs="Arial"/>
        </w:rPr>
        <w:t>Based on the predicted progenitor bias (Fig. 4</w:t>
      </w:r>
      <w:r w:rsidRPr="00F433AF">
        <w:rPr>
          <w:rFonts w:ascii="Helvetica" w:hAnsi="Helvetica" w:cs="Arial"/>
          <w:b/>
        </w:rPr>
        <w:t>j</w:t>
      </w:r>
      <w:r>
        <w:rPr>
          <w:rFonts w:ascii="Helvetica" w:hAnsi="Helvetica" w:cs="Arial"/>
        </w:rPr>
        <w:t xml:space="preserve">) calculated </w:t>
      </w:r>
      <w:ins w:id="79" w:author="Wang, Shouwen" w:date="2021-03-27T19:01:00Z">
        <w:r w:rsidR="004B00AB">
          <w:rPr>
            <w:rFonts w:ascii="Helvetica" w:hAnsi="Helvetica" w:cs="Arial"/>
          </w:rPr>
          <w:t xml:space="preserve">with </w:t>
        </w:r>
      </w:ins>
      <w:r w:rsidR="00972521">
        <w:rPr>
          <w:rFonts w:ascii="Helvetica" w:hAnsi="Helvetica" w:cs="Arial"/>
        </w:rPr>
        <w:t>Eq. (8)</w:t>
      </w:r>
      <w:r>
        <w:rPr>
          <w:rFonts w:ascii="Helvetica" w:hAnsi="Helvetica" w:cs="Arial"/>
        </w:rPr>
        <w:t xml:space="preserve">, we selected </w:t>
      </w:r>
      <w:proofErr w:type="spellStart"/>
      <w:r>
        <w:rPr>
          <w:rFonts w:ascii="Helvetica" w:hAnsi="Helvetica" w:cs="Arial"/>
        </w:rPr>
        <w:t>MkEr</w:t>
      </w:r>
      <w:proofErr w:type="spellEnd"/>
      <w:r>
        <w:rPr>
          <w:rFonts w:ascii="Helvetica" w:hAnsi="Helvetica" w:cs="Arial"/>
        </w:rPr>
        <w:t xml:space="preserve">-biased progenitors (cluster </w:t>
      </w:r>
      <m:oMath>
        <m:r>
          <m:rPr>
            <m:scr m:val="script"/>
          </m:rPr>
          <w:rPr>
            <w:rFonts w:ascii="Cambria Math" w:hAnsi="Cambria Math" w:cs="Arial"/>
          </w:rPr>
          <m:t>A</m:t>
        </m:r>
      </m:oMath>
      <w:r>
        <w:rPr>
          <w:rFonts w:ascii="Helvetica" w:hAnsi="Helvetica" w:cs="Arial"/>
        </w:rPr>
        <w:t xml:space="preserve">) with a bias </w:t>
      </w:r>
      <w:r w:rsidRPr="000B7C65">
        <w:rPr>
          <w:rFonts w:ascii="Helvetica" w:hAnsi="Helvetica" w:cs="Arial"/>
        </w:rPr>
        <w:t xml:space="preserve">above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 xml:space="preserve">bias, </m:t>
            </m:r>
            <m:r>
              <m:rPr>
                <m:scr m:val="script"/>
              </m:rPr>
              <w:rPr>
                <w:rFonts w:ascii="Cambria Math" w:hAnsi="Cambria Math" w:cs="Arial"/>
              </w:rPr>
              <m:t>A</m:t>
            </m:r>
          </m:sub>
        </m:sSub>
        <m:r>
          <w:rPr>
            <w:rFonts w:ascii="Cambria Math" w:hAnsi="Cambria Math" w:cs="Arial"/>
          </w:rPr>
          <m:t>=0.6</m:t>
        </m:r>
      </m:oMath>
      <w:r>
        <w:rPr>
          <w:rFonts w:ascii="Helvetica" w:hAnsi="Helvetica" w:cs="Arial"/>
        </w:rPr>
        <w:t xml:space="preserve">, and the MaBaEos-biased progenitors (cluster </w:t>
      </w:r>
      <m:oMath>
        <m:r>
          <m:rPr>
            <m:scr m:val="script"/>
          </m:rPr>
          <w:rPr>
            <w:rFonts w:ascii="Cambria Math" w:hAnsi="Cambria Math" w:cs="Arial"/>
          </w:rPr>
          <m:t>B</m:t>
        </m:r>
      </m:oMath>
      <w:r>
        <w:rPr>
          <w:rFonts w:ascii="Helvetica" w:hAnsi="Helvetica" w:cs="Arial"/>
        </w:rPr>
        <w:t xml:space="preserve">) with a </w:t>
      </w:r>
      <w:r w:rsidRPr="000B7C65">
        <w:rPr>
          <w:rFonts w:ascii="Helvetica" w:hAnsi="Helvetica" w:cs="Arial"/>
        </w:rPr>
        <w:t xml:space="preserve">bias below </w:t>
      </w:r>
      <m:oMath>
        <m:sSub>
          <m:sSubPr>
            <m:ctrlPr>
              <w:rPr>
                <w:rFonts w:ascii="Cambria Math" w:hAnsi="Cambria Math" w:cs="Arial"/>
                <w:i/>
              </w:rPr>
            </m:ctrlPr>
          </m:sSubPr>
          <m:e>
            <m:r>
              <w:rPr>
                <w:rFonts w:ascii="Cambria Math" w:hAnsi="Cambria Math" w:cs="Arial"/>
              </w:rPr>
              <m:t>ν</m:t>
            </m:r>
          </m:e>
          <m:sub>
            <m:r>
              <w:rPr>
                <w:rFonts w:ascii="Cambria Math" w:hAnsi="Cambria Math" w:cs="Arial"/>
              </w:rPr>
              <m:t>bias</m:t>
            </m:r>
            <m:r>
              <m:rPr>
                <m:scr m:val="script"/>
              </m:rPr>
              <w:rPr>
                <w:rFonts w:ascii="Cambria Math" w:hAnsi="Cambria Math" w:cs="Arial"/>
              </w:rPr>
              <m:t>, B</m:t>
            </m:r>
          </m:sub>
        </m:sSub>
        <m:r>
          <w:rPr>
            <w:rFonts w:ascii="Cambria Math" w:hAnsi="Cambria Math" w:cs="Arial"/>
          </w:rPr>
          <m:t>=0.3</m:t>
        </m:r>
      </m:oMath>
      <w:ins w:id="80" w:author="Wang, Shouwen" w:date="2021-03-27T19:02:00Z">
        <w:r w:rsidR="004B00AB">
          <w:rPr>
            <w:rFonts w:ascii="Helvetica" w:hAnsi="Helvetica" w:cs="Arial"/>
          </w:rPr>
          <w:t>, as in Eq.</w:t>
        </w:r>
      </w:ins>
      <w:ins w:id="81" w:author="Wang, Shouwen" w:date="2021-03-27T19:03:00Z">
        <w:r w:rsidR="004B00AB">
          <w:rPr>
            <w:rFonts w:ascii="Helvetica" w:hAnsi="Helvetica" w:cs="Arial"/>
          </w:rPr>
          <w:t xml:space="preserve"> (9).</w:t>
        </w:r>
      </w:ins>
      <w:del w:id="82" w:author="Wang, Shouwen" w:date="2021-03-27T19:02:00Z">
        <w:r w:rsidDel="004B00AB">
          <w:rPr>
            <w:rFonts w:ascii="Helvetica" w:hAnsi="Helvetica" w:cs="Arial"/>
          </w:rPr>
          <w:delText>.</w:delText>
        </w:r>
      </w:del>
      <w:r>
        <w:rPr>
          <w:rFonts w:ascii="Helvetica" w:hAnsi="Helvetica" w:cs="Arial"/>
        </w:rPr>
        <w:t xml:space="preserve"> Then, we perform DGE analysis as mentioned above.</w:t>
      </w:r>
    </w:p>
    <w:p w14:paraId="0216E4A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 xml:space="preserve">  </w:t>
      </w:r>
    </w:p>
    <w:p w14:paraId="434EC54B" w14:textId="142432F8" w:rsidR="007D65E7" w:rsidRPr="00AA7EFA" w:rsidRDefault="007D65E7" w:rsidP="00263788">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i/>
        </w:rPr>
        <w:t>Fate map reconstruction</w:t>
      </w:r>
      <w:r w:rsidRPr="00F34F8D">
        <w:rPr>
          <w:rFonts w:ascii="Helvetica" w:hAnsi="Helvetica" w:cs="Arial"/>
          <w:i/>
        </w:rPr>
        <w:t xml:space="preserve"> </w:t>
      </w:r>
      <w:r w:rsidRPr="000B7C65">
        <w:rPr>
          <w:rFonts w:ascii="Helvetica" w:hAnsi="Helvetica" w:cs="Arial"/>
          <w:i/>
        </w:rPr>
        <w:t>error (Supplementary Fig. 3</w:t>
      </w:r>
      <w:r w:rsidRPr="000B7C65">
        <w:rPr>
          <w:rFonts w:ascii="Helvetica" w:hAnsi="Helvetica" w:cs="Arial"/>
          <w:b/>
          <w:i/>
        </w:rPr>
        <w:t>ab</w:t>
      </w:r>
      <w:r w:rsidRPr="000B7C65">
        <w:rPr>
          <w:rFonts w:ascii="Helvetica" w:hAnsi="Helvetica" w:cs="Arial"/>
          <w:i/>
        </w:rPr>
        <w:t>).</w:t>
      </w:r>
      <w:r w:rsidRPr="00650E1C">
        <w:rPr>
          <w:rFonts w:ascii="Helvetica" w:hAnsi="Helvetica" w:cs="Arial"/>
        </w:rPr>
        <w:t xml:space="preserve"> </w:t>
      </w:r>
      <w:ins w:id="83" w:author="Klein, Allon Moshe" w:date="2021-03-29T21:07:00Z">
        <w:r w:rsidR="00473BE9">
          <w:rPr>
            <w:rFonts w:ascii="Helvetica" w:hAnsi="Helvetica" w:cs="Arial"/>
          </w:rPr>
          <w:t xml:space="preserve">To allow comparison between methods, </w:t>
        </w:r>
      </w:ins>
      <w:r w:rsidR="00473BE9">
        <w:rPr>
          <w:rFonts w:ascii="Helvetica" w:hAnsi="Helvetica" w:cs="Arial"/>
        </w:rPr>
        <w:t>w</w:t>
      </w:r>
      <w:r w:rsidR="004B00AB" w:rsidRPr="00650E1C">
        <w:rPr>
          <w:rFonts w:ascii="Helvetica" w:hAnsi="Helvetica" w:cs="Arial"/>
        </w:rPr>
        <w:t>e use</w:t>
      </w:r>
      <w:r w:rsidR="004B00AB">
        <w:rPr>
          <w:rFonts w:ascii="Helvetica" w:hAnsi="Helvetica" w:cs="Arial"/>
        </w:rPr>
        <w:t xml:space="preserve">d </w:t>
      </w:r>
      <w:commentRangeStart w:id="84"/>
      <w:commentRangeEnd w:id="84"/>
      <w:r w:rsidR="00473BE9">
        <w:rPr>
          <w:rStyle w:val="CommentReference"/>
        </w:rPr>
        <w:commentReference w:id="84"/>
      </w:r>
      <m:oMath>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w:rPr>
            <w:rFonts w:ascii="Cambria Math" w:hAnsi="Cambria Math" w:cs="Arial"/>
          </w:rPr>
          <m:t>(4, 6)</m:t>
        </m:r>
      </m:oMath>
      <w:r w:rsidR="004B00AB">
        <w:rPr>
          <w:rFonts w:ascii="Helvetica" w:hAnsi="Helvetica" w:cs="Arial"/>
        </w:rPr>
        <w:t xml:space="preserve"> from CoSpar or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in</m:t>
            </m:r>
          </m:sub>
          <m:sup>
            <m:r>
              <w:rPr>
                <w:rFonts w:ascii="Cambria Math" w:hAnsi="Cambria Math" w:cs="Arial"/>
              </w:rPr>
              <m:t>w</m:t>
            </m:r>
          </m:sup>
        </m:sSubSup>
        <m:r>
          <m:rPr>
            <m:sty m:val="p"/>
          </m:rPr>
          <w:rPr>
            <w:rFonts w:ascii="Cambria Math" w:hAnsi="Cambria Math" w:cs="Arial"/>
          </w:rPr>
          <m:t>(4, 6)</m:t>
        </m:r>
      </m:oMath>
      <w:r w:rsidR="004B00AB">
        <w:rPr>
          <w:rFonts w:ascii="Helvetica" w:hAnsi="Helvetica" w:cs="Arial"/>
        </w:rPr>
        <w:t xml:space="preserve"> from the Weinreb method,</w:t>
      </w:r>
      <w:r w:rsidR="004B00AB" w:rsidRPr="00650E1C">
        <w:rPr>
          <w:rFonts w:ascii="Helvetica" w:hAnsi="Helvetica" w:cs="Arial"/>
        </w:rPr>
        <w:t xml:space="preserve"> </w:t>
      </w:r>
      <w:r w:rsidR="004B00AB">
        <w:rPr>
          <w:rFonts w:ascii="Helvetica" w:hAnsi="Helvetica" w:cs="Arial"/>
        </w:rPr>
        <w:t xml:space="preserve">constructed from sub-sampled clones on day 4-6, </w:t>
      </w:r>
      <w:r w:rsidR="004B00AB" w:rsidRPr="00650E1C">
        <w:rPr>
          <w:rFonts w:ascii="Helvetica" w:hAnsi="Helvetica" w:cs="Arial"/>
        </w:rPr>
        <w:t xml:space="preserve">to </w:t>
      </w:r>
      <w:r w:rsidR="004B00AB">
        <w:rPr>
          <w:rFonts w:ascii="Helvetica" w:hAnsi="Helvetica" w:cs="Arial"/>
        </w:rPr>
        <w:t xml:space="preserve">compute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r>
          <w:rPr>
            <w:rFonts w:ascii="Cambria Math" w:hAnsi="Cambria Math" w:cs="Arial"/>
          </w:rPr>
          <m:t>(i,t=4)</m:t>
        </m:r>
      </m:oMath>
      <w:r w:rsidR="004B00AB">
        <w:rPr>
          <w:rFonts w:ascii="Helvetica" w:hAnsi="Helvetica" w:cs="Arial"/>
        </w:rPr>
        <w:t xml:space="preserve"> towards cells annotated with a given fate (cell set </w:t>
      </w:r>
      <m:oMath>
        <m:r>
          <m:rPr>
            <m:scr m:val="script"/>
          </m:rPr>
          <w:rPr>
            <w:rFonts w:ascii="Cambria Math" w:hAnsi="Cambria Math" w:cs="Arial"/>
          </w:rPr>
          <m:t>C</m:t>
        </m:r>
      </m:oMath>
      <w:r w:rsidR="004B00AB">
        <w:rPr>
          <w:rFonts w:ascii="Helvetica" w:hAnsi="Helvetica" w:cs="Arial"/>
        </w:rPr>
        <w:t xml:space="preserve">) according to Eq. (6). </w:t>
      </w:r>
      <w:r>
        <w:rPr>
          <w:rFonts w:ascii="Helvetica" w:hAnsi="Helvetica" w:cs="Arial"/>
        </w:rPr>
        <w:t xml:space="preserve">We evaluated the inferred maps by comparing them to a ground-truth fate map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(i,t=2)</m:t>
        </m:r>
      </m:oMath>
      <w:r>
        <w:rPr>
          <w:rFonts w:ascii="Helvetica" w:hAnsi="Helvetica" w:cs="Arial"/>
        </w:rPr>
        <w:t xml:space="preserve"> from the Weinreb method with all clones from day 2-4.  We evaluated the prediction using the Wasserstein distance</w:t>
      </w:r>
      <w:r>
        <w:rPr>
          <w:rFonts w:ascii="Helvetica" w:hAnsi="Helvetica" w:cs="Arial"/>
        </w:rPr>
        <w:fldChar w:fldCharType="begin" w:fldLock="1">
          <w:fldData xml:space="preserve">ZQBKAHkATgBWAHQAdAB1ADMARABnAFMALwBSAFYAQwBUAHoASABRADMAWgBGAGEAZAB6AC8AdAB4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</w:fldData>
        </w:fldChar>
      </w:r>
      <w:r>
        <w:rPr>
          <w:rFonts w:ascii="Helvetica" w:hAnsi="Helvetica" w:cs="Arial"/>
        </w:rPr>
        <w:instrText>ADDIN paperpile_citation &lt;clusterId&gt;N948A928W419U199&lt;/clusterId&gt;&lt;version&gt;0.6.9&lt;/version&gt;&lt;metadata&gt;&lt;citation&gt;&lt;id&gt;9976da94-a375-4821-80ad-6134f474c455&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9</w:t>
      </w:r>
      <w:r>
        <w:rPr>
          <w:rFonts w:ascii="Helvetica" w:hAnsi="Helvetica" w:cs="Arial"/>
        </w:rPr>
        <w:fldChar w:fldCharType="end"/>
      </w:r>
      <w:r>
        <w:rPr>
          <w:rFonts w:ascii="Helvetica" w:hAnsi="Helvetica" w:cs="Arial"/>
        </w:rPr>
        <w:t xml:space="preserve"> between the two distribution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Pr>
          <w:rFonts w:ascii="Helvetica" w:hAnsi="Helvetica" w:cs="Arial"/>
        </w:rPr>
        <w:t xml:space="preserve"> and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oMath>
      <w:r>
        <w:rPr>
          <w:rFonts w:ascii="Helvetica" w:hAnsi="Helvetica" w:cs="Arial"/>
        </w:rPr>
        <w:t xml:space="preserve">, restricted to the progenitor state space </w:t>
      </w:r>
      <m:oMath>
        <m:acc>
          <m:accPr>
            <m:chr m:val="̅"/>
            <m:ctrlPr>
              <w:rPr>
                <w:rFonts w:ascii="Cambria Math" w:hAnsi="Cambria Math" w:cs="Arial"/>
                <w:i/>
              </w:rPr>
            </m:ctrlPr>
          </m:accPr>
          <m:e>
            <m:r>
              <m:rPr>
                <m:scr m:val="script"/>
              </m:rPr>
              <w:rPr>
                <w:rFonts w:ascii="Cambria Math" w:hAnsi="Cambria Math" w:cs="Arial"/>
              </w:rPr>
              <m:t>C</m:t>
            </m:r>
          </m:e>
        </m:acc>
      </m:oMath>
      <w:r>
        <w:rPr>
          <w:rFonts w:ascii="Helvetica" w:hAnsi="Helvetica" w:cs="Arial"/>
        </w:rPr>
        <w:t xml:space="preserve"> (i.e., excluding states belonging to fate </w:t>
      </w:r>
      <m:oMath>
        <m:r>
          <m:rPr>
            <m:scr m:val="script"/>
          </m:rPr>
          <w:rPr>
            <w:rFonts w:ascii="Cambria Math" w:hAnsi="Cambria Math" w:cs="Arial"/>
          </w:rPr>
          <m:t>C).</m:t>
        </m:r>
      </m:oMath>
      <w:r>
        <w:rPr>
          <w:rFonts w:ascii="Helvetica" w:hAnsi="Helvetica" w:cs="Arial"/>
        </w:rPr>
        <w:t xml:space="preserve"> Note that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r>
          <w:rPr>
            <w:rFonts w:ascii="Cambria Math" w:hAnsi="Cambria Math" w:cs="Arial"/>
          </w:rPr>
          <m:t>(i,t=4)</m:t>
        </m:r>
      </m:oMath>
      <w:r w:rsidR="00263788">
        <w:rPr>
          <w:rFonts w:ascii="Helvetica" w:hAnsi="Helvetica" w:cs="Arial"/>
        </w:rPr>
        <w:t xml:space="preserve"> </w:t>
      </w:r>
      <w:r>
        <w:rPr>
          <w:rFonts w:ascii="Helvetica" w:hAnsi="Helvetica" w:cs="Arial"/>
        </w:rPr>
        <w:t xml:space="preserve"> maps the fate probability of cells sampl</w:t>
      </w:r>
      <w:r w:rsidR="00263788">
        <w:rPr>
          <w:rFonts w:ascii="Helvetica" w:hAnsi="Helvetica" w:cs="Arial"/>
        </w:rPr>
        <w:t>ed on</w:t>
      </w:r>
      <w:r>
        <w:rPr>
          <w:rFonts w:ascii="Helvetica" w:hAnsi="Helvetica" w:cs="Arial"/>
        </w:rPr>
        <w:t xml:space="preserve"> day 4, while </w:t>
      </w:r>
      <m:oMath>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(i,t=2)</m:t>
        </m:r>
      </m:oMath>
      <w:r w:rsidR="00263788">
        <w:rPr>
          <w:rFonts w:ascii="Helvetica" w:hAnsi="Helvetica" w:cs="Arial"/>
        </w:rPr>
        <w:t xml:space="preserve"> is for cells sampled on</w:t>
      </w:r>
      <w:r>
        <w:rPr>
          <w:rFonts w:ascii="Helvetica" w:hAnsi="Helvetica" w:cs="Arial"/>
        </w:rPr>
        <w:t xml:space="preserve"> day 2. To compare the fate maps for these non-overlapping cell subsets, we computed the OT map </w:t>
      </w:r>
      <m:oMath>
        <m:sSup>
          <m:sSupPr>
            <m:ctrlPr>
              <w:rPr>
                <w:rFonts w:ascii="Cambria Math" w:hAnsi="Cambria Math" w:cs="Arial"/>
                <w:i/>
              </w:rPr>
            </m:ctrlPr>
          </m:sSupPr>
          <m:e>
            <m:r>
              <w:rPr>
                <w:rFonts w:ascii="Cambria Math" w:hAnsi="Cambria Math" w:cs="Arial"/>
              </w:rPr>
              <m:t>T</m:t>
            </m:r>
          </m:e>
          <m:sup>
            <m:r>
              <w:rPr>
                <w:rFonts w:ascii="Cambria Math" w:hAnsi="Cambria Math" w:cs="Arial"/>
              </w:rPr>
              <m:t>OT</m:t>
            </m:r>
          </m:sup>
        </m:sSup>
      </m:oMath>
      <w:r>
        <w:rPr>
          <w:rFonts w:ascii="Helvetica" w:hAnsi="Helvetica" w:cs="Arial"/>
        </w:rPr>
        <w:t xml:space="preserve"> from day-2 states to day-4 states with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r>
          <w:rPr>
            <w:rFonts w:ascii="Cambria Math" w:hAnsi="Cambria Math" w:cs="Arial"/>
          </w:rPr>
          <m:t>=5</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=0.02</m:t>
        </m:r>
      </m:oMath>
      <w:r>
        <w:rPr>
          <w:rFonts w:ascii="Helvetica" w:hAnsi="Helvetica" w:cs="Arial"/>
        </w:rPr>
        <w:t xml:space="preserve">, using shortest-path distance. The Wasserstein distance is given by </w:t>
      </w:r>
      <m:oMath>
        <m:sSub>
          <m:sSubPr>
            <m:ctrlPr>
              <w:rPr>
                <w:rFonts w:ascii="Cambria Math" w:hAnsi="Cambria Math" w:cs="Arial"/>
                <w:i/>
              </w:rPr>
            </m:ctrlPr>
          </m:sSubPr>
          <m:e>
            <m:r>
              <w:rPr>
                <w:rFonts w:ascii="Cambria Math" w:hAnsi="Cambria Math" w:cs="Arial"/>
              </w:rPr>
              <m:t>d</m:t>
            </m:r>
          </m:e>
          <m:sub>
            <m:r>
              <w:rPr>
                <w:rFonts w:ascii="Cambria Math" w:hAnsi="Cambria Math" w:cs="Arial"/>
              </w:rPr>
              <m:t>wass</m:t>
            </m:r>
          </m:sub>
        </m:sSub>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i,j∈</m:t>
            </m:r>
            <m:acc>
              <m:accPr>
                <m:chr m:val="̅"/>
                <m:ctrlPr>
                  <w:rPr>
                    <w:rFonts w:ascii="Cambria Math" w:hAnsi="Cambria Math" w:cs="Arial"/>
                    <w:i/>
                  </w:rPr>
                </m:ctrlPr>
              </m:accPr>
              <m:e>
                <m:r>
                  <m:rPr>
                    <m:scr m:val="script"/>
                  </m:rPr>
                  <w:rPr>
                    <w:rFonts w:ascii="Cambria Math" w:hAnsi="Cambria Math" w:cs="Arial"/>
                  </w:rPr>
                  <m:t>C</m:t>
                </m:r>
              </m:e>
            </m:acc>
          </m:sub>
          <m:sup/>
          <m:e>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d>
              <m:dPr>
                <m:ctrlPr>
                  <w:rPr>
                    <w:rFonts w:ascii="Cambria Math" w:hAnsi="Cambria Math" w:cs="Arial"/>
                    <w:i/>
                  </w:rPr>
                </m:ctrlPr>
              </m:dPr>
              <m:e>
                <m:r>
                  <w:rPr>
                    <w:rFonts w:ascii="Cambria Math" w:hAnsi="Cambria Math" w:cs="Arial"/>
                  </w:rPr>
                  <m:t>i</m:t>
                </m:r>
              </m:e>
            </m:d>
            <m:sSubSup>
              <m:sSubSupPr>
                <m:ctrlPr>
                  <w:rPr>
                    <w:rFonts w:ascii="Cambria Math" w:hAnsi="Cambria Math" w:cs="Arial"/>
                    <w:i/>
                  </w:rPr>
                </m:ctrlPr>
              </m:sSubSupPr>
              <m:e>
                <m:r>
                  <w:rPr>
                    <w:rFonts w:ascii="Cambria Math" w:hAnsi="Cambria Math" w:cs="Arial"/>
                  </w:rPr>
                  <m:t>T</m:t>
                </m:r>
              </m:e>
              <m:sub>
                <m:r>
                  <w:rPr>
                    <w:rFonts w:ascii="Cambria Math" w:hAnsi="Cambria Math" w:cs="Arial"/>
                  </w:rPr>
                  <m:t>ij</m:t>
                </m:r>
              </m:sub>
              <m:sup>
                <m:r>
                  <w:rPr>
                    <w:rFonts w:ascii="Cambria Math" w:hAnsi="Cambria Math" w:cs="Arial"/>
                  </w:rPr>
                  <m:t>OT</m:t>
                </m:r>
              </m:sup>
            </m:sSubSup>
            <m:sSubSup>
              <m:sSubSupPr>
                <m:ctrlPr>
                  <w:rPr>
                    <w:rFonts w:ascii="Cambria Math" w:hAnsi="Cambria Math" w:cs="Arial"/>
                    <w:i/>
                  </w:rPr>
                </m:ctrlPr>
              </m:sSubSupPr>
              <m:e>
                <m:r>
                  <w:rPr>
                    <w:rFonts w:ascii="Cambria Math" w:hAnsi="Cambria Math" w:cs="Arial"/>
                  </w:rPr>
                  <m:t>P</m:t>
                </m:r>
              </m:e>
              <m:sub>
                <m:r>
                  <m:rPr>
                    <m:scr m:val="script"/>
                  </m:rPr>
                  <w:rPr>
                    <w:rFonts w:ascii="Cambria Math" w:hAnsi="Cambria Math" w:cs="Arial"/>
                  </w:rPr>
                  <m:t>C</m:t>
                </m:r>
              </m:sub>
              <m:sup>
                <m:r>
                  <w:rPr>
                    <w:rFonts w:ascii="Cambria Math" w:hAnsi="Cambria Math" w:cs="Arial"/>
                  </w:rPr>
                  <m:t>true</m:t>
                </m:r>
              </m:sup>
            </m:sSubSup>
            <m:r>
              <w:rPr>
                <w:rFonts w:ascii="Cambria Math" w:hAnsi="Cambria Math" w:cs="Arial"/>
              </w:rPr>
              <m:t>(j)</m:t>
            </m:r>
          </m:e>
        </m:nary>
      </m:oMath>
      <w:r>
        <w:rPr>
          <w:rFonts w:ascii="Helvetica" w:hAnsi="Helvetica" w:cs="Arial"/>
        </w:rPr>
        <w:t>. We computed t</w:t>
      </w:r>
      <w:r w:rsidRPr="00650E1C">
        <w:rPr>
          <w:rFonts w:ascii="Helvetica" w:hAnsi="Helvetica" w:cs="Arial"/>
        </w:rPr>
        <w:t xml:space="preserve">he Wasserstein distance for </w:t>
      </w:r>
      <w:r>
        <w:rPr>
          <w:rFonts w:ascii="Helvetica" w:hAnsi="Helvetica" w:cs="Arial"/>
        </w:rPr>
        <w:t xml:space="preserve">3 major fates: Neutrophils, Monocytes, and Basophils, and </w:t>
      </w:r>
      <w:r w:rsidRPr="00650E1C">
        <w:rPr>
          <w:rFonts w:ascii="Helvetica" w:hAnsi="Helvetica" w:cs="Arial"/>
        </w:rPr>
        <w:t>report</w:t>
      </w:r>
      <w:r>
        <w:rPr>
          <w:rFonts w:ascii="Helvetica" w:hAnsi="Helvetica" w:cs="Arial"/>
        </w:rPr>
        <w:t>ed</w:t>
      </w:r>
      <w:r w:rsidRPr="00650E1C">
        <w:rPr>
          <w:rFonts w:ascii="Helvetica" w:hAnsi="Helvetica" w:cs="Arial"/>
        </w:rPr>
        <w:t xml:space="preserve"> the average</w:t>
      </w:r>
      <w:r>
        <w:rPr>
          <w:rFonts w:ascii="Helvetica" w:hAnsi="Helvetica" w:cs="Arial"/>
        </w:rPr>
        <w:t xml:space="preserve">. </w:t>
      </w:r>
      <w:r w:rsidRPr="00650E1C">
        <w:rPr>
          <w:rFonts w:ascii="Helvetica" w:hAnsi="Helvetica" w:cs="Arial"/>
        </w:rPr>
        <w:t xml:space="preserve"> </w:t>
      </w:r>
    </w:p>
    <w:p w14:paraId="3FF393E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E7EFF74" w14:textId="36944213"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lastRenderedPageBreak/>
        <w:t>Waddington-OT</w:t>
      </w:r>
      <w:r>
        <w:rPr>
          <w:rFonts w:ascii="Helvetica" w:hAnsi="Helvetica" w:cs="Arial"/>
          <w:i/>
        </w:rPr>
        <w:t xml:space="preserve"> (Supplementary Fig. 3</w:t>
      </w:r>
      <w:r w:rsidRPr="00A52A53">
        <w:rPr>
          <w:rFonts w:ascii="Helvetica" w:hAnsi="Helvetica" w:cs="Arial"/>
          <w:b/>
          <w:i/>
        </w:rPr>
        <w:t>f</w:t>
      </w:r>
      <w:r>
        <w:rPr>
          <w:rFonts w:ascii="Helvetica" w:hAnsi="Helvetica" w:cs="Arial"/>
          <w:i/>
        </w:rPr>
        <w:t>, Supplementary Fig. 3</w:t>
      </w:r>
      <w:r w:rsidRPr="00A52A53">
        <w:rPr>
          <w:rFonts w:ascii="Helvetica" w:hAnsi="Helvetica" w:cs="Arial"/>
          <w:b/>
          <w:i/>
        </w:rPr>
        <w:t>e</w:t>
      </w:r>
      <w:r>
        <w:rPr>
          <w:rFonts w:ascii="Helvetica" w:hAnsi="Helvetica" w:cs="Arial"/>
          <w:i/>
        </w:rPr>
        <w:t>)</w:t>
      </w:r>
      <w:r w:rsidRPr="00F34F8D">
        <w:rPr>
          <w:rFonts w:ascii="Helvetica" w:hAnsi="Helvetica" w:cs="Arial"/>
          <w:i/>
        </w:rPr>
        <w:t>.</w:t>
      </w:r>
      <w:r w:rsidRPr="00650E1C">
        <w:rPr>
          <w:rFonts w:ascii="Helvetica" w:hAnsi="Helvetica" w:cs="Arial"/>
        </w:rPr>
        <w:t xml:space="preserve">   </w:t>
      </w:r>
      <w:r>
        <w:rPr>
          <w:rFonts w:ascii="Helvetica" w:hAnsi="Helvetica" w:cs="Arial"/>
        </w:rPr>
        <w:t>Results shown were obtained using the</w:t>
      </w:r>
      <w:r w:rsidRPr="00650E1C">
        <w:rPr>
          <w:rFonts w:ascii="Helvetica" w:hAnsi="Helvetica" w:cs="Arial"/>
        </w:rPr>
        <w:t xml:space="preserve"> WOT </w:t>
      </w:r>
      <w:r>
        <w:rPr>
          <w:rFonts w:ascii="Helvetica" w:hAnsi="Helvetica" w:cs="Arial"/>
        </w:rPr>
        <w:t>package (</w:t>
      </w:r>
      <w:hyperlink r:id="rId10" w:history="1">
        <w:r w:rsidRPr="00B96782">
          <w:rPr>
            <w:rStyle w:val="Hyperlink"/>
            <w:rFonts w:ascii="Helvetica" w:hAnsi="Helvetica" w:cs="Arial"/>
          </w:rPr>
          <w:t>https://github.com/broadinstitute/wot</w:t>
        </w:r>
      </w:hyperlink>
      <w:r>
        <w:rPr>
          <w:rFonts w:ascii="Helvetica" w:hAnsi="Helvetica" w:cs="Arial"/>
        </w:rPr>
        <w:t>)</w:t>
      </w:r>
      <w:r>
        <w:rPr>
          <w:rFonts w:ascii="Helvetica" w:hAnsi="Helvetica" w:cs="Arial"/>
        </w:rPr>
        <w:fldChar w:fldCharType="begin" w:fldLock="1">
          <w:fldData xml:space="preserve">ZQBKAHoAdABXAGcAbAB2ADQAegBpAHkALwBpAHQAQwBnAEcAbgBzAEEAcABGAEQANgBpAFMANwBF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</w:fldData>
        </w:fldChar>
      </w:r>
      <w:r>
        <w:rPr>
          <w:rFonts w:ascii="Helvetica" w:hAnsi="Helvetica" w:cs="Arial"/>
        </w:rPr>
        <w:instrText>ADDIN paperpile_citation &lt;clusterId&gt;Z421M577B868Z682&lt;/clusterId&gt;&lt;version&gt;0.6.9&lt;/version&gt;&lt;metadata&gt;&lt;citation&gt;&lt;id&gt;bb8b5a57-7c0e-4393-8d38-7f6b5899bb07&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w:t>
      </w:r>
      <w:r>
        <w:rPr>
          <w:rFonts w:ascii="Helvetica" w:hAnsi="Helvetica" w:cs="Arial"/>
        </w:rPr>
        <w:fldChar w:fldCharType="end"/>
      </w:r>
      <w:r w:rsidR="00263788">
        <w:rPr>
          <w:rFonts w:ascii="Helvetica" w:hAnsi="Helvetica" w:cs="Arial"/>
        </w:rPr>
        <w:t>, using</w:t>
      </w:r>
      <w:r w:rsidRPr="00650E1C">
        <w:rPr>
          <w:rFonts w:ascii="Helvetica" w:hAnsi="Helvetica" w:cs="Arial"/>
        </w:rPr>
        <w:t xml:space="preserve"> </w:t>
      </w:r>
      <w:r>
        <w:rPr>
          <w:rFonts w:ascii="Helvetica" w:hAnsi="Helvetica" w:cs="Arial"/>
        </w:rPr>
        <w:t xml:space="preserve">default </w:t>
      </w:r>
      <w:r w:rsidRPr="00650E1C">
        <w:rPr>
          <w:rFonts w:ascii="Helvetica" w:hAnsi="Helvetica" w:cs="Arial"/>
        </w:rPr>
        <w:t xml:space="preserve">parameters: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=0.05</m:t>
        </m:r>
      </m:oMath>
      <w:r>
        <w:rPr>
          <w:rFonts w:ascii="Helvetica" w:hAnsi="Helvetica" w:cs="Arial"/>
        </w:rPr>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=50</m:t>
        </m:r>
      </m:oMath>
      <w:r>
        <w:rPr>
          <w:rFonts w:ascii="Helvetica" w:hAnsi="Helvetica" w:cs="Arial"/>
        </w:rPr>
        <w:t>.</w:t>
      </w:r>
    </w:p>
    <w:p w14:paraId="691AF7D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AA369FE" w14:textId="5BECFCA9"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Fate coupling</w:t>
      </w:r>
      <w:r>
        <w:rPr>
          <w:rFonts w:ascii="Helvetica" w:hAnsi="Helvetica" w:cs="Arial"/>
          <w:i/>
        </w:rPr>
        <w:t xml:space="preserve">. </w:t>
      </w:r>
      <w:r w:rsidRPr="00650E1C">
        <w:rPr>
          <w:rFonts w:ascii="Helvetica" w:hAnsi="Helvetica" w:cs="Arial"/>
        </w:rPr>
        <w:t xml:space="preserve">The predicted </w:t>
      </w:r>
      <w:r>
        <w:rPr>
          <w:rFonts w:ascii="Helvetica" w:hAnsi="Helvetica" w:cs="Arial"/>
        </w:rPr>
        <w:t xml:space="preserve">fate </w:t>
      </w:r>
      <w:r w:rsidRPr="00650E1C">
        <w:rPr>
          <w:rFonts w:ascii="Helvetica" w:hAnsi="Helvetica" w:cs="Arial"/>
        </w:rPr>
        <w:t xml:space="preserve">coupling matrix </w:t>
      </w:r>
      <m:oMath>
        <m:acc>
          <m:accPr>
            <m:chr m:val="̃"/>
            <m:ctrlPr>
              <w:rPr>
                <w:rFonts w:ascii="Cambria Math" w:hAnsi="Cambria Math" w:cs="Arial"/>
                <w:i/>
              </w:rPr>
            </m:ctrlPr>
          </m:accPr>
          <m:e>
            <m:r>
              <w:rPr>
                <w:rFonts w:ascii="Cambria Math" w:hAnsi="Cambria Math" w:cs="Arial"/>
              </w:rPr>
              <m:t>Y</m:t>
            </m:r>
          </m:e>
        </m:acc>
      </m:oMath>
      <w:r>
        <w:rPr>
          <w:rFonts w:ascii="Helvetica" w:hAnsi="Helvetica" w:cs="Arial"/>
        </w:rPr>
        <w:t xml:space="preserve"> from a transition map </w:t>
      </w:r>
      <w:r>
        <w:rPr>
          <w:rFonts w:ascii="Helvetica" w:hAnsi="Helvetica" w:cs="Arial"/>
          <w:i/>
        </w:rPr>
        <w:t>(Supplementary Fig. 3</w:t>
      </w:r>
      <w:r w:rsidRPr="00A52A53">
        <w:rPr>
          <w:rFonts w:ascii="Helvetica" w:hAnsi="Helvetica" w:cs="Arial"/>
          <w:b/>
          <w:i/>
        </w:rPr>
        <w:t>df</w:t>
      </w:r>
      <w:r>
        <w:rPr>
          <w:rFonts w:ascii="Helvetica" w:hAnsi="Helvetica" w:cs="Arial"/>
          <w:i/>
        </w:rPr>
        <w:t xml:space="preserve">) </w:t>
      </w:r>
      <w:r>
        <w:rPr>
          <w:rFonts w:ascii="Helvetica" w:hAnsi="Helvetica" w:cs="Arial"/>
        </w:rPr>
        <w:t>was ca</w:t>
      </w:r>
      <w:r w:rsidR="00972521">
        <w:rPr>
          <w:rFonts w:ascii="Helvetica" w:hAnsi="Helvetica" w:cs="Arial"/>
        </w:rPr>
        <w:t>lculated according to Eq. (10</w:t>
      </w:r>
      <w:r>
        <w:rPr>
          <w:rFonts w:ascii="Helvetica" w:hAnsi="Helvetica" w:cs="Arial"/>
        </w:rPr>
        <w:t>)</w:t>
      </w:r>
      <w:r w:rsidRPr="00650E1C">
        <w:rPr>
          <w:rFonts w:ascii="Helvetica" w:hAnsi="Helvetica" w:cs="Arial"/>
        </w:rPr>
        <w:t>. To build the ground truth for fate coupling from clonal data</w:t>
      </w:r>
      <w:r>
        <w:rPr>
          <w:rFonts w:ascii="Helvetica" w:hAnsi="Helvetica" w:cs="Arial"/>
        </w:rPr>
        <w:t xml:space="preserve"> </w:t>
      </w:r>
      <w:r>
        <w:rPr>
          <w:rFonts w:ascii="Helvetica" w:hAnsi="Helvetica" w:cs="Arial"/>
          <w:i/>
        </w:rPr>
        <w:t>(Supplementary Fig. 3</w:t>
      </w:r>
      <w:r>
        <w:rPr>
          <w:rFonts w:ascii="Helvetica" w:hAnsi="Helvetica" w:cs="Arial"/>
          <w:b/>
          <w:i/>
        </w:rPr>
        <w:t>c</w:t>
      </w:r>
      <w:r>
        <w:rPr>
          <w:rFonts w:ascii="Helvetica" w:hAnsi="Helvetica" w:cs="Arial"/>
          <w:i/>
        </w:rPr>
        <w:t>)</w:t>
      </w:r>
      <w:r w:rsidRPr="00650E1C">
        <w:rPr>
          <w:rFonts w:ascii="Helvetica" w:hAnsi="Helvetica" w:cs="Arial"/>
        </w:rPr>
        <w:t xml:space="preserve">, we </w:t>
      </w:r>
      <w:r>
        <w:rPr>
          <w:rFonts w:ascii="Helvetica" w:hAnsi="Helvetica" w:cs="Arial"/>
        </w:rPr>
        <w:t>followed a recent proposal</w:t>
      </w:r>
      <w:r>
        <w:rPr>
          <w:rFonts w:ascii="Helvetica" w:hAnsi="Helvetica" w:cs="Arial"/>
        </w:rPr>
        <w:fldChar w:fldCharType="begin" w:fldLock="1">
          <w:fldData xml:space="preserve">ZQBKAHkAVgBWADkAdQBPADIAegBnAFMALwBSAFgAQwBEADMAbABxAHEAeQBYAEwAcwBxADAAQQB3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</w:fldData>
        </w:fldChar>
      </w:r>
      <w:r>
        <w:rPr>
          <w:rFonts w:ascii="Helvetica" w:hAnsi="Helvetica" w:cs="Arial"/>
        </w:rPr>
        <w:instrText>ADDIN paperpile_citation &lt;clusterId&gt;V935J983Y473C176&lt;/clusterId&gt;&lt;version&gt;0.6.9&lt;/version&gt;&lt;metadata&gt;&lt;citation&gt;&lt;id&gt;c55b06a5-a270-405c-b3f0-a21c261cd882&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10</w:t>
      </w:r>
      <w:r>
        <w:rPr>
          <w:rFonts w:ascii="Helvetica" w:hAnsi="Helvetica" w:cs="Arial"/>
        </w:rPr>
        <w:fldChar w:fldCharType="end"/>
      </w:r>
      <w:r>
        <w:rPr>
          <w:rFonts w:ascii="Helvetica" w:hAnsi="Helvetica" w:cs="Arial"/>
        </w:rPr>
        <w:t xml:space="preserve"> and</w:t>
      </w:r>
      <w:r w:rsidRPr="00650E1C">
        <w:rPr>
          <w:rFonts w:ascii="Helvetica" w:hAnsi="Helvetica" w:cs="Arial"/>
        </w:rPr>
        <w:t xml:space="preserve"> </w:t>
      </w:r>
      <w:r>
        <w:rPr>
          <w:rFonts w:ascii="Helvetica" w:hAnsi="Helvetica" w:cs="Arial"/>
        </w:rPr>
        <w:t>computed the</w:t>
      </w:r>
      <w:r w:rsidRPr="00650E1C">
        <w:rPr>
          <w:rFonts w:ascii="Helvetica" w:hAnsi="Helvetica" w:cs="Arial"/>
        </w:rPr>
        <w:t xml:space="preserve"> normalized correlation</w:t>
      </w:r>
      <w:r>
        <w:rPr>
          <w:rFonts w:ascii="Helvetica" w:hAnsi="Helvetica" w:cs="Arial"/>
        </w:rPr>
        <w:t xml:space="preserve"> for barcode counts between different fate clusters on day 4. </w:t>
      </w:r>
      <w:r w:rsidRPr="00650E1C">
        <w:rPr>
          <w:rFonts w:ascii="Helvetica" w:hAnsi="Helvetica" w:cs="Arial"/>
        </w:rPr>
        <w:t xml:space="preserve"> </w:t>
      </w:r>
    </w:p>
    <w:p w14:paraId="7A26228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4071BB7" w14:textId="52A69EC4"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Benchmarking and apply</w:t>
      </w:r>
      <w:ins w:id="85" w:author="Klein, Allon Moshe" w:date="2021-03-29T21:10:00Z">
        <w:r w:rsidR="007D3E4B">
          <w:rPr>
            <w:rFonts w:ascii="Helvetica" w:hAnsi="Helvetica" w:cs="Arial"/>
            <w:b/>
          </w:rPr>
          <w:t>ing</w:t>
        </w:r>
      </w:ins>
      <w:r>
        <w:rPr>
          <w:rFonts w:ascii="Helvetica" w:hAnsi="Helvetica" w:cs="Arial"/>
          <w:b/>
        </w:rPr>
        <w:t xml:space="preserve"> </w:t>
      </w:r>
      <w:proofErr w:type="spellStart"/>
      <w:r>
        <w:rPr>
          <w:rFonts w:ascii="Helvetica" w:hAnsi="Helvetica" w:cs="Arial"/>
          <w:b/>
        </w:rPr>
        <w:t>CoSpar</w:t>
      </w:r>
      <w:proofErr w:type="spellEnd"/>
      <w:r>
        <w:rPr>
          <w:rFonts w:ascii="Helvetica" w:hAnsi="Helvetica" w:cs="Arial"/>
          <w:b/>
        </w:rPr>
        <w:t xml:space="preserve"> to fibroblast </w:t>
      </w:r>
      <w:r w:rsidRPr="00650E1C">
        <w:rPr>
          <w:rFonts w:ascii="Helvetica" w:hAnsi="Helvetica" w:cs="Arial"/>
          <w:b/>
        </w:rPr>
        <w:t>reprogramming.</w:t>
      </w:r>
      <w:r w:rsidRPr="00650E1C">
        <w:rPr>
          <w:rFonts w:ascii="Helvetica" w:hAnsi="Helvetica" w:cs="Arial"/>
        </w:rPr>
        <w:t xml:space="preserve"> </w:t>
      </w:r>
    </w:p>
    <w:p w14:paraId="3FBEF566" w14:textId="77777777" w:rsidR="007D65E7" w:rsidRPr="00F34F8D"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i/>
        </w:rPr>
      </w:pPr>
    </w:p>
    <w:p w14:paraId="1BD9338E" w14:textId="31E10219"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Pre-processing.</w:t>
      </w:r>
      <w:r w:rsidRPr="00650E1C">
        <w:rPr>
          <w:rFonts w:ascii="Helvetica" w:hAnsi="Helvetica" w:cs="Arial"/>
        </w:rPr>
        <w:t xml:space="preserve"> </w:t>
      </w:r>
      <w:r>
        <w:rPr>
          <w:rFonts w:ascii="Helvetica" w:hAnsi="Helvetica" w:cs="Arial"/>
        </w:rPr>
        <w:t xml:space="preserve">Data was downloaded </w:t>
      </w:r>
      <w:r w:rsidRPr="00650E1C">
        <w:rPr>
          <w:rFonts w:ascii="Helvetica" w:hAnsi="Helvetica" w:cs="Arial"/>
        </w:rPr>
        <w:t>from GEO</w:t>
      </w:r>
      <w:r>
        <w:rPr>
          <w:rFonts w:ascii="Helvetica" w:hAnsi="Helvetica" w:cs="Arial"/>
        </w:rPr>
        <w:t xml:space="preserve">, </w:t>
      </w:r>
      <w:r w:rsidRPr="00650E1C">
        <w:rPr>
          <w:rFonts w:ascii="Helvetica" w:hAnsi="Helvetica" w:cs="Arial"/>
        </w:rPr>
        <w:t>accession number GSE99915.  We follow</w:t>
      </w:r>
      <w:r>
        <w:rPr>
          <w:rFonts w:ascii="Helvetica" w:hAnsi="Helvetica" w:cs="Arial"/>
        </w:rPr>
        <w:t>ed</w:t>
      </w:r>
      <w:r w:rsidRPr="00650E1C">
        <w:rPr>
          <w:rFonts w:ascii="Helvetica" w:hAnsi="Helvetica" w:cs="Arial"/>
        </w:rPr>
        <w:t xml:space="preserve"> the </w:t>
      </w:r>
      <w:r>
        <w:rPr>
          <w:rFonts w:ascii="Helvetica" w:hAnsi="Helvetica" w:cs="Arial"/>
        </w:rPr>
        <w:t xml:space="preserve">same </w:t>
      </w:r>
      <w:r w:rsidRPr="00650E1C">
        <w:rPr>
          <w:rFonts w:ascii="Helvetica" w:hAnsi="Helvetica" w:cs="Arial"/>
        </w:rPr>
        <w:t xml:space="preserve">processing </w:t>
      </w:r>
      <w:r>
        <w:rPr>
          <w:rFonts w:ascii="Helvetica" w:hAnsi="Helvetica" w:cs="Arial"/>
        </w:rPr>
        <w:t>as described above for</w:t>
      </w:r>
      <w:r w:rsidRPr="00650E1C">
        <w:rPr>
          <w:rFonts w:ascii="Helvetica" w:hAnsi="Helvetica" w:cs="Arial"/>
        </w:rPr>
        <w:t xml:space="preserve"> hematopoiesis, and remove</w:t>
      </w:r>
      <w:r>
        <w:rPr>
          <w:rFonts w:ascii="Helvetica" w:hAnsi="Helvetica" w:cs="Arial"/>
        </w:rPr>
        <w:t>d</w:t>
      </w:r>
      <w:r w:rsidRPr="00650E1C">
        <w:rPr>
          <w:rFonts w:ascii="Helvetica" w:hAnsi="Helvetica" w:cs="Arial"/>
        </w:rPr>
        <w:t xml:space="preserve"> cell</w:t>
      </w:r>
      <w:r>
        <w:rPr>
          <w:rFonts w:ascii="Helvetica" w:hAnsi="Helvetica" w:cs="Arial"/>
        </w:rPr>
        <w:t>-</w:t>
      </w:r>
      <w:r w:rsidRPr="00650E1C">
        <w:rPr>
          <w:rFonts w:ascii="Helvetica" w:hAnsi="Helvetica" w:cs="Arial"/>
        </w:rPr>
        <w:t>cycle</w:t>
      </w:r>
      <w:r>
        <w:rPr>
          <w:rFonts w:ascii="Helvetica" w:hAnsi="Helvetica" w:cs="Arial"/>
        </w:rPr>
        <w:t>-</w:t>
      </w:r>
      <w:r w:rsidRPr="00650E1C">
        <w:rPr>
          <w:rFonts w:ascii="Helvetica" w:hAnsi="Helvetica" w:cs="Arial"/>
        </w:rPr>
        <w:t xml:space="preserve">correlated genes </w:t>
      </w:r>
      <w:r>
        <w:rPr>
          <w:rFonts w:ascii="Helvetica" w:hAnsi="Helvetica" w:cs="Arial"/>
        </w:rPr>
        <w:t xml:space="preserve">with correlation score </w:t>
      </w:r>
      <m:oMath>
        <m:d>
          <m:dPr>
            <m:begChr m:val="|"/>
            <m:endChr m:val="|"/>
            <m:ctrlPr>
              <w:rPr>
                <w:rFonts w:ascii="Cambria Math" w:hAnsi="Cambria Math" w:cs="Arial"/>
                <w:i/>
              </w:rPr>
            </m:ctrlPr>
          </m:dPr>
          <m:e>
            <m:r>
              <w:rPr>
                <w:rFonts w:ascii="Cambria Math" w:hAnsi="Cambria Math" w:cs="Arial"/>
              </w:rPr>
              <m:t>C</m:t>
            </m:r>
          </m:e>
        </m:d>
        <m:r>
          <w:rPr>
            <w:rFonts w:ascii="Cambria Math" w:hAnsi="Cambria Math" w:cs="Arial"/>
          </w:rPr>
          <m:t>&gt;0.03</m:t>
        </m:r>
      </m:oMath>
      <w:r w:rsidRPr="00650E1C">
        <w:rPr>
          <w:rFonts w:ascii="Helvetica" w:hAnsi="Helvetica" w:cs="Arial"/>
        </w:rPr>
        <w:t>. We use</w:t>
      </w:r>
      <w:r>
        <w:rPr>
          <w:rFonts w:ascii="Helvetica" w:hAnsi="Helvetica" w:cs="Arial"/>
        </w:rPr>
        <w:t>d</w:t>
      </w:r>
      <w:r w:rsidRPr="00650E1C">
        <w:rPr>
          <w:rFonts w:ascii="Helvetica" w:hAnsi="Helvetica" w:cs="Arial"/>
        </w:rPr>
        <w:t xml:space="preserve"> UMAP (</w:t>
      </w:r>
      <w:proofErr w:type="spellStart"/>
      <w:proofErr w:type="gramStart"/>
      <w:r w:rsidRPr="00650E1C">
        <w:rPr>
          <w:rFonts w:ascii="Helvetica" w:hAnsi="Helvetica" w:cs="Arial"/>
        </w:rPr>
        <w:t>scanpy.tl.umap</w:t>
      </w:r>
      <w:proofErr w:type="spellEnd"/>
      <w:proofErr w:type="gramEnd"/>
      <w:r w:rsidRPr="00650E1C">
        <w:rPr>
          <w:rFonts w:ascii="Helvetica" w:hAnsi="Helvetica" w:cs="Arial"/>
        </w:rPr>
        <w:t xml:space="preserve"> with </w:t>
      </w:r>
      <w:proofErr w:type="spellStart"/>
      <w:r w:rsidRPr="00D77189">
        <w:rPr>
          <w:rFonts w:ascii="Helvetica" w:hAnsi="Helvetica" w:cs="Arial"/>
          <w:i/>
        </w:rPr>
        <w:t>min_dist</w:t>
      </w:r>
      <w:proofErr w:type="spellEnd"/>
      <w:r w:rsidRPr="00650E1C">
        <w:rPr>
          <w:rFonts w:ascii="Helvetica" w:hAnsi="Helvetica" w:cs="Arial"/>
        </w:rPr>
        <w:t xml:space="preserve">=0.3) to generate the embedding. </w:t>
      </w:r>
      <w:del w:id="86" w:author="Wang, Shouwen" w:date="2021-03-27T19:09:00Z">
        <w:r w:rsidDel="00431721">
          <w:rPr>
            <w:rFonts w:ascii="Helvetica" w:hAnsi="Helvetica" w:cs="Arial"/>
          </w:rPr>
          <w:delText xml:space="preserve">After pre-processing, we excluded cells without any clonal label for downstream analysis. </w:delText>
        </w:r>
      </w:del>
    </w:p>
    <w:p w14:paraId="769B9ED5" w14:textId="7F29A4ED"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 xml:space="preserve">In this dataset, cells </w:t>
      </w:r>
      <w:r>
        <w:rPr>
          <w:rFonts w:ascii="Helvetica" w:hAnsi="Helvetica" w:cs="Arial"/>
        </w:rPr>
        <w:t>were</w:t>
      </w:r>
      <w:r w:rsidRPr="00650E1C">
        <w:rPr>
          <w:rFonts w:ascii="Helvetica" w:hAnsi="Helvetica" w:cs="Arial"/>
        </w:rPr>
        <w:t xml:space="preserve"> barcoded at three time points (day 0, 3, and</w:t>
      </w:r>
      <w:r>
        <w:rPr>
          <w:rFonts w:ascii="Helvetica" w:hAnsi="Helvetica" w:cs="Arial"/>
        </w:rPr>
        <w:t xml:space="preserve"> </w:t>
      </w:r>
      <w:r w:rsidRPr="00650E1C">
        <w:rPr>
          <w:rFonts w:ascii="Helvetica" w:hAnsi="Helvetica" w:cs="Arial"/>
        </w:rPr>
        <w:t>13).  Following Biddy et.al.</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Z484N541J832G555&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sidRPr="00650E1C">
        <w:rPr>
          <w:rFonts w:ascii="Helvetica" w:hAnsi="Helvetica" w:cs="Arial"/>
        </w:rPr>
        <w:t xml:space="preserve">, </w:t>
      </w:r>
      <w:r>
        <w:rPr>
          <w:rFonts w:ascii="Helvetica" w:hAnsi="Helvetica" w:cs="Arial"/>
        </w:rPr>
        <w:t>we concatenated day-0 and day-3 barcodes to form a unique clonal ID for downstream analysis. However, keeping 3 barcodes per cell, thus allowing nested clonal structure, works equally well (Supplemental Fig. 4</w:t>
      </w:r>
      <w:r w:rsidRPr="00FC3551">
        <w:rPr>
          <w:rFonts w:ascii="Helvetica" w:hAnsi="Helvetica" w:cs="Arial"/>
          <w:b/>
        </w:rPr>
        <w:t>f-h</w:t>
      </w:r>
      <w:r>
        <w:rPr>
          <w:rFonts w:ascii="Helvetica" w:hAnsi="Helvetica" w:cs="Arial"/>
        </w:rPr>
        <w:t>).  W</w:t>
      </w:r>
      <w:r w:rsidRPr="00650E1C">
        <w:rPr>
          <w:rFonts w:ascii="Helvetica" w:hAnsi="Helvetica" w:cs="Arial"/>
        </w:rPr>
        <w:t xml:space="preserve">e </w:t>
      </w:r>
      <w:r>
        <w:rPr>
          <w:rFonts w:ascii="Helvetica" w:hAnsi="Helvetica" w:cs="Arial"/>
        </w:rPr>
        <w:t xml:space="preserve">also </w:t>
      </w:r>
      <w:r w:rsidRPr="00650E1C">
        <w:rPr>
          <w:rFonts w:ascii="Helvetica" w:hAnsi="Helvetica" w:cs="Arial"/>
        </w:rPr>
        <w:t>inherit</w:t>
      </w:r>
      <w:r>
        <w:rPr>
          <w:rFonts w:ascii="Helvetica" w:hAnsi="Helvetica" w:cs="Arial"/>
        </w:rPr>
        <w:t>ed</w:t>
      </w:r>
      <w:r w:rsidRPr="00650E1C">
        <w:rPr>
          <w:rFonts w:ascii="Helvetica" w:hAnsi="Helvetica" w:cs="Arial"/>
        </w:rPr>
        <w:t xml:space="preserve"> their annotation for the reprogramm</w:t>
      </w:r>
      <w:r>
        <w:rPr>
          <w:rFonts w:ascii="Helvetica" w:hAnsi="Helvetica" w:cs="Arial"/>
        </w:rPr>
        <w:t>ed</w:t>
      </w:r>
      <w:r w:rsidRPr="00650E1C">
        <w:rPr>
          <w:rFonts w:ascii="Helvetica" w:hAnsi="Helvetica" w:cs="Arial"/>
        </w:rPr>
        <w:t xml:space="preserve"> cluster</w:t>
      </w:r>
      <w:r w:rsidR="002C38C0">
        <w:rPr>
          <w:rFonts w:ascii="Helvetica" w:hAnsi="Helvetica" w:cs="Arial"/>
        </w:rPr>
        <w:t xml:space="preserve"> </w:t>
      </w:r>
      <w:r w:rsidR="007B4EDB">
        <w:rPr>
          <w:rFonts w:ascii="Helvetica" w:hAnsi="Helvetica" w:cs="Arial"/>
        </w:rPr>
        <w:t>(obtained by email communication with the authors)</w:t>
      </w:r>
      <w:r w:rsidR="007B4EDB" w:rsidRPr="00650E1C">
        <w:rPr>
          <w:rFonts w:ascii="Helvetica" w:hAnsi="Helvetica" w:cs="Arial"/>
        </w:rPr>
        <w:t xml:space="preserve">, </w:t>
      </w:r>
      <w:r w:rsidRPr="00650E1C">
        <w:rPr>
          <w:rFonts w:ascii="Helvetica" w:hAnsi="Helvetica" w:cs="Arial"/>
        </w:rPr>
        <w:t>and use</w:t>
      </w:r>
      <w:r>
        <w:rPr>
          <w:rFonts w:ascii="Helvetica" w:hAnsi="Helvetica" w:cs="Arial"/>
        </w:rPr>
        <w:t>d</w:t>
      </w:r>
      <w:r w:rsidRPr="00650E1C">
        <w:rPr>
          <w:rFonts w:ascii="Helvetica" w:hAnsi="Helvetica" w:cs="Arial"/>
        </w:rPr>
        <w:t xml:space="preserve"> their selected clones to define the</w:t>
      </w:r>
      <w:r>
        <w:rPr>
          <w:rFonts w:ascii="Helvetica" w:hAnsi="Helvetica" w:cs="Arial"/>
        </w:rPr>
        <w:t xml:space="preserve"> ground truth for</w:t>
      </w:r>
      <w:r w:rsidRPr="00650E1C">
        <w:rPr>
          <w:rFonts w:ascii="Helvetica" w:hAnsi="Helvetica" w:cs="Arial"/>
        </w:rPr>
        <w:t xml:space="preserve"> reprogramming and failed trajector</w:t>
      </w:r>
      <w:r>
        <w:rPr>
          <w:rFonts w:ascii="Helvetica" w:hAnsi="Helvetica" w:cs="Arial"/>
        </w:rPr>
        <w:t>ies</w:t>
      </w:r>
      <w:r w:rsidRPr="00650E1C">
        <w:rPr>
          <w:rFonts w:ascii="Helvetica" w:hAnsi="Helvetica" w:cs="Arial"/>
        </w:rPr>
        <w:t xml:space="preserve">. The failed cluster </w:t>
      </w:r>
      <w:r w:rsidR="002C38C0">
        <w:rPr>
          <w:rFonts w:ascii="Helvetica" w:hAnsi="Helvetica" w:cs="Arial"/>
        </w:rPr>
        <w:t>(Fig. 5</w:t>
      </w:r>
      <w:r w:rsidR="002C38C0" w:rsidRPr="002C38C0">
        <w:rPr>
          <w:rFonts w:ascii="Helvetica" w:hAnsi="Helvetica" w:cs="Arial"/>
          <w:b/>
        </w:rPr>
        <w:t>a</w:t>
      </w:r>
      <w:r w:rsidR="002C38C0">
        <w:rPr>
          <w:rFonts w:ascii="Helvetica" w:hAnsi="Helvetica" w:cs="Arial"/>
        </w:rPr>
        <w:t xml:space="preserve">) </w:t>
      </w:r>
      <w:r>
        <w:rPr>
          <w:rFonts w:ascii="Helvetica" w:hAnsi="Helvetica" w:cs="Arial"/>
        </w:rPr>
        <w:t>was</w:t>
      </w:r>
      <w:r w:rsidRPr="00650E1C">
        <w:rPr>
          <w:rFonts w:ascii="Helvetica" w:hAnsi="Helvetica" w:cs="Arial"/>
        </w:rPr>
        <w:t xml:space="preserve"> defined as </w:t>
      </w:r>
      <w:r>
        <w:rPr>
          <w:rFonts w:ascii="Helvetica" w:hAnsi="Helvetica" w:cs="Arial"/>
        </w:rPr>
        <w:t xml:space="preserve">a </w:t>
      </w:r>
      <w:proofErr w:type="spellStart"/>
      <w:r w:rsidRPr="00650E1C">
        <w:rPr>
          <w:rFonts w:ascii="Helvetica" w:hAnsi="Helvetica" w:cs="Arial"/>
        </w:rPr>
        <w:t>leiden</w:t>
      </w:r>
      <w:proofErr w:type="spellEnd"/>
      <w:r w:rsidRPr="00650E1C">
        <w:rPr>
          <w:rFonts w:ascii="Helvetica" w:hAnsi="Helvetica" w:cs="Arial"/>
        </w:rPr>
        <w:t xml:space="preserve"> cluster (</w:t>
      </w:r>
      <w:proofErr w:type="spellStart"/>
      <w:r w:rsidRPr="00650E1C">
        <w:rPr>
          <w:rFonts w:ascii="Helvetica" w:hAnsi="Helvetica" w:cs="Arial"/>
        </w:rPr>
        <w:t>scanpy.tl.leiden</w:t>
      </w:r>
      <w:proofErr w:type="spellEnd"/>
      <w:r w:rsidRPr="00650E1C">
        <w:rPr>
          <w:rFonts w:ascii="Helvetica" w:hAnsi="Helvetica" w:cs="Arial"/>
        </w:rPr>
        <w:t xml:space="preserve"> with </w:t>
      </w:r>
      <w:r w:rsidRPr="006C3C51">
        <w:rPr>
          <w:rFonts w:ascii="Helvetica" w:hAnsi="Helvetica" w:cs="Arial"/>
          <w:i/>
        </w:rPr>
        <w:t>resolution</w:t>
      </w:r>
      <w:r w:rsidRPr="00650E1C">
        <w:rPr>
          <w:rFonts w:ascii="Helvetica" w:hAnsi="Helvetica" w:cs="Arial"/>
        </w:rPr>
        <w:t xml:space="preserve">=1.5) </w:t>
      </w:r>
      <w:r>
        <w:rPr>
          <w:rFonts w:ascii="Helvetica" w:hAnsi="Helvetica" w:cs="Arial"/>
        </w:rPr>
        <w:t>in the cells sampled at day 28, which</w:t>
      </w:r>
      <w:r w:rsidRPr="00650E1C">
        <w:rPr>
          <w:rFonts w:ascii="Helvetica" w:hAnsi="Helvetica" w:cs="Arial"/>
        </w:rPr>
        <w:t xml:space="preserve"> highly express</w:t>
      </w:r>
      <w:r>
        <w:rPr>
          <w:rFonts w:ascii="Helvetica" w:hAnsi="Helvetica" w:cs="Arial"/>
        </w:rPr>
        <w:t>es</w:t>
      </w:r>
      <w:r w:rsidRPr="00650E1C">
        <w:rPr>
          <w:rFonts w:ascii="Helvetica" w:hAnsi="Helvetica" w:cs="Arial"/>
        </w:rPr>
        <w:t xml:space="preserve"> </w:t>
      </w:r>
      <w:r w:rsidRPr="006C3C51">
        <w:rPr>
          <w:rFonts w:ascii="Helvetica" w:hAnsi="Helvetica" w:cs="Arial"/>
          <w:i/>
        </w:rPr>
        <w:t>Col1a2</w:t>
      </w:r>
      <w:r>
        <w:rPr>
          <w:rFonts w:ascii="Helvetica" w:hAnsi="Helvetica" w:cs="Arial"/>
          <w:i/>
        </w:rPr>
        <w:t xml:space="preserve"> </w:t>
      </w:r>
      <w:r w:rsidRPr="00D61A01">
        <w:rPr>
          <w:rFonts w:ascii="Helvetica" w:hAnsi="Helvetica" w:cs="Arial"/>
        </w:rPr>
        <w:t>(Supplementary Fig.</w:t>
      </w:r>
      <w:r>
        <w:rPr>
          <w:rFonts w:ascii="Helvetica" w:hAnsi="Helvetica" w:cs="Arial"/>
        </w:rPr>
        <w:t xml:space="preserve"> 4</w:t>
      </w:r>
      <w:r w:rsidRPr="007F5FAE">
        <w:rPr>
          <w:rFonts w:ascii="Helvetica" w:hAnsi="Helvetica" w:cs="Arial"/>
          <w:b/>
        </w:rPr>
        <w:t>a</w:t>
      </w:r>
      <w:r w:rsidRPr="00D61A01">
        <w:rPr>
          <w:rFonts w:ascii="Helvetica" w:hAnsi="Helvetica" w:cs="Arial"/>
        </w:rPr>
        <w:t>)</w:t>
      </w:r>
      <w:r w:rsidRPr="00650E1C">
        <w:rPr>
          <w:rFonts w:ascii="Helvetica" w:hAnsi="Helvetica" w:cs="Arial"/>
        </w:rPr>
        <w:t xml:space="preserve">, a gene </w:t>
      </w:r>
      <w:r>
        <w:rPr>
          <w:rFonts w:ascii="Helvetica" w:hAnsi="Helvetica" w:cs="Arial"/>
        </w:rPr>
        <w:t>expressed in</w:t>
      </w:r>
      <w:r w:rsidRPr="00650E1C">
        <w:rPr>
          <w:rFonts w:ascii="Helvetica" w:hAnsi="Helvetica" w:cs="Arial"/>
        </w:rPr>
        <w:t xml:space="preserve"> </w:t>
      </w:r>
      <w:r>
        <w:rPr>
          <w:rFonts w:ascii="Helvetica" w:hAnsi="Helvetica" w:cs="Arial"/>
        </w:rPr>
        <w:t xml:space="preserve">fibroblasts that </w:t>
      </w:r>
      <w:r w:rsidRPr="00650E1C">
        <w:rPr>
          <w:rFonts w:ascii="Helvetica" w:hAnsi="Helvetica" w:cs="Arial"/>
        </w:rPr>
        <w:t xml:space="preserve">failed </w:t>
      </w:r>
      <w:r>
        <w:rPr>
          <w:rFonts w:ascii="Helvetica" w:hAnsi="Helvetica" w:cs="Arial"/>
        </w:rPr>
        <w:t>reprogramming</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B751O811K392I923&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w:t>
      </w:r>
      <w:r w:rsidR="007B4EDB">
        <w:rPr>
          <w:rFonts w:ascii="Helvetica" w:hAnsi="Helvetica" w:cs="Arial"/>
        </w:rPr>
        <w:t xml:space="preserve">The reprogramming and failed cluster were used to define the progenitor bias in this dataset.  </w:t>
      </w:r>
    </w:p>
    <w:p w14:paraId="4B293FD3"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 </w:t>
      </w:r>
    </w:p>
    <w:p w14:paraId="0882519B" w14:textId="26E70269"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 xml:space="preserve">Selecting dispersed </w:t>
      </w:r>
      <w:r w:rsidRPr="007A05AD">
        <w:rPr>
          <w:rFonts w:ascii="Helvetica" w:hAnsi="Helvetica" w:cs="Arial"/>
          <w:i/>
        </w:rPr>
        <w:t xml:space="preserve">clones (Fig. </w:t>
      </w:r>
      <w:r w:rsidRPr="007245E8">
        <w:rPr>
          <w:rFonts w:ascii="Helvetica" w:hAnsi="Helvetica" w:cs="Arial"/>
          <w:i/>
        </w:rPr>
        <w:t>5</w:t>
      </w:r>
      <w:r>
        <w:rPr>
          <w:rFonts w:ascii="Helvetica" w:hAnsi="Helvetica" w:cs="Arial"/>
          <w:b/>
          <w:i/>
        </w:rPr>
        <w:t>de</w:t>
      </w:r>
      <w:r w:rsidRPr="007A05AD">
        <w:rPr>
          <w:rFonts w:ascii="Helvetica" w:hAnsi="Helvetica" w:cs="Arial"/>
          <w:i/>
        </w:rPr>
        <w:t>).</w:t>
      </w:r>
      <w:r w:rsidRPr="00650E1C">
        <w:rPr>
          <w:rFonts w:ascii="Helvetica" w:hAnsi="Helvetica" w:cs="Arial"/>
        </w:rPr>
        <w:t xml:space="preserve"> </w:t>
      </w:r>
      <w:r>
        <w:rPr>
          <w:rFonts w:ascii="Helvetica" w:hAnsi="Helvetica" w:cs="Arial"/>
        </w:rPr>
        <w:t>W</w:t>
      </w:r>
      <w:r w:rsidRPr="00650E1C">
        <w:rPr>
          <w:rFonts w:ascii="Helvetica" w:hAnsi="Helvetica" w:cs="Arial"/>
        </w:rPr>
        <w:t>e first calculate</w:t>
      </w:r>
      <w:r>
        <w:rPr>
          <w:rFonts w:ascii="Helvetica" w:hAnsi="Helvetica" w:cs="Arial"/>
        </w:rPr>
        <w:t>d</w:t>
      </w:r>
      <w:r w:rsidRPr="00650E1C">
        <w:rPr>
          <w:rFonts w:ascii="Helvetica" w:hAnsi="Helvetica" w:cs="Arial"/>
        </w:rPr>
        <w:t xml:space="preserve"> for each clone the fraction</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oMath>
      <w:r w:rsidRPr="00650E1C">
        <w:rPr>
          <w:rFonts w:ascii="Helvetica" w:hAnsi="Helvetica" w:cs="Arial"/>
        </w:rPr>
        <w:t xml:space="preserve"> of cells within the reprogramm</w:t>
      </w:r>
      <w:r>
        <w:rPr>
          <w:rFonts w:ascii="Helvetica" w:hAnsi="Helvetica" w:cs="Arial"/>
        </w:rPr>
        <w:t>ed</w:t>
      </w:r>
      <w:r w:rsidRPr="00650E1C">
        <w:rPr>
          <w:rFonts w:ascii="Helvetica" w:hAnsi="Helvetica" w:cs="Arial"/>
        </w:rPr>
        <w:t xml:space="preserve"> cluster. </w:t>
      </w:r>
      <w:r w:rsidR="007B4EDB">
        <w:rPr>
          <w:rFonts w:ascii="Helvetica" w:hAnsi="Helvetica" w:cs="Arial"/>
        </w:rPr>
        <w:t xml:space="preserve">Dispersed clones are </w:t>
      </w:r>
      <w:r w:rsidR="000A0614">
        <w:rPr>
          <w:rFonts w:ascii="Helvetica" w:hAnsi="Helvetica" w:cs="Arial"/>
        </w:rPr>
        <w:t xml:space="preserve">defined as </w:t>
      </w:r>
      <w:r w:rsidR="007B4EDB">
        <w:rPr>
          <w:rFonts w:ascii="Helvetica" w:hAnsi="Helvetica" w:cs="Arial"/>
        </w:rPr>
        <w:t>occupy</w:t>
      </w:r>
      <w:r w:rsidR="000A0614">
        <w:rPr>
          <w:rFonts w:ascii="Helvetica" w:hAnsi="Helvetica" w:cs="Arial"/>
        </w:rPr>
        <w:t>ing</w:t>
      </w:r>
      <w:r w:rsidR="007B4EDB">
        <w:rPr>
          <w:rFonts w:ascii="Helvetica" w:hAnsi="Helvetica" w:cs="Arial"/>
        </w:rPr>
        <w:t xml:space="preserve"> both the reprogrammed cluster and </w:t>
      </w:r>
      <w:r w:rsidR="000A0614">
        <w:rPr>
          <w:rFonts w:ascii="Helvetica" w:hAnsi="Helvetica" w:cs="Arial"/>
        </w:rPr>
        <w:t xml:space="preserve">other </w:t>
      </w:r>
      <w:r w:rsidR="007B4EDB">
        <w:rPr>
          <w:rFonts w:ascii="Helvetica" w:hAnsi="Helvetica" w:cs="Arial"/>
        </w:rPr>
        <w:t xml:space="preserve">states on day 28, thus having intermediate </w:t>
      </w:r>
      <w:r w:rsidR="00E10EC6">
        <w:rPr>
          <w:rFonts w:ascii="Helvetica" w:hAnsi="Helvetica" w:cs="Arial"/>
        </w:rPr>
        <w:t>values of</w:t>
      </w:r>
      <w:r w:rsidR="007B4EDB">
        <w:rPr>
          <w:rFonts w:ascii="Helvetica" w:hAnsi="Helvetica" w:cs="Arial"/>
        </w:rPr>
        <w:t xml:space="preserve"> </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oMath>
      <w:r w:rsidR="007B4EDB">
        <w:rPr>
          <w:rFonts w:ascii="Helvetica" w:hAnsi="Helvetica" w:cs="Arial"/>
        </w:rPr>
        <w:t xml:space="preserve">. </w:t>
      </w:r>
      <w:r w:rsidR="007B4EDB" w:rsidRPr="00650E1C">
        <w:rPr>
          <w:rFonts w:ascii="Helvetica" w:hAnsi="Helvetica" w:cs="Arial"/>
        </w:rPr>
        <w:t>We select</w:t>
      </w:r>
      <w:r w:rsidR="007B4EDB">
        <w:rPr>
          <w:rFonts w:ascii="Helvetica" w:hAnsi="Helvetica" w:cs="Arial"/>
        </w:rPr>
        <w:t>ed</w:t>
      </w:r>
      <w:r w:rsidR="007B4EDB" w:rsidRPr="00650E1C">
        <w:rPr>
          <w:rFonts w:ascii="Helvetica" w:hAnsi="Helvetica" w:cs="Arial"/>
        </w:rPr>
        <w:t xml:space="preserve"> </w:t>
      </w:r>
      <w:r w:rsidR="007B4EDB">
        <w:rPr>
          <w:rFonts w:ascii="Helvetica" w:hAnsi="Helvetica" w:cs="Arial"/>
        </w:rPr>
        <w:t xml:space="preserve">dispersed </w:t>
      </w:r>
      <w:r w:rsidR="007B4EDB" w:rsidRPr="00650E1C">
        <w:rPr>
          <w:rFonts w:ascii="Helvetica" w:hAnsi="Helvetica" w:cs="Arial"/>
        </w:rPr>
        <w:t xml:space="preserve">clones satisfying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&lt;</m:t>
        </m:r>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oMath>
      <w:r w:rsidR="007B4EDB">
        <w:rPr>
          <w:rFonts w:ascii="Helvetica" w:hAnsi="Helvetica" w:cs="Arial"/>
        </w:rPr>
        <w:t xml:space="preserve">, </w:t>
      </w:r>
      <w:r w:rsidR="007B4EDB" w:rsidRPr="00650E1C">
        <w:rPr>
          <w:rFonts w:ascii="Helvetica" w:hAnsi="Helvetica"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 xml:space="preserve">=x </m:t>
        </m:r>
      </m:oMath>
      <w:r w:rsidR="007B4EDB">
        <w:rPr>
          <w:rFonts w:ascii="Helvetica" w:hAnsi="Helvetica" w:cs="Arial"/>
        </w:rPr>
        <w:t xml:space="preserve">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m:t>
            </m:r>
          </m:sub>
        </m:sSub>
        <m:r>
          <w:rPr>
            <w:rFonts w:ascii="Cambria Math" w:hAnsi="Cambria Math" w:cs="Arial"/>
          </w:rPr>
          <m:t>=0.4-2x</m:t>
        </m:r>
      </m:oMath>
      <w:r w:rsidR="007B4EDB">
        <w:rPr>
          <w:rFonts w:ascii="Helvetica" w:hAnsi="Helvetica" w:cs="Arial"/>
        </w:rPr>
        <w:t xml:space="preserve">, and </w:t>
      </w:r>
      <m:oMath>
        <m:r>
          <w:rPr>
            <w:rFonts w:ascii="Cambria Math" w:hAnsi="Cambria Math" w:cs="Arial"/>
          </w:rPr>
          <m:t>x</m:t>
        </m:r>
      </m:oMath>
      <w:r w:rsidR="007B4EDB">
        <w:rPr>
          <w:rFonts w:ascii="Helvetica" w:hAnsi="Helvetica" w:cs="Arial"/>
        </w:rPr>
        <w:t xml:space="preserve"> parameterizes the window. This parameterization was chosen so that we could evenly exclude clones at both sides of the window when adjusting </w:t>
      </w:r>
      <m:oMath>
        <m:r>
          <w:rPr>
            <w:rFonts w:ascii="Cambria Math" w:hAnsi="Cambria Math" w:cs="Arial"/>
          </w:rPr>
          <m:t>x</m:t>
        </m:r>
      </m:oMath>
      <w:r w:rsidR="007B4EDB">
        <w:rPr>
          <w:rFonts w:ascii="Helvetica" w:hAnsi="Helvetica" w:cs="Arial"/>
        </w:rPr>
        <w:t xml:space="preserve">. </w:t>
      </w:r>
      <w:r w:rsidR="007B4EDB" w:rsidRPr="00650E1C">
        <w:rPr>
          <w:rFonts w:ascii="Helvetica" w:hAnsi="Helvetica" w:cs="Arial"/>
        </w:rPr>
        <w:t>The fraction of clones within this window</w:t>
      </w:r>
      <w:r w:rsidR="007B4EDB">
        <w:rPr>
          <w:rFonts w:ascii="Helvetica" w:hAnsi="Helvetica" w:cs="Arial"/>
        </w:rPr>
        <w:t xml:space="preserve"> was</w:t>
      </w:r>
      <w:r w:rsidR="007B4EDB" w:rsidRPr="00650E1C">
        <w:rPr>
          <w:rFonts w:ascii="Helvetica" w:hAnsi="Helvetica" w:cs="Arial"/>
        </w:rPr>
        <w:t xml:space="preserve"> used as an indicator for each </w:t>
      </w:r>
      <w:r w:rsidR="007B4EDB">
        <w:rPr>
          <w:rFonts w:ascii="Helvetica" w:hAnsi="Helvetica" w:cs="Arial"/>
        </w:rPr>
        <w:t>sub-sampled</w:t>
      </w:r>
      <w:r w:rsidR="007B4EDB" w:rsidRPr="00650E1C">
        <w:rPr>
          <w:rFonts w:ascii="Helvetica" w:hAnsi="Helvetica" w:cs="Arial"/>
        </w:rPr>
        <w:t xml:space="preserve"> dataset in </w:t>
      </w:r>
      <w:r w:rsidR="007B4EDB">
        <w:rPr>
          <w:rFonts w:ascii="Helvetica" w:hAnsi="Helvetica" w:cs="Arial"/>
        </w:rPr>
        <w:t>Fig. 5</w:t>
      </w:r>
      <w:r w:rsidR="007B4EDB">
        <w:rPr>
          <w:rFonts w:ascii="Helvetica" w:hAnsi="Helvetica" w:cs="Arial"/>
          <w:b/>
        </w:rPr>
        <w:t>e</w:t>
      </w:r>
      <w:r w:rsidR="007B4EDB">
        <w:rPr>
          <w:rFonts w:ascii="Helvetica" w:hAnsi="Helvetica" w:cs="Arial"/>
        </w:rPr>
        <w:t>.</w:t>
      </w:r>
    </w:p>
    <w:p w14:paraId="0A81538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E6DCF3D" w14:textId="57D5E724"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del w:id="87" w:author="Klein, Allon Moshe" w:date="2021-03-29T21:14:00Z">
        <w:r w:rsidRPr="00F34F8D" w:rsidDel="002101F5">
          <w:rPr>
            <w:rFonts w:ascii="Helvetica" w:hAnsi="Helvetica" w:cs="Arial"/>
            <w:i/>
          </w:rPr>
          <w:delText xml:space="preserve">The </w:delText>
        </w:r>
      </w:del>
      <w:ins w:id="88" w:author="Klein, Allon Moshe" w:date="2021-03-29T21:14:00Z">
        <w:r w:rsidR="002101F5">
          <w:rPr>
            <w:rFonts w:ascii="Helvetica" w:hAnsi="Helvetica" w:cs="Arial"/>
            <w:i/>
          </w:rPr>
          <w:t>Transitions using the method from</w:t>
        </w:r>
        <w:r w:rsidR="002101F5" w:rsidRPr="00F34F8D">
          <w:rPr>
            <w:rFonts w:ascii="Helvetica" w:hAnsi="Helvetica" w:cs="Arial"/>
            <w:i/>
          </w:rPr>
          <w:t xml:space="preserve"> </w:t>
        </w:r>
      </w:ins>
      <w:r w:rsidRPr="00F34F8D">
        <w:rPr>
          <w:rFonts w:ascii="Helvetica" w:hAnsi="Helvetica" w:cs="Arial"/>
          <w:i/>
        </w:rPr>
        <w:t xml:space="preserve">Biddy </w:t>
      </w:r>
      <w:del w:id="89" w:author="Klein, Allon Moshe" w:date="2021-03-29T21:14:00Z">
        <w:r w:rsidRPr="00F34F8D" w:rsidDel="002101F5">
          <w:rPr>
            <w:rFonts w:ascii="Helvetica" w:hAnsi="Helvetica" w:cs="Arial"/>
            <w:i/>
          </w:rPr>
          <w:delText>method for trajectory inference</w:delText>
        </w:r>
      </w:del>
      <w:ins w:id="90" w:author="Klein, Allon Moshe" w:date="2021-03-29T21:14:00Z">
        <w:r w:rsidR="002101F5">
          <w:rPr>
            <w:rFonts w:ascii="Helvetica" w:hAnsi="Helvetica" w:cs="Arial"/>
            <w:i/>
          </w:rPr>
          <w:t>et al</w:t>
        </w:r>
      </w:ins>
      <w:r>
        <w:rPr>
          <w:rFonts w:ascii="Helvetica" w:hAnsi="Helvetica" w:cs="Arial"/>
          <w:i/>
        </w:rPr>
        <w:t xml:space="preserve"> (Fig. 5</w:t>
      </w:r>
      <w:r w:rsidRPr="00FC3551">
        <w:rPr>
          <w:rFonts w:ascii="Helvetica" w:hAnsi="Helvetica" w:cs="Arial"/>
          <w:b/>
          <w:i/>
        </w:rPr>
        <w:t>f</w:t>
      </w:r>
      <w:r>
        <w:rPr>
          <w:rFonts w:ascii="Helvetica" w:hAnsi="Helvetica" w:cs="Arial"/>
          <w:i/>
        </w:rPr>
        <w:t>)</w:t>
      </w:r>
      <w:r w:rsidRPr="00F34F8D">
        <w:rPr>
          <w:rFonts w:ascii="Helvetica" w:hAnsi="Helvetica" w:cs="Arial"/>
          <w:i/>
        </w:rPr>
        <w:t>.</w:t>
      </w:r>
      <w:r w:rsidRPr="00650E1C">
        <w:rPr>
          <w:rFonts w:ascii="Helvetica" w:hAnsi="Helvetica" w:cs="Arial"/>
        </w:rPr>
        <w:t xml:space="preserve">  Following Biddy</w:t>
      </w:r>
      <w:r>
        <w:rPr>
          <w:rFonts w:ascii="Helvetica" w:hAnsi="Helvetica" w:cs="Arial"/>
        </w:rPr>
        <w:t xml:space="preserve"> </w:t>
      </w:r>
      <w:r w:rsidRPr="00650E1C">
        <w:rPr>
          <w:rFonts w:ascii="Helvetica" w:hAnsi="Helvetica" w:cs="Arial"/>
        </w:rPr>
        <w:t>et.al.</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Z156N214J894G318&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we first identif</w:t>
      </w:r>
      <w:r>
        <w:rPr>
          <w:rFonts w:ascii="Helvetica" w:hAnsi="Helvetica" w:cs="Arial"/>
        </w:rPr>
        <w:t>ied</w:t>
      </w:r>
      <w:r w:rsidRPr="00650E1C">
        <w:rPr>
          <w:rFonts w:ascii="Helvetica" w:hAnsi="Helvetica" w:cs="Arial"/>
        </w:rPr>
        <w:t xml:space="preserve"> clones that are enriched or depleted in the reprogramm</w:t>
      </w:r>
      <w:r>
        <w:rPr>
          <w:rFonts w:ascii="Helvetica" w:hAnsi="Helvetica" w:cs="Arial"/>
        </w:rPr>
        <w:t>ed</w:t>
      </w:r>
      <w:r w:rsidRPr="00650E1C">
        <w:rPr>
          <w:rFonts w:ascii="Helvetica" w:hAnsi="Helvetica" w:cs="Arial"/>
        </w:rPr>
        <w:t xml:space="preserve"> cluster </w:t>
      </w:r>
      <w:r>
        <w:rPr>
          <w:rFonts w:ascii="Helvetica" w:hAnsi="Helvetica" w:cs="Arial"/>
        </w:rPr>
        <w:t xml:space="preserve">according to Fisher’s Exact test. </w:t>
      </w:r>
      <w:r w:rsidRPr="00650E1C">
        <w:rPr>
          <w:rFonts w:ascii="Helvetica" w:hAnsi="Helvetica" w:cs="Arial"/>
        </w:rPr>
        <w:t>Among statistically significant clones (</w:t>
      </w:r>
      <m:oMath>
        <m:sSub>
          <m:sSubPr>
            <m:ctrlPr>
              <w:rPr>
                <w:rFonts w:ascii="Cambria Math" w:hAnsi="Cambria Math" w:cs="Arial"/>
                <w:i/>
              </w:rPr>
            </m:ctrlPr>
          </m:sSubPr>
          <m:e>
            <m:r>
              <w:rPr>
                <w:rFonts w:ascii="Cambria Math" w:hAnsi="Cambria Math" w:cs="Arial"/>
              </w:rPr>
              <m:t>P</m:t>
            </m:r>
          </m:e>
          <m:sub>
            <m:r>
              <w:rPr>
                <w:rFonts w:ascii="Cambria Math" w:hAnsi="Cambria Math" w:cs="Arial"/>
              </w:rPr>
              <m:t>value</m:t>
            </m:r>
          </m:sub>
        </m:sSub>
        <m:r>
          <w:rPr>
            <w:rFonts w:ascii="Cambria Math" w:hAnsi="Cambria Math" w:cs="Arial"/>
          </w:rPr>
          <m:t>≤0.05</m:t>
        </m:r>
      </m:oMath>
      <w:r w:rsidRPr="00650E1C">
        <w:rPr>
          <w:rFonts w:ascii="Helvetica" w:hAnsi="Helvetica" w:cs="Arial"/>
        </w:rPr>
        <w:t xml:space="preserve">), we </w:t>
      </w:r>
      <w:r>
        <w:rPr>
          <w:rFonts w:ascii="Helvetica" w:hAnsi="Helvetica" w:cs="Arial"/>
        </w:rPr>
        <w:t>selected</w:t>
      </w:r>
      <w:r w:rsidRPr="00650E1C">
        <w:rPr>
          <w:rFonts w:ascii="Helvetica" w:hAnsi="Helvetica" w:cs="Arial"/>
        </w:rPr>
        <w:t xml:space="preserve"> </w:t>
      </w:r>
      <w:r>
        <w:rPr>
          <w:rFonts w:ascii="Helvetica" w:hAnsi="Helvetica" w:cs="Arial"/>
        </w:rPr>
        <w:t xml:space="preserve">cell states belonging to reprogramming </w:t>
      </w:r>
      <w:r w:rsidRPr="00650E1C">
        <w:rPr>
          <w:rFonts w:ascii="Helvetica" w:hAnsi="Helvetica" w:cs="Arial"/>
        </w:rPr>
        <w:t xml:space="preserve">clones </w:t>
      </w:r>
      <w:r>
        <w:rPr>
          <w:rFonts w:ascii="Helvetica" w:hAnsi="Helvetica" w:cs="Arial"/>
        </w:rPr>
        <w:t>(</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&gt;0.4</m:t>
        </m:r>
      </m:oMath>
      <w:r>
        <w:rPr>
          <w:rFonts w:ascii="Helvetica" w:hAnsi="Helvetica" w:cs="Arial"/>
        </w:rPr>
        <w:t>) as</w:t>
      </w:r>
      <w:r w:rsidRPr="00650E1C">
        <w:rPr>
          <w:rFonts w:ascii="Helvetica" w:hAnsi="Helvetica" w:cs="Arial"/>
        </w:rPr>
        <w:t xml:space="preserve"> putative reprogramming </w:t>
      </w:r>
      <w:r>
        <w:rPr>
          <w:rFonts w:ascii="Helvetica" w:hAnsi="Helvetica" w:cs="Arial"/>
        </w:rPr>
        <w:t xml:space="preserve">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sidRPr="00650E1C">
        <w:rPr>
          <w:rFonts w:ascii="Helvetica" w:hAnsi="Helvetica" w:cs="Arial"/>
        </w:rPr>
        <w:t>,</w:t>
      </w:r>
      <w:r>
        <w:rPr>
          <w:rFonts w:ascii="Helvetica" w:hAnsi="Helvetica" w:cs="Arial"/>
        </w:rPr>
        <w:t xml:space="preserve"> and classified cell states of low-reprogramming clones </w:t>
      </w:r>
      <w:r w:rsidRPr="00650E1C">
        <w:rPr>
          <w:rFonts w:ascii="Helvetica" w:hAnsi="Helvetica" w:cs="Arial"/>
        </w:rPr>
        <w:t>(</w:t>
      </w:r>
      <m:oMath>
        <m:sSub>
          <m:sSubPr>
            <m:ctrlPr>
              <w:rPr>
                <w:rFonts w:ascii="Cambria Math" w:hAnsi="Cambria Math" w:cs="Arial"/>
                <w:i/>
              </w:rPr>
            </m:ctrlPr>
          </m:sSubPr>
          <m:e>
            <m:r>
              <w:rPr>
                <w:rFonts w:ascii="Cambria Math" w:hAnsi="Cambria Math" w:cs="Arial"/>
              </w:rPr>
              <m:t>γ</m:t>
            </m:r>
          </m:e>
          <m:sub>
            <m:r>
              <w:rPr>
                <w:rFonts w:ascii="Cambria Math" w:hAnsi="Cambria Math" w:cs="Arial"/>
              </w:rPr>
              <m:t>o</m:t>
            </m:r>
          </m:sub>
        </m:sSub>
        <m:r>
          <w:rPr>
            <w:rFonts w:ascii="Cambria Math" w:hAnsi="Cambria Math" w:cs="Arial"/>
          </w:rPr>
          <m:t>&lt;0.4</m:t>
        </m:r>
      </m:oMath>
      <w:r w:rsidRPr="00650E1C">
        <w:rPr>
          <w:rFonts w:ascii="Helvetica" w:hAnsi="Helvetica" w:cs="Arial"/>
        </w:rPr>
        <w:t xml:space="preserve">) </w:t>
      </w:r>
      <w:r>
        <w:rPr>
          <w:rFonts w:ascii="Helvetica" w:hAnsi="Helvetica" w:cs="Arial"/>
        </w:rPr>
        <w:t>as</w:t>
      </w:r>
      <w:r w:rsidRPr="00650E1C">
        <w:rPr>
          <w:rFonts w:ascii="Helvetica" w:hAnsi="Helvetica" w:cs="Arial"/>
        </w:rPr>
        <w:t xml:space="preserve"> putative failed </w:t>
      </w:r>
      <w:r>
        <w:rPr>
          <w:rFonts w:ascii="Helvetica" w:hAnsi="Helvetica" w:cs="Arial"/>
        </w:rPr>
        <w:t xml:space="preserve">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 xml:space="preserve">. </w:t>
      </w:r>
      <w:r w:rsidRPr="00650E1C">
        <w:rPr>
          <w:rFonts w:ascii="Helvetica" w:hAnsi="Helvetica" w:cs="Arial"/>
        </w:rPr>
        <w:t xml:space="preserve"> </w:t>
      </w:r>
    </w:p>
    <w:p w14:paraId="75B41A4B" w14:textId="21233C0C"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lastRenderedPageBreak/>
        <w:tab/>
      </w:r>
      <w:r w:rsidRPr="00650E1C">
        <w:rPr>
          <w:rFonts w:ascii="Helvetica" w:hAnsi="Helvetica" w:cs="Arial"/>
        </w:rPr>
        <w:t>To boost the performance for downstream analysis, we made the following modification to the original</w:t>
      </w:r>
      <w:r>
        <w:rPr>
          <w:rFonts w:ascii="Helvetica" w:hAnsi="Helvetica" w:cs="Arial"/>
        </w:rPr>
        <w:t xml:space="preserve"> method in Biddy et.al.</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K232R388N679K463&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For </w:t>
      </w:r>
      <w:r>
        <w:rPr>
          <w:rFonts w:ascii="Helvetica" w:hAnsi="Helvetica" w:cs="Arial"/>
        </w:rPr>
        <w:t>a</w:t>
      </w:r>
      <w:r w:rsidRPr="00650E1C">
        <w:rPr>
          <w:rFonts w:ascii="Helvetica" w:hAnsi="Helvetica" w:cs="Arial"/>
        </w:rPr>
        <w:t xml:space="preserve"> putative population</w:t>
      </w:r>
      <w:r>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or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sidRPr="00650E1C">
        <w:rPr>
          <w:rFonts w:ascii="Helvetica" w:hAnsi="Helvetica" w:cs="Arial"/>
        </w:rPr>
        <w:t xml:space="preserve">), we </w:t>
      </w:r>
      <w:r>
        <w:rPr>
          <w:rFonts w:ascii="Helvetica" w:hAnsi="Helvetica" w:cs="Arial"/>
        </w:rPr>
        <w:t xml:space="preserve">enriched for high-fidelity states by </w:t>
      </w:r>
      <w:r w:rsidR="007B4EDB" w:rsidRPr="007B4EDB">
        <w:rPr>
          <w:rFonts w:ascii="Helvetica" w:hAnsi="Helvetica" w:cs="Arial"/>
        </w:rPr>
        <w:t xml:space="preserve">iteratively excluding clones with </w:t>
      </w:r>
      <m:oMath>
        <m:sSub>
          <m:sSubPr>
            <m:ctrlPr>
              <w:rPr>
                <w:rFonts w:ascii="Cambria Math" w:hAnsi="Cambria Math" w:cs="Arial"/>
              </w:rPr>
            </m:ctrlPr>
          </m:sSubPr>
          <m:e>
            <m:r>
              <w:rPr>
                <w:rFonts w:ascii="Cambria Math" w:hAnsi="Cambria Math" w:cs="Arial"/>
              </w:rPr>
              <m:t>γ</m:t>
            </m:r>
          </m:e>
          <m:sub>
            <m:r>
              <w:rPr>
                <w:rFonts w:ascii="Cambria Math" w:hAnsi="Cambria Math" w:cs="Arial"/>
              </w:rPr>
              <m:t>o</m:t>
            </m:r>
          </m:sub>
        </m:sSub>
      </m:oMath>
      <w:r w:rsidR="00A459B2">
        <w:rPr>
          <w:rFonts w:ascii="Helvetica" w:hAnsi="Helvetica" w:cs="Arial"/>
        </w:rPr>
        <w:t xml:space="preserve"> closest to 0.4</w:t>
      </w:r>
      <w:r w:rsidR="007B4EDB" w:rsidRPr="007B4EDB">
        <w:rPr>
          <w:rFonts w:ascii="Helvetica" w:hAnsi="Helvetica" w:cs="Arial"/>
        </w:rPr>
        <w:t xml:space="preserve"> until the total number of cells in </w:t>
      </w:r>
      <m:oMath>
        <m:sSub>
          <m:sSubPr>
            <m:ctrlPr>
              <w:rPr>
                <w:rFonts w:ascii="Cambria Math" w:hAnsi="Cambria Math" w:cs="Arial"/>
              </w:rPr>
            </m:ctrlPr>
          </m:sSubPr>
          <m:e>
            <m:r>
              <m:rPr>
                <m:scr m:val="script"/>
                <m:sty m:val="p"/>
              </m:rPr>
              <w:rPr>
                <w:rFonts w:ascii="Cambria Math" w:hAnsi="Cambria Math" w:cs="Arial"/>
              </w:rPr>
              <m:t>D</m:t>
            </m:r>
          </m:e>
          <m:sub>
            <m:r>
              <w:rPr>
                <w:rFonts w:ascii="Cambria Math" w:hAnsi="Cambria Math" w:cs="Arial"/>
              </w:rPr>
              <m:t>r</m:t>
            </m:r>
          </m:sub>
        </m:sSub>
      </m:oMath>
      <w:r w:rsidR="007B4EDB">
        <w:rPr>
          <w:rFonts w:ascii="Helvetica" w:hAnsi="Helvetica" w:cs="Arial"/>
        </w:rPr>
        <w:t xml:space="preserve"> or </w:t>
      </w:r>
      <m:oMath>
        <m:sSub>
          <m:sSubPr>
            <m:ctrlPr>
              <w:rPr>
                <w:rFonts w:ascii="Cambria Math" w:hAnsi="Cambria Math" w:cs="Arial"/>
              </w:rPr>
            </m:ctrlPr>
          </m:sSubPr>
          <m:e>
            <m:r>
              <m:rPr>
                <m:scr m:val="script"/>
                <m:sty m:val="p"/>
              </m:rPr>
              <w:rPr>
                <w:rFonts w:ascii="Cambria Math" w:hAnsi="Cambria Math" w:cs="Arial"/>
              </w:rPr>
              <m:t>D</m:t>
            </m:r>
          </m:e>
          <m:sub>
            <m:r>
              <w:rPr>
                <w:rFonts w:ascii="Cambria Math" w:hAnsi="Cambria Math" w:cs="Arial"/>
              </w:rPr>
              <m:t>f</m:t>
            </m:r>
          </m:sub>
        </m:sSub>
      </m:oMath>
      <w:r w:rsidR="007B4EDB">
        <w:rPr>
          <w:rFonts w:ascii="Helvetica" w:hAnsi="Helvetica" w:cs="Arial"/>
        </w:rPr>
        <w:t xml:space="preserve"> was at or below 3,000.</w:t>
      </w:r>
    </w:p>
    <w:p w14:paraId="1961A5DC"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6C4BA51" w14:textId="43C8A271" w:rsidR="00AF5F3B"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 xml:space="preserve">Applying </w:t>
      </w:r>
      <w:proofErr w:type="spellStart"/>
      <w:r w:rsidRPr="00F34F8D">
        <w:rPr>
          <w:rFonts w:ascii="Helvetica" w:hAnsi="Helvetica" w:cs="Arial"/>
          <w:i/>
        </w:rPr>
        <w:t>CoSp</w:t>
      </w:r>
      <w:r>
        <w:rPr>
          <w:rFonts w:ascii="Helvetica" w:hAnsi="Helvetica" w:cs="Arial"/>
          <w:i/>
        </w:rPr>
        <w:t>a</w:t>
      </w:r>
      <w:r w:rsidRPr="00F34F8D">
        <w:rPr>
          <w:rFonts w:ascii="Helvetica" w:hAnsi="Helvetica" w:cs="Arial"/>
          <w:i/>
        </w:rPr>
        <w:t>r</w:t>
      </w:r>
      <w:proofErr w:type="spellEnd"/>
      <w:r w:rsidRPr="00F34F8D">
        <w:rPr>
          <w:rFonts w:ascii="Helvetica" w:hAnsi="Helvetica" w:cs="Arial"/>
          <w:i/>
        </w:rPr>
        <w:t>.</w:t>
      </w:r>
      <w:r w:rsidRPr="00650E1C">
        <w:rPr>
          <w:rFonts w:ascii="Helvetica" w:hAnsi="Helvetica" w:cs="Arial"/>
        </w:rPr>
        <w:t xml:space="preserve"> </w:t>
      </w:r>
      <w:r w:rsidR="00C67B6D">
        <w:rPr>
          <w:rFonts w:ascii="Helvetica" w:hAnsi="Helvetica" w:cs="Arial"/>
        </w:rPr>
        <w:t xml:space="preserve">The default parameters are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=0.2,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=[15,10,5]</m:t>
        </m:r>
      </m:oMath>
      <w:r>
        <w:rPr>
          <w:rFonts w:ascii="Helvetica" w:hAnsi="Helvetica" w:cs="Arial"/>
        </w:rPr>
        <w:t>.</w:t>
      </w:r>
      <w:r w:rsidRPr="00650E1C">
        <w:rPr>
          <w:rFonts w:ascii="Helvetica" w:hAnsi="Helvetica" w:cs="Arial"/>
        </w:rPr>
        <w:t xml:space="preserve"> For joint optimization, we initialize</w:t>
      </w:r>
      <w:r>
        <w:rPr>
          <w:rFonts w:ascii="Helvetica" w:hAnsi="Helvetica" w:cs="Arial"/>
        </w:rPr>
        <w:t>d</w:t>
      </w:r>
      <w:r w:rsidRPr="00650E1C">
        <w:rPr>
          <w:rFonts w:ascii="Helvetica" w:hAnsi="Helvetica" w:cs="Arial"/>
        </w:rPr>
        <w:t xml:space="preserve"> the transition map using </w:t>
      </w:r>
      <w:r>
        <w:rPr>
          <w:rFonts w:ascii="Helvetica" w:hAnsi="Helvetica" w:cs="Arial"/>
        </w:rPr>
        <w:t xml:space="preserve">the </w:t>
      </w:r>
      <w:r w:rsidRPr="00650E1C">
        <w:rPr>
          <w:rFonts w:ascii="Helvetica" w:hAnsi="Helvetica" w:cs="Arial"/>
        </w:rPr>
        <w:t>OT</w:t>
      </w:r>
      <w:r>
        <w:rPr>
          <w:rFonts w:ascii="Helvetica" w:hAnsi="Helvetica" w:cs="Arial"/>
        </w:rPr>
        <w:t xml:space="preserve"> method</w:t>
      </w:r>
      <w:r w:rsidRPr="00650E1C">
        <w:rPr>
          <w:rFonts w:ascii="Helvetica" w:hAnsi="Helvetica" w:cs="Arial"/>
        </w:rPr>
        <w:t xml:space="preserve"> with</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OT</m:t>
            </m:r>
          </m:sub>
        </m:sSub>
        <m:r>
          <w:rPr>
            <w:rFonts w:ascii="Cambria Math" w:hAnsi="Cambria Math" w:cs="Arial"/>
          </w:rPr>
          <m:t>=5</m:t>
        </m:r>
      </m:oMath>
      <w:r>
        <w:rPr>
          <w:rFonts w:ascii="Helvetica" w:hAnsi="Helvetica" w:cs="Arial"/>
        </w:rPr>
        <w:t xml:space="preserve"> and </w:t>
      </w:r>
      <m:oMath>
        <m:sSub>
          <m:sSubPr>
            <m:ctrlPr>
              <w:rPr>
                <w:rFonts w:ascii="Cambria Math" w:hAnsi="Cambria Math" w:cs="Arial"/>
                <w:i/>
              </w:rPr>
            </m:ctrlPr>
          </m:sSubPr>
          <m:e>
            <m:r>
              <w:rPr>
                <w:rFonts w:ascii="Cambria Math" w:hAnsi="Cambria Math" w:cs="Arial"/>
              </w:rPr>
              <m:t>ϵ</m:t>
            </m:r>
          </m:e>
          <m:sub>
            <m:r>
              <w:rPr>
                <w:rFonts w:ascii="Cambria Math" w:hAnsi="Cambria Math" w:cs="Arial"/>
              </w:rPr>
              <m:t>OT</m:t>
            </m:r>
          </m:sub>
        </m:sSub>
        <m:r>
          <w:rPr>
            <w:rFonts w:ascii="Cambria Math" w:hAnsi="Cambria Math" w:cs="Arial"/>
          </w:rPr>
          <m:t>=0.02</m:t>
        </m:r>
      </m:oMath>
      <w:r>
        <w:rPr>
          <w:rFonts w:ascii="Helvetica" w:hAnsi="Helvetica" w:cs="Arial"/>
        </w:rPr>
        <w:t>.</w:t>
      </w:r>
      <w:r w:rsidR="002F1298">
        <w:rPr>
          <w:rFonts w:ascii="Helvetica" w:hAnsi="Helvetica" w:cs="Arial"/>
        </w:rPr>
        <w:t xml:space="preserve"> </w:t>
      </w:r>
      <w:r w:rsidR="002F1298" w:rsidRPr="000B7C65">
        <w:rPr>
          <w:rFonts w:ascii="Helvetica" w:hAnsi="Helvetica" w:cs="Arial"/>
        </w:rPr>
        <w:t>We use</w:t>
      </w:r>
      <w:r w:rsidR="002F1298">
        <w:rPr>
          <w:rFonts w:ascii="Helvetica" w:hAnsi="Helvetica" w:cs="Arial"/>
        </w:rPr>
        <w:t>d</w:t>
      </w:r>
      <w:r w:rsidR="002F1298" w:rsidRPr="000B7C65">
        <w:rPr>
          <w:rFonts w:ascii="Helvetica" w:hAnsi="Helvetica" w:cs="Arial"/>
        </w:rPr>
        <w:t xml:space="preserve"> the smoothed transition map </w:t>
      </w:r>
      <m:oMath>
        <m:r>
          <w:rPr>
            <w:rFonts w:ascii="Cambria Math" w:hAnsi="Cambria Math" w:cs="Arial"/>
          </w:rPr>
          <m:t>T</m:t>
        </m:r>
      </m:oMath>
      <w:r w:rsidR="002F1298" w:rsidRPr="000B7C65">
        <w:rPr>
          <w:rFonts w:ascii="Helvetica" w:hAnsi="Helvetica" w:cs="Arial"/>
        </w:rPr>
        <w:t xml:space="preserve"> for downstream analysis</w:t>
      </w:r>
      <w:r w:rsidR="002F1298">
        <w:rPr>
          <w:rFonts w:ascii="Helvetica" w:hAnsi="Helvetica" w:cs="Arial"/>
        </w:rPr>
        <w:t>,</w:t>
      </w:r>
      <w:r w:rsidR="00AF5F3B">
        <w:rPr>
          <w:rFonts w:ascii="Helvetica" w:hAnsi="Helvetica" w:cs="Arial"/>
        </w:rPr>
        <w:t xml:space="preserve"> except in</w:t>
      </w:r>
      <w:r w:rsidR="00AF5F3B" w:rsidRPr="00650E1C">
        <w:rPr>
          <w:rFonts w:ascii="Helvetica" w:hAnsi="Helvetica" w:cs="Arial"/>
        </w:rPr>
        <w:t xml:space="preserve"> the sub-sampling test </w:t>
      </w:r>
      <w:r w:rsidR="00AF5F3B">
        <w:rPr>
          <w:rFonts w:ascii="Helvetica" w:hAnsi="Helvetica" w:cs="Arial"/>
        </w:rPr>
        <w:t xml:space="preserve">(Fig. </w:t>
      </w:r>
      <w:r w:rsidR="00AF5F3B">
        <w:rPr>
          <w:rFonts w:ascii="Helvetica" w:hAnsi="Helvetica" w:cs="Arial"/>
          <w:b/>
        </w:rPr>
        <w:t>5e</w:t>
      </w:r>
      <w:r w:rsidR="00AF5F3B">
        <w:rPr>
          <w:rFonts w:ascii="Helvetica" w:hAnsi="Helvetica" w:cs="Arial"/>
        </w:rPr>
        <w:t>). In this test,</w:t>
      </w:r>
      <w:r w:rsidR="00AF5F3B" w:rsidRPr="00650E1C">
        <w:rPr>
          <w:rFonts w:ascii="Helvetica" w:hAnsi="Helvetica" w:cs="Arial"/>
        </w:rPr>
        <w:t xml:space="preserve"> </w:t>
      </w:r>
      <w:r w:rsidR="00AF5F3B">
        <w:rPr>
          <w:rFonts w:ascii="Helvetica" w:hAnsi="Helvetica" w:cs="Arial"/>
        </w:rPr>
        <w:t>we use</w:t>
      </w:r>
      <w:r w:rsidR="00431721">
        <w:rPr>
          <w:rFonts w:ascii="Helvetica" w:hAnsi="Helvetica" w:cs="Arial"/>
        </w:rPr>
        <w:t>d</w:t>
      </w:r>
      <w:r w:rsidR="00AF5F3B">
        <w:rPr>
          <w:rFonts w:ascii="Helvetica" w:hAnsi="Helvetica" w:cs="Arial"/>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cs</m:t>
            </m:r>
          </m:sub>
        </m:sSub>
        <m:r>
          <w:rPr>
            <w:rFonts w:ascii="Cambria Math" w:hAnsi="Cambria Math" w:cs="Arial"/>
          </w:rPr>
          <m:t>=0.4</m:t>
        </m:r>
      </m:oMath>
      <w:r w:rsidR="00AF5F3B">
        <w:rPr>
          <w:rFonts w:ascii="Helvetica" w:hAnsi="Helvetica" w:cs="Arial"/>
        </w:rPr>
        <w:t xml:space="preserve"> instead, and generated</w:t>
      </w:r>
      <w:r w:rsidR="00AF5F3B" w:rsidRPr="00650E1C">
        <w:rPr>
          <w:rFonts w:ascii="Helvetica" w:hAnsi="Helvetica" w:cs="Arial"/>
        </w:rPr>
        <w:t xml:space="preserve"> </w:t>
      </w:r>
      <w:r w:rsidR="00AF5F3B">
        <w:rPr>
          <w:rFonts w:ascii="Helvetica" w:hAnsi="Helvetica" w:cs="Arial"/>
        </w:rPr>
        <w:t xml:space="preserve">the </w:t>
      </w:r>
      <w:r w:rsidR="00AF5F3B" w:rsidRPr="00650E1C">
        <w:rPr>
          <w:rFonts w:ascii="Helvetica" w:hAnsi="Helvetica" w:cs="Arial"/>
        </w:rPr>
        <w:t>similarity matrix</w:t>
      </w:r>
      <w:r w:rsidR="00AF5F3B">
        <w:rPr>
          <w:rFonts w:ascii="Helvetica" w:hAnsi="Helvetica" w:cs="Arial"/>
        </w:rPr>
        <w:t xml:space="preserve"> for each sub-sampled dataset</w:t>
      </w:r>
      <w:r w:rsidR="00AF5F3B" w:rsidRPr="00650E1C">
        <w:rPr>
          <w:rFonts w:ascii="Helvetica" w:hAnsi="Helvetica" w:cs="Arial"/>
        </w:rPr>
        <w:t xml:space="preserve"> by subsampling from the </w:t>
      </w:r>
      <w:r w:rsidR="00AF5F3B">
        <w:rPr>
          <w:rFonts w:ascii="Helvetica" w:hAnsi="Helvetica" w:cs="Arial"/>
        </w:rPr>
        <w:t xml:space="preserve">full </w:t>
      </w:r>
      <w:r w:rsidR="00AF5F3B" w:rsidRPr="00650E1C">
        <w:rPr>
          <w:rFonts w:ascii="Helvetica" w:hAnsi="Helvetica" w:cs="Arial"/>
        </w:rPr>
        <w:t>similarity matrix obtained with all cells</w:t>
      </w:r>
      <w:r w:rsidR="00AF5F3B">
        <w:rPr>
          <w:rFonts w:ascii="Helvetica" w:hAnsi="Helvetica" w:cs="Arial"/>
        </w:rPr>
        <w:t xml:space="preserve">. </w:t>
      </w:r>
      <w:commentRangeStart w:id="91"/>
      <w:ins w:id="92" w:author="Wang, Shouwen" w:date="2021-03-27T09:14:00Z">
        <w:del w:id="93" w:author="Klein, Allon Moshe" w:date="2021-03-29T21:16:00Z">
          <w:r w:rsidR="00AF5F3B" w:rsidDel="00FC5E59">
            <w:rPr>
              <w:rFonts w:ascii="Helvetica" w:hAnsi="Helvetica" w:cs="Arial"/>
            </w:rPr>
            <w:delText>This assumes that</w:delText>
          </w:r>
          <w:r w:rsidR="00431721" w:rsidDel="00FC5E59">
            <w:rPr>
              <w:rFonts w:ascii="Helvetica" w:hAnsi="Helvetica" w:cs="Arial"/>
            </w:rPr>
            <w:delText>, while we ha</w:delText>
          </w:r>
        </w:del>
      </w:ins>
      <w:ins w:id="94" w:author="Wang, Shouwen" w:date="2021-03-27T19:16:00Z">
        <w:del w:id="95" w:author="Klein, Allon Moshe" w:date="2021-03-29T21:16:00Z">
          <w:r w:rsidR="00431721" w:rsidDel="00FC5E59">
            <w:rPr>
              <w:rFonts w:ascii="Helvetica" w:hAnsi="Helvetica" w:cs="Arial"/>
            </w:rPr>
            <w:delText>d</w:delText>
          </w:r>
        </w:del>
      </w:ins>
      <w:ins w:id="96" w:author="Wang, Shouwen" w:date="2021-03-27T09:14:00Z">
        <w:del w:id="97" w:author="Klein, Allon Moshe" w:date="2021-03-29T21:16:00Z">
          <w:r w:rsidR="00AF5F3B" w:rsidDel="00FC5E59">
            <w:rPr>
              <w:rFonts w:ascii="Helvetica" w:hAnsi="Helvetica" w:cs="Arial"/>
            </w:rPr>
            <w:delText xml:space="preserve"> less clones available, th</w:delText>
          </w:r>
          <w:r w:rsidR="00431721" w:rsidDel="00FC5E59">
            <w:rPr>
              <w:rFonts w:ascii="Helvetica" w:hAnsi="Helvetica" w:cs="Arial"/>
            </w:rPr>
            <w:delText xml:space="preserve">ere </w:delText>
          </w:r>
        </w:del>
      </w:ins>
      <w:ins w:id="98" w:author="Wang, Shouwen" w:date="2021-03-27T19:16:00Z">
        <w:del w:id="99" w:author="Klein, Allon Moshe" w:date="2021-03-29T21:16:00Z">
          <w:r w:rsidR="00431721" w:rsidDel="00FC5E59">
            <w:rPr>
              <w:rFonts w:ascii="Helvetica" w:hAnsi="Helvetica" w:cs="Arial"/>
            </w:rPr>
            <w:delText>were</w:delText>
          </w:r>
        </w:del>
      </w:ins>
      <w:ins w:id="100" w:author="Wang, Shouwen" w:date="2021-03-27T09:14:00Z">
        <w:del w:id="101" w:author="Klein, Allon Moshe" w:date="2021-03-29T21:16:00Z">
          <w:r w:rsidR="00AF5F3B" w:rsidDel="00FC5E59">
            <w:rPr>
              <w:rFonts w:ascii="Helvetica" w:hAnsi="Helvetica" w:cs="Arial"/>
            </w:rPr>
            <w:delText xml:space="preserve"> as many un-clonally labeled cells</w:delText>
          </w:r>
          <w:r w:rsidR="00545234" w:rsidDel="00FC5E59">
            <w:rPr>
              <w:rFonts w:ascii="Helvetica" w:hAnsi="Helvetica" w:cs="Arial"/>
            </w:rPr>
            <w:delText xml:space="preserve">. </w:delText>
          </w:r>
        </w:del>
      </w:ins>
      <w:ins w:id="102" w:author="Wang, Shouwen" w:date="2021-03-27T19:21:00Z">
        <w:r w:rsidR="00545234">
          <w:rPr>
            <w:rFonts w:ascii="Helvetica" w:hAnsi="Helvetica" w:cs="Arial"/>
          </w:rPr>
          <w:t>Using only the sub-sampled clones to build the similarity matrix</w:t>
        </w:r>
      </w:ins>
      <w:ins w:id="103" w:author="Wang, Shouwen" w:date="2021-03-27T09:14:00Z">
        <w:r w:rsidR="00AF5F3B">
          <w:rPr>
            <w:rFonts w:ascii="Helvetica" w:hAnsi="Helvetica" w:cs="Arial"/>
          </w:rPr>
          <w:t xml:space="preserve">, the result differs only at the </w:t>
        </w:r>
      </w:ins>
      <m:oMath>
        <m:r>
          <w:ins w:id="104" w:author="Wang, Shouwen" w:date="2021-03-27T12:17:00Z">
            <w:rPr>
              <w:rFonts w:ascii="Cambria Math" w:hAnsi="Cambria Math" w:cs="Arial"/>
            </w:rPr>
            <m:t>≤</m:t>
          </w:ins>
        </m:r>
      </m:oMath>
      <w:ins w:id="105" w:author="Wang, Shouwen" w:date="2021-03-27T12:17:00Z">
        <w:r w:rsidR="00C012A5">
          <w:rPr>
            <w:rFonts w:ascii="Helvetica" w:hAnsi="Helvetica" w:cs="Arial"/>
          </w:rPr>
          <w:t xml:space="preserve"> </w:t>
        </w:r>
      </w:ins>
      <w:ins w:id="106" w:author="Wang, Shouwen" w:date="2021-03-27T12:16:00Z">
        <w:r w:rsidR="00C012A5">
          <w:rPr>
            <w:rFonts w:ascii="Helvetica" w:hAnsi="Helvetica" w:cs="Arial"/>
          </w:rPr>
          <w:t xml:space="preserve">5% sampling </w:t>
        </w:r>
      </w:ins>
      <w:ins w:id="107" w:author="Wang, Shouwen" w:date="2021-03-27T09:14:00Z">
        <w:r w:rsidR="00AF5F3B">
          <w:rPr>
            <w:rFonts w:ascii="Helvetica" w:hAnsi="Helvetica" w:cs="Arial"/>
          </w:rPr>
          <w:t>(Supplementary Fig. 4</w:t>
        </w:r>
      </w:ins>
      <w:ins w:id="108" w:author="Wang, Shouwen" w:date="2021-03-27T12:16:00Z">
        <w:r w:rsidR="00380D10" w:rsidRPr="00380D10">
          <w:rPr>
            <w:rFonts w:ascii="Helvetica" w:hAnsi="Helvetica" w:cs="Arial"/>
            <w:b/>
            <w:rPrChange w:id="109" w:author="Wang, Shouwen" w:date="2021-03-27T12:16:00Z">
              <w:rPr>
                <w:rFonts w:ascii="Helvetica" w:hAnsi="Helvetica" w:cs="Arial"/>
              </w:rPr>
            </w:rPrChange>
          </w:rPr>
          <w:t>b</w:t>
        </w:r>
      </w:ins>
      <w:ins w:id="110" w:author="Wang, Shouwen" w:date="2021-03-27T09:14:00Z">
        <w:r w:rsidR="00AF5F3B">
          <w:rPr>
            <w:rFonts w:ascii="Helvetica" w:hAnsi="Helvetica" w:cs="Arial"/>
          </w:rPr>
          <w:t>)</w:t>
        </w:r>
        <w:r w:rsidR="00AF5F3B" w:rsidRPr="00650E1C">
          <w:rPr>
            <w:rFonts w:ascii="Helvetica" w:hAnsi="Helvetica" w:cs="Arial"/>
          </w:rPr>
          <w:t>.</w:t>
        </w:r>
      </w:ins>
      <w:commentRangeEnd w:id="91"/>
      <w:r w:rsidR="00FC5E59">
        <w:rPr>
          <w:rStyle w:val="CommentReference"/>
        </w:rPr>
        <w:commentReference w:id="91"/>
      </w:r>
    </w:p>
    <w:p w14:paraId="64AA2308"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E0ED0C8" w14:textId="135A9551"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F34F8D">
        <w:rPr>
          <w:rFonts w:ascii="Helvetica" w:hAnsi="Helvetica" w:cs="Arial"/>
          <w:i/>
        </w:rPr>
        <w:t xml:space="preserve">Calculating marker gene TPR (Fig. </w:t>
      </w:r>
      <w:r>
        <w:rPr>
          <w:rFonts w:ascii="Helvetica" w:hAnsi="Helvetica" w:cs="Arial"/>
          <w:i/>
        </w:rPr>
        <w:t>5</w:t>
      </w:r>
      <w:r>
        <w:rPr>
          <w:rFonts w:ascii="Helvetica" w:hAnsi="Helvetica" w:cs="Arial"/>
          <w:b/>
          <w:i/>
        </w:rPr>
        <w:t>e</w:t>
      </w:r>
      <w:r w:rsidR="00C012A5" w:rsidRPr="00FC5E59">
        <w:rPr>
          <w:rFonts w:ascii="Helvetica" w:hAnsi="Helvetica" w:cs="Arial"/>
          <w:i/>
        </w:rPr>
        <w:t>, Supplementary Fig. 4</w:t>
      </w:r>
      <w:r w:rsidR="00C012A5" w:rsidRPr="00FC5E59">
        <w:rPr>
          <w:rFonts w:ascii="Helvetica" w:hAnsi="Helvetica" w:cs="Arial"/>
          <w:b/>
          <w:i/>
        </w:rPr>
        <w:t>b</w:t>
      </w:r>
      <w:r w:rsidRPr="00F34F8D">
        <w:rPr>
          <w:rFonts w:ascii="Helvetica" w:hAnsi="Helvetica" w:cs="Arial"/>
          <w:i/>
        </w:rPr>
        <w:t>).</w:t>
      </w:r>
      <w:r w:rsidRPr="00650E1C">
        <w:rPr>
          <w:rFonts w:ascii="Helvetica" w:hAnsi="Helvetica" w:cs="Arial"/>
        </w:rPr>
        <w:t xml:space="preserve"> For a putative reprogramming</w:t>
      </w:r>
      <w:r>
        <w:rPr>
          <w:rFonts w:ascii="Helvetica" w:hAnsi="Helvetica" w:cs="Arial"/>
        </w:rPr>
        <w:t xml:space="preserve"> </w:t>
      </w:r>
      <m:oMath>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r>
          <w:rPr>
            <w:rFonts w:ascii="Cambria Math" w:hAnsi="Cambria Math" w:cs="Arial"/>
          </w:rPr>
          <m:t>)</m:t>
        </m:r>
      </m:oMath>
      <w:r>
        <w:rPr>
          <w:rFonts w:ascii="Helvetica" w:hAnsi="Helvetica" w:cs="Arial"/>
        </w:rPr>
        <w:t xml:space="preserve"> and failed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r>
          <w:rPr>
            <w:rFonts w:ascii="Cambria Math" w:hAnsi="Cambria Math" w:cs="Arial"/>
          </w:rPr>
          <m:t>)</m:t>
        </m:r>
      </m:oMath>
      <w:r w:rsidRPr="00650E1C">
        <w:rPr>
          <w:rFonts w:ascii="Helvetica" w:hAnsi="Helvetica" w:cs="Arial"/>
        </w:rPr>
        <w:t xml:space="preserve"> population</w:t>
      </w:r>
      <w:r>
        <w:rPr>
          <w:rFonts w:ascii="Helvetica" w:hAnsi="Helvetica" w:cs="Arial"/>
        </w:rPr>
        <w:t xml:space="preserve"> </w:t>
      </w:r>
      <w:r w:rsidRPr="00650E1C">
        <w:rPr>
          <w:rFonts w:ascii="Helvetica" w:hAnsi="Helvetica" w:cs="Arial"/>
        </w:rPr>
        <w:t xml:space="preserve">predicted by either </w:t>
      </w:r>
      <w:proofErr w:type="spellStart"/>
      <w:r w:rsidRPr="00650E1C">
        <w:rPr>
          <w:rFonts w:ascii="Helvetica" w:hAnsi="Helvetica" w:cs="Arial"/>
        </w:rPr>
        <w:t>CoSpar</w:t>
      </w:r>
      <w:proofErr w:type="spellEnd"/>
      <w:r w:rsidRPr="00650E1C">
        <w:rPr>
          <w:rFonts w:ascii="Helvetica" w:hAnsi="Helvetica" w:cs="Arial"/>
        </w:rPr>
        <w:t xml:space="preserve"> or the Biddy method, we assess</w:t>
      </w:r>
      <w:r>
        <w:rPr>
          <w:rFonts w:ascii="Helvetica" w:hAnsi="Helvetica" w:cs="Arial"/>
        </w:rPr>
        <w:t>ed</w:t>
      </w:r>
      <w:r w:rsidRPr="00650E1C">
        <w:rPr>
          <w:rFonts w:ascii="Helvetica" w:hAnsi="Helvetica" w:cs="Arial"/>
        </w:rPr>
        <w:t xml:space="preserve"> their accuracy by the overlap of their top differentially expressed genes with those from the reference population (defined by the fate-biased clones selected by Biddy et.al</w:t>
      </w:r>
      <w:r>
        <w:rPr>
          <w:rFonts w:ascii="Helvetica" w:hAnsi="Helvetica" w:cs="Arial"/>
        </w:rPr>
        <w:t>.</w:t>
      </w:r>
      <w:r>
        <w:rPr>
          <w:rFonts w:ascii="Helvetica" w:hAnsi="Helvetica" w:cs="Arial"/>
        </w:rPr>
        <w:fldChar w:fldCharType="begin" w:fldLock="1">
          <w:fldData xml:space="preserve">ZQBKAHkAOQBWADEAdAB2ADMATABZAFMALwBpAHYARQBQAGkAUQB2ADUAbABwADMAcgBYAHcAUQBu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</w:fldData>
        </w:fldChar>
      </w:r>
      <w:r>
        <w:rPr>
          <w:rFonts w:ascii="Helvetica" w:hAnsi="Helvetica" w:cs="Arial"/>
        </w:rPr>
        <w:instrText>ADDIN paperpile_citation &lt;clusterId&gt;N648A996P486U199&lt;/clusterId&gt;&lt;version&gt;0.6.9&lt;/version&gt;&lt;metadata&gt;&lt;citation&gt;&lt;id&gt;b70e7810-7b8c-4af9-b57b-d1d11e577273&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6</w:t>
      </w:r>
      <w:r>
        <w:rPr>
          <w:rFonts w:ascii="Helvetica" w:hAnsi="Helvetica" w:cs="Arial"/>
        </w:rPr>
        <w:fldChar w:fldCharType="end"/>
      </w:r>
      <w:r>
        <w:rPr>
          <w:rFonts w:ascii="Helvetica" w:hAnsi="Helvetica" w:cs="Arial"/>
        </w:rPr>
        <w:t>).</w:t>
      </w:r>
      <w:r w:rsidRPr="00650E1C">
        <w:rPr>
          <w:rFonts w:ascii="Helvetica" w:hAnsi="Helvetica" w:cs="Arial"/>
        </w:rPr>
        <w:t xml:space="preserve"> </w:t>
      </w:r>
    </w:p>
    <w:p w14:paraId="496C718E" w14:textId="72588C79"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t xml:space="preserve">The </w:t>
      </w:r>
      <w:proofErr w:type="spellStart"/>
      <w:r>
        <w:rPr>
          <w:rFonts w:ascii="Helvetica" w:hAnsi="Helvetica" w:cs="Arial"/>
        </w:rPr>
        <w:t>CoSpar</w:t>
      </w:r>
      <w:proofErr w:type="spellEnd"/>
      <w:r>
        <w:rPr>
          <w:rFonts w:ascii="Helvetica" w:hAnsi="Helvetica" w:cs="Arial"/>
        </w:rPr>
        <w:t xml:space="preserve"> predicted 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 xml:space="preserve"> was made by thresholding the fate map </w:t>
      </w:r>
      <m:oMath>
        <m:sSub>
          <m:sSubPr>
            <m:ctrlPr>
              <w:rPr>
                <w:rFonts w:ascii="Cambria Math" w:hAnsi="Cambria Math" w:cs="Arial"/>
                <w:i/>
              </w:rPr>
            </m:ctrlPr>
          </m:sSubPr>
          <m:e>
            <m:r>
              <w:rPr>
                <w:rFonts w:ascii="Cambria Math" w:hAnsi="Cambria Math" w:cs="Arial"/>
              </w:rPr>
              <m:t>P</m:t>
            </m:r>
          </m:e>
          <m:sub>
            <m:r>
              <m:rPr>
                <m:scr m:val="script"/>
              </m:rPr>
              <w:rPr>
                <w:rFonts w:ascii="Cambria Math" w:hAnsi="Cambria Math" w:cs="Arial"/>
              </w:rPr>
              <m:t>C</m:t>
            </m:r>
          </m:sub>
        </m:sSub>
      </m:oMath>
      <w:r>
        <w:rPr>
          <w:rFonts w:ascii="Helvetica" w:hAnsi="Helvetica" w:cs="Arial"/>
        </w:rPr>
        <w:t xml:space="preserve"> </w:t>
      </w:r>
      <w:del w:id="111" w:author="Klein, Allon Moshe" w:date="2021-03-29T21:18:00Z">
        <w:r w:rsidDel="00FC5E59">
          <w:rPr>
            <w:rFonts w:ascii="Helvetica" w:hAnsi="Helvetica" w:cs="Arial"/>
          </w:rPr>
          <w:delText>(</w:delText>
        </w:r>
      </w:del>
      <w:r>
        <w:rPr>
          <w:rFonts w:ascii="Helvetica" w:hAnsi="Helvetica" w:cs="Arial"/>
        </w:rPr>
        <w:t xml:space="preserve">built from </w:t>
      </w:r>
      <w:r w:rsidR="002F1298">
        <w:rPr>
          <w:rFonts w:ascii="Helvetica" w:hAnsi="Helvetica" w:cs="Arial"/>
        </w:rPr>
        <w:t xml:space="preserve">the intra-clone transition map </w:t>
      </w:r>
      <m:oMath>
        <m:sSub>
          <m:sSubPr>
            <m:ctrlPr>
              <w:rPr>
                <w:rFonts w:ascii="Cambria Math" w:hAnsi="Cambria Math" w:cs="Arial"/>
                <w:i/>
              </w:rPr>
            </m:ctrlPr>
          </m:sSubPr>
          <m:e>
            <m:r>
              <w:rPr>
                <w:rFonts w:ascii="Cambria Math" w:hAnsi="Cambria Math" w:cs="Arial"/>
              </w:rPr>
              <m:t>T</m:t>
            </m:r>
          </m:e>
          <m:sub>
            <m:r>
              <w:rPr>
                <w:rFonts w:ascii="Cambria Math" w:hAnsi="Cambria Math" w:cs="Arial"/>
              </w:rPr>
              <m:t>in</m:t>
            </m:r>
          </m:sub>
        </m:sSub>
        <m:r>
          <m:rPr>
            <m:scr m:val="script"/>
          </m:rPr>
          <w:rPr>
            <w:rFonts w:ascii="Cambria Math" w:hAnsi="Cambria Math" w:cs="Arial"/>
          </w:rPr>
          <m:t>=P</m:t>
        </m:r>
        <m:d>
          <m:dPr>
            <m:ctrlPr>
              <w:rPr>
                <w:rFonts w:ascii="Cambria Math" w:hAnsi="Cambria Math" w:cs="Arial"/>
                <w:i/>
              </w:rPr>
            </m:ctrlPr>
          </m:dPr>
          <m:e>
            <m:r>
              <w:rPr>
                <w:rFonts w:ascii="Cambria Math" w:hAnsi="Cambria Math" w:cs="Arial"/>
              </w:rPr>
              <m:t>θ</m:t>
            </m:r>
            <m:d>
              <m:dPr>
                <m:ctrlPr>
                  <w:rPr>
                    <w:rFonts w:ascii="Cambria Math" w:hAnsi="Cambria Math" w:cs="Arial"/>
                    <w:i/>
                  </w:rPr>
                </m:ctrlPr>
              </m:dPr>
              <m:e>
                <m:r>
                  <w:rPr>
                    <w:rFonts w:ascii="Cambria Math" w:hAnsi="Cambria Math" w:cs="Arial"/>
                  </w:rPr>
                  <m:t>T,0</m:t>
                </m:r>
              </m:e>
            </m:d>
          </m:e>
        </m:d>
      </m:oMath>
      <w:r w:rsidR="00431721">
        <w:rPr>
          <w:rFonts w:ascii="Helvetica" w:hAnsi="Helvetica" w:cs="Arial"/>
        </w:rPr>
        <w:t xml:space="preserve"> at</w:t>
      </w:r>
      <w:r w:rsidR="002F1298">
        <w:rPr>
          <w:rFonts w:ascii="Helvetica" w:hAnsi="Helvetica" w:cs="Arial"/>
        </w:rPr>
        <w:t xml:space="preserve"> threshold</w:t>
      </w:r>
      <w:r w:rsidR="00431721">
        <w:rPr>
          <w:rFonts w:ascii="Helvetica" w:hAnsi="Helvetica" w:cs="Arial"/>
        </w:rPr>
        <w:t xml:space="preserve"> </w:t>
      </w:r>
      <m:oMath>
        <m:r>
          <w:rPr>
            <w:rFonts w:ascii="Cambria Math" w:hAnsi="Cambria Math" w:cs="Arial"/>
          </w:rPr>
          <m:t>ν=0</m:t>
        </m:r>
        <m:r>
          <w:del w:id="112" w:author="Klein, Allon Moshe" w:date="2021-03-29T21:18:00Z">
            <w:rPr>
              <w:rFonts w:ascii="Cambria Math" w:hAnsi="Cambria Math" w:cs="Arial"/>
            </w:rPr>
            <m:t xml:space="preserve"> </m:t>
          </w:del>
        </m:r>
      </m:oMath>
      <w:del w:id="113" w:author="Klein, Allon Moshe" w:date="2021-03-29T21:18:00Z">
        <w:r w:rsidDel="00FC5E59">
          <w:rPr>
            <w:rFonts w:ascii="Helvetica" w:hAnsi="Helvetica" w:cs="Arial"/>
          </w:rPr>
          <w:delText>)</w:delText>
        </w:r>
      </w:del>
      <w:r>
        <w:rPr>
          <w:rFonts w:ascii="Helvetica" w:hAnsi="Helvetica" w:cs="Arial"/>
        </w:rPr>
        <w:t xml:space="preserve"> as follows:</w:t>
      </w:r>
      <w:r w:rsidRPr="00650E1C">
        <w:rPr>
          <w:rFonts w:ascii="Helvetica" w:hAnsi="Helvetica" w:cs="Arial"/>
        </w:rPr>
        <w:t xml:space="preserve"> </w:t>
      </w:r>
    </w:p>
    <w:p w14:paraId="604D39D0" w14:textId="77777777" w:rsidR="007D65E7" w:rsidRPr="00650E1C"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r>
            <w:rPr>
              <w:rFonts w:ascii="Cambria Math" w:hAnsi="Cambria Math" w:cs="Arial"/>
            </w:rPr>
            <m:t>=</m:t>
          </m:r>
          <m:d>
            <m:dPr>
              <m:begChr m:val="{"/>
              <m:endChr m:val="}"/>
              <m:ctrlPr>
                <w:rPr>
                  <w:rFonts w:ascii="Cambria Math" w:hAnsi="Cambria Math" w:cs="Arial"/>
                  <w:i/>
                </w:rPr>
              </m:ctrlPr>
            </m:dPr>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arg</m:t>
                      </m:r>
                    </m:e>
                    <m:sub>
                      <m:r>
                        <w:rPr>
                          <w:rFonts w:ascii="Cambria Math" w:hAnsi="Cambria Math" w:cs="Arial"/>
                        </w:rPr>
                        <m:t>i</m:t>
                      </m:r>
                      <m:ctrlPr>
                        <w:rPr>
                          <w:rFonts w:ascii="Cambria Math" w:hAnsi="Cambria Math" w:cs="Arial"/>
                        </w:rPr>
                      </m:ctrlPr>
                    </m:sub>
                  </m:sSub>
                </m:fName>
                <m:e>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r>
                            <w:rPr>
                              <w:rFonts w:ascii="Cambria Math" w:hAnsi="Cambria Math" w:cs="Arial"/>
                            </w:rPr>
                            <m:t>x</m:t>
                          </m:r>
                        </m:sub>
                      </m:sSub>
                    </m:sub>
                  </m:sSub>
                  <m:d>
                    <m:dPr>
                      <m:ctrlPr>
                        <w:rPr>
                          <w:rFonts w:ascii="Cambria Math" w:hAnsi="Cambria Math" w:cs="Arial"/>
                          <w:i/>
                        </w:rPr>
                      </m:ctrlPr>
                    </m:dPr>
                    <m:e>
                      <m:r>
                        <w:rPr>
                          <w:rFonts w:ascii="Cambria Math" w:hAnsi="Cambria Math" w:cs="Arial"/>
                        </w:rPr>
                        <m:t>i</m:t>
                      </m:r>
                    </m:e>
                  </m:d>
                  <m:r>
                    <w:rPr>
                      <w:rFonts w:ascii="Cambria Math" w:hAnsi="Cambria Math" w:cs="Arial"/>
                    </w:rPr>
                    <m:t>&gt;</m:t>
                  </m:r>
                  <m:sSub>
                    <m:sSubPr>
                      <m:ctrlPr>
                        <w:rPr>
                          <w:rFonts w:ascii="Cambria Math" w:hAnsi="Cambria Math" w:cs="Arial"/>
                          <w:i/>
                        </w:rPr>
                      </m:ctrlPr>
                    </m:sSubPr>
                    <m:e>
                      <m:r>
                        <w:rPr>
                          <w:rFonts w:ascii="Cambria Math" w:hAnsi="Cambria Math" w:cs="Arial"/>
                        </w:rPr>
                        <m:t>ν</m:t>
                      </m:r>
                    </m:e>
                    <m:sub>
                      <m:r>
                        <w:rPr>
                          <w:rFonts w:ascii="Cambria Math" w:hAnsi="Cambria Math" w:cs="Arial"/>
                        </w:rPr>
                        <m:t>t</m:t>
                      </m:r>
                    </m:sub>
                  </m:sSub>
                  <m:func>
                    <m:funcPr>
                      <m:ctrlPr>
                        <w:rPr>
                          <w:rFonts w:ascii="Cambria Math" w:hAnsi="Cambria Math" w:cs="Arial"/>
                        </w:rPr>
                      </m:ctrlPr>
                    </m:funcPr>
                    <m:fName>
                      <m:r>
                        <m:rPr>
                          <m:sty m:val="p"/>
                        </m:rPr>
                        <w:rPr>
                          <w:rFonts w:ascii="Cambria Math" w:hAnsi="Cambria Math" w:cs="Arial"/>
                        </w:rPr>
                        <m:t>max</m:t>
                      </m:r>
                    </m:fName>
                    <m:e>
                      <m:sSub>
                        <m:sSubPr>
                          <m:ctrlPr>
                            <w:rPr>
                              <w:rFonts w:ascii="Cambria Math" w:hAnsi="Cambria Math" w:cs="Arial"/>
                              <w:i/>
                            </w:rPr>
                          </m:ctrlPr>
                        </m:sSubPr>
                        <m:e>
                          <m:r>
                            <w:rPr>
                              <w:rFonts w:ascii="Cambria Math" w:hAnsi="Cambria Math" w:cs="Arial"/>
                            </w:rPr>
                            <m:t>P</m:t>
                          </m:r>
                        </m:e>
                        <m:sub>
                          <m:sSub>
                            <m:sSubPr>
                              <m:ctrlPr>
                                <w:rPr>
                                  <w:rFonts w:ascii="Cambria Math" w:hAnsi="Cambria Math" w:cs="Arial"/>
                                  <w:i/>
                                </w:rPr>
                              </m:ctrlPr>
                            </m:sSubPr>
                            <m:e>
                              <m:r>
                                <m:rPr>
                                  <m:scr m:val="script"/>
                                </m:rPr>
                                <w:rPr>
                                  <w:rFonts w:ascii="Cambria Math" w:hAnsi="Cambria Math" w:cs="Arial"/>
                                </w:rPr>
                                <m:t>C</m:t>
                              </m:r>
                            </m:e>
                            <m:sub>
                              <m:r>
                                <w:rPr>
                                  <w:rFonts w:ascii="Cambria Math" w:hAnsi="Cambria Math" w:cs="Arial"/>
                                </w:rPr>
                                <m:t>x</m:t>
                              </m:r>
                            </m:sub>
                          </m:sSub>
                        </m:sub>
                      </m:sSub>
                    </m:e>
                  </m:func>
                </m:e>
              </m:func>
            </m:e>
          </m:d>
          <m:r>
            <w:rPr>
              <w:rFonts w:ascii="Cambria Math" w:hAnsi="Cambria Math" w:cs="Arial"/>
            </w:rPr>
            <m:t>,   x∈{r,f}</m:t>
          </m:r>
        </m:oMath>
      </m:oMathPara>
    </w:p>
    <w:p w14:paraId="0DAFC99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where</w:t>
      </w:r>
      <w:r>
        <w:rPr>
          <w:rFonts w:ascii="Helvetica" w:hAnsi="Helvetica" w:cs="Arial"/>
        </w:rPr>
        <w:t>,</w:t>
      </w:r>
      <w:r w:rsidRPr="00186484">
        <w:rPr>
          <w:rFonts w:ascii="Helvetica" w:hAnsi="Helvetica" w:cs="Arial"/>
        </w:rPr>
        <w:t xml:space="preserve"> </w:t>
      </w:r>
      <w:r>
        <w:rPr>
          <w:rFonts w:ascii="Helvetica" w:hAnsi="Helvetica" w:cs="Arial"/>
        </w:rPr>
        <w:t>to enrich for high-fidelity states,</w:t>
      </w:r>
      <w:r w:rsidRPr="00650E1C">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t</m:t>
            </m:r>
          </m:sub>
        </m:sSub>
        <m:r>
          <w:rPr>
            <w:rFonts w:ascii="Cambria Math" w:hAnsi="Cambria Math" w:cs="Arial"/>
          </w:rPr>
          <m:t>=</m:t>
        </m:r>
        <m:r>
          <m:rPr>
            <m:sty m:val="p"/>
          </m:rPr>
          <w:rPr>
            <w:rFonts w:ascii="Cambria Math" w:hAnsi="Cambria Math" w:cs="Arial"/>
          </w:rPr>
          <m:t>max⁡</m:t>
        </m:r>
        <m:r>
          <w:rPr>
            <w:rFonts w:ascii="Cambria Math" w:hAnsi="Cambria Math" w:cs="Arial"/>
          </w:rPr>
          <m:t>(0.5,ω</m:t>
        </m:r>
      </m:oMath>
      <w:r>
        <w:rPr>
          <w:rFonts w:ascii="Helvetica" w:hAnsi="Helvetica" w:cs="Arial"/>
        </w:rPr>
        <w:t>)</w:t>
      </w:r>
      <w:r w:rsidRPr="00650E1C">
        <w:rPr>
          <w:rFonts w:ascii="Helvetica" w:hAnsi="Helvetica" w:cs="Arial"/>
        </w:rPr>
        <w:t xml:space="preserve"> </w:t>
      </w:r>
      <w:r>
        <w:rPr>
          <w:rFonts w:ascii="Helvetica" w:hAnsi="Helvetica" w:cs="Arial"/>
        </w:rPr>
        <w:t xml:space="preserve">and </w:t>
      </w:r>
      <m:oMath>
        <m:r>
          <w:rPr>
            <w:rFonts w:ascii="Cambria Math" w:hAnsi="Cambria Math" w:cs="Arial"/>
          </w:rPr>
          <m:t>ω</m:t>
        </m:r>
      </m:oMath>
      <w:r>
        <w:rPr>
          <w:rFonts w:ascii="Helvetica" w:hAnsi="Helvetica" w:cs="Arial"/>
        </w:rPr>
        <w:t xml:space="preserve"> was chosen such that </w:t>
      </w:r>
      <m:oMath>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e>
        </m:d>
      </m:oMath>
      <w:r>
        <w:rPr>
          <w:rFonts w:ascii="Helvetica" w:hAnsi="Helvetica" w:cs="Arial"/>
        </w:rPr>
        <w:t xml:space="preserve"> is the largest value below 500. </w:t>
      </w:r>
      <w:r w:rsidRPr="00650E1C">
        <w:rPr>
          <w:rFonts w:ascii="Helvetica" w:hAnsi="Helvetica" w:cs="Arial"/>
        </w:rPr>
        <w:t xml:space="preserve"> </w:t>
      </w:r>
    </w:p>
    <w:p w14:paraId="2BD658D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 xml:space="preserve">For both </w:t>
      </w:r>
      <w:proofErr w:type="spellStart"/>
      <w:r w:rsidRPr="00650E1C">
        <w:rPr>
          <w:rFonts w:ascii="Helvetica" w:hAnsi="Helvetica" w:cs="Arial"/>
        </w:rPr>
        <w:t>CoSpar</w:t>
      </w:r>
      <w:proofErr w:type="spellEnd"/>
      <w:r w:rsidRPr="00650E1C">
        <w:rPr>
          <w:rFonts w:ascii="Helvetica" w:hAnsi="Helvetica" w:cs="Arial"/>
        </w:rPr>
        <w:t xml:space="preserve"> and the Biddy </w:t>
      </w:r>
      <w:r>
        <w:rPr>
          <w:rFonts w:ascii="Helvetica" w:hAnsi="Helvetica" w:cs="Arial"/>
        </w:rPr>
        <w:t>prediction</w:t>
      </w:r>
      <w:r w:rsidRPr="00650E1C">
        <w:rPr>
          <w:rFonts w:ascii="Helvetica" w:hAnsi="Helvetica" w:cs="Arial"/>
        </w:rPr>
        <w:t xml:space="preserve">, when </w:t>
      </w:r>
      <m:oMath>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e>
        </m:d>
        <m:r>
          <w:rPr>
            <w:rFonts w:ascii="Cambria Math" w:hAnsi="Cambria Math" w:cs="Arial"/>
          </w:rPr>
          <m:t>≤200</m:t>
        </m:r>
      </m:oMath>
      <w:r>
        <w:rPr>
          <w:rFonts w:ascii="Helvetica" w:hAnsi="Helvetica" w:cs="Arial"/>
        </w:rPr>
        <w:t>,</w:t>
      </w:r>
      <w:r w:rsidRPr="00650E1C">
        <w:rPr>
          <w:rFonts w:ascii="Helvetica" w:hAnsi="Helvetica" w:cs="Arial"/>
        </w:rPr>
        <w:t xml:space="preserve"> we </w:t>
      </w:r>
      <w:r>
        <w:rPr>
          <w:rFonts w:ascii="Helvetica" w:hAnsi="Helvetica" w:cs="Arial"/>
        </w:rPr>
        <w:t>increased</w:t>
      </w:r>
      <w:r w:rsidRPr="00650E1C">
        <w:rPr>
          <w:rFonts w:ascii="Helvetica" w:hAnsi="Helvetica" w:cs="Arial"/>
        </w:rPr>
        <w:t xml:space="preserve"> the total cell number up to 200 by adding the nearest neighbors of selected cell states </w:t>
      </w:r>
      <w:r>
        <w:rPr>
          <w:rFonts w:ascii="Helvetica" w:hAnsi="Helvetica" w:cs="Arial"/>
        </w:rPr>
        <w:t xml:space="preserve">using the </w:t>
      </w:r>
      <w:proofErr w:type="spellStart"/>
      <w:r>
        <w:rPr>
          <w:rFonts w:ascii="Helvetica" w:hAnsi="Helvetica" w:cs="Arial"/>
        </w:rPr>
        <w:t>kNN</w:t>
      </w:r>
      <w:proofErr w:type="spellEnd"/>
      <w:r>
        <w:rPr>
          <w:rFonts w:ascii="Helvetica" w:hAnsi="Helvetica" w:cs="Arial"/>
        </w:rPr>
        <w:t xml:space="preserve"> graph defined by the full dataset</w:t>
      </w:r>
      <w:r w:rsidRPr="00650E1C">
        <w:rPr>
          <w:rFonts w:ascii="Helvetica" w:hAnsi="Helvetica" w:cs="Arial"/>
        </w:rPr>
        <w:t xml:space="preserve">. This step </w:t>
      </w:r>
      <w:r>
        <w:rPr>
          <w:rFonts w:ascii="Helvetica" w:hAnsi="Helvetica" w:cs="Arial"/>
        </w:rPr>
        <w:t>supports the statistical power</w:t>
      </w:r>
      <w:r w:rsidRPr="00650E1C">
        <w:rPr>
          <w:rFonts w:ascii="Helvetica" w:hAnsi="Helvetica" w:cs="Arial"/>
        </w:rPr>
        <w:t xml:space="preserve"> </w:t>
      </w:r>
      <w:r>
        <w:rPr>
          <w:rFonts w:ascii="Helvetica" w:hAnsi="Helvetica" w:cs="Arial"/>
        </w:rPr>
        <w:t xml:space="preserve">of </w:t>
      </w:r>
      <w:r w:rsidRPr="00650E1C">
        <w:rPr>
          <w:rFonts w:ascii="Helvetica" w:hAnsi="Helvetica" w:cs="Arial"/>
        </w:rPr>
        <w:t>the differential gene expression (DGE) analysis.</w:t>
      </w:r>
    </w:p>
    <w:p w14:paraId="591AEA8C" w14:textId="77777777" w:rsidR="007D65E7" w:rsidRPr="005851B6"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rPr>
        <w:tab/>
      </w:r>
      <w:r w:rsidRPr="00650E1C">
        <w:rPr>
          <w:rFonts w:ascii="Helvetica" w:hAnsi="Helvetica" w:cs="Arial"/>
        </w:rPr>
        <w:t>Finally, we perform</w:t>
      </w:r>
      <w:r>
        <w:rPr>
          <w:rFonts w:ascii="Helvetica" w:hAnsi="Helvetica" w:cs="Arial"/>
        </w:rPr>
        <w:t>ed</w:t>
      </w:r>
      <w:r w:rsidRPr="00650E1C">
        <w:rPr>
          <w:rFonts w:ascii="Helvetica" w:hAnsi="Helvetica" w:cs="Arial"/>
        </w:rPr>
        <w:t xml:space="preserve"> DGE analysis between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 xml:space="preserve">, </w:t>
      </w:r>
      <w:r w:rsidRPr="00650E1C">
        <w:rPr>
          <w:rFonts w:ascii="Helvetica" w:hAnsi="Helvetica" w:cs="Arial"/>
        </w:rPr>
        <w:t>identif</w:t>
      </w:r>
      <w:r>
        <w:rPr>
          <w:rFonts w:ascii="Helvetica" w:hAnsi="Helvetica" w:cs="Arial"/>
        </w:rPr>
        <w:t>ied</w:t>
      </w:r>
      <w:r w:rsidRPr="00650E1C">
        <w:rPr>
          <w:rFonts w:ascii="Helvetica" w:hAnsi="Helvetica" w:cs="Arial"/>
        </w:rPr>
        <w:t xml:space="preserve"> enriched genes for each population, and compare</w:t>
      </w:r>
      <w:r>
        <w:rPr>
          <w:rFonts w:ascii="Helvetica" w:hAnsi="Helvetica" w:cs="Arial"/>
        </w:rPr>
        <w:t>d</w:t>
      </w:r>
      <w:r w:rsidRPr="00650E1C">
        <w:rPr>
          <w:rFonts w:ascii="Helvetica" w:hAnsi="Helvetica" w:cs="Arial"/>
        </w:rPr>
        <w:t xml:space="preserve"> them with the reference. Specifically, we </w:t>
      </w:r>
      <w:r>
        <w:rPr>
          <w:rFonts w:ascii="Helvetica" w:hAnsi="Helvetica" w:cs="Arial"/>
        </w:rPr>
        <w:t xml:space="preserve">first </w:t>
      </w:r>
      <w:r w:rsidRPr="00650E1C">
        <w:rPr>
          <w:rFonts w:ascii="Helvetica" w:hAnsi="Helvetica" w:cs="Arial"/>
        </w:rPr>
        <w:t>calculate</w:t>
      </w:r>
      <w:r>
        <w:rPr>
          <w:rFonts w:ascii="Helvetica" w:hAnsi="Helvetica" w:cs="Arial"/>
        </w:rPr>
        <w:t>d</w:t>
      </w:r>
      <w:r w:rsidRPr="00650E1C">
        <w:rPr>
          <w:rFonts w:ascii="Helvetica" w:hAnsi="Helvetica" w:cs="Arial"/>
        </w:rPr>
        <w:t xml:space="preserve"> the </w:t>
      </w:r>
      <w:r>
        <w:rPr>
          <w:rFonts w:ascii="Helvetica" w:hAnsi="Helvetica" w:cs="Arial"/>
        </w:rPr>
        <w:t>P-</w:t>
      </w:r>
      <w:r w:rsidRPr="00650E1C">
        <w:rPr>
          <w:rFonts w:ascii="Helvetica" w:hAnsi="Helvetica" w:cs="Arial"/>
        </w:rPr>
        <w:t>value for each gene</w:t>
      </w:r>
      <w:r>
        <w:rPr>
          <w:rFonts w:ascii="Helvetica" w:hAnsi="Helvetica" w:cs="Arial"/>
        </w:rPr>
        <w:t xml:space="preserve"> using the </w:t>
      </w:r>
      <w:r w:rsidRPr="00647F8A">
        <w:rPr>
          <w:rFonts w:ascii="Helvetica" w:hAnsi="Helvetica" w:cs="Arial"/>
        </w:rPr>
        <w:t>Wilcoxon rank-sum</w:t>
      </w:r>
      <w:r>
        <w:rPr>
          <w:rFonts w:ascii="Helvetica" w:hAnsi="Helvetica" w:cs="Arial"/>
        </w:rPr>
        <w:t xml:space="preserve"> test, with </w:t>
      </w:r>
      <w:proofErr w:type="spellStart"/>
      <w:r w:rsidRPr="00650E1C">
        <w:rPr>
          <w:rFonts w:ascii="Helvetica" w:hAnsi="Helvetica" w:cs="Arial"/>
        </w:rPr>
        <w:t>Benjamini</w:t>
      </w:r>
      <w:proofErr w:type="spellEnd"/>
      <w:r w:rsidRPr="00650E1C">
        <w:rPr>
          <w:rFonts w:ascii="Helvetica" w:hAnsi="Helvetica" w:cs="Arial"/>
        </w:rPr>
        <w:t>-Hochberg correction</w:t>
      </w:r>
      <w:r>
        <w:rPr>
          <w:rFonts w:ascii="Helvetica" w:hAnsi="Helvetica" w:cs="Arial"/>
        </w:rPr>
        <w:t xml:space="preserve">. We </w:t>
      </w:r>
      <w:r w:rsidRPr="00650E1C">
        <w:rPr>
          <w:rFonts w:ascii="Helvetica" w:hAnsi="Helvetica" w:cs="Arial"/>
        </w:rPr>
        <w:t>rank</w:t>
      </w:r>
      <w:r>
        <w:rPr>
          <w:rFonts w:ascii="Helvetica" w:hAnsi="Helvetica" w:cs="Arial"/>
        </w:rPr>
        <w:t>ed</w:t>
      </w:r>
      <w:r w:rsidRPr="00650E1C">
        <w:rPr>
          <w:rFonts w:ascii="Helvetica" w:hAnsi="Helvetica" w:cs="Arial"/>
        </w:rPr>
        <w:t xml:space="preserve"> them according to the </w:t>
      </w:r>
      <w:r>
        <w:rPr>
          <w:rFonts w:ascii="Helvetica" w:hAnsi="Helvetica" w:cs="Arial"/>
        </w:rPr>
        <w:t xml:space="preserve">expression </w:t>
      </w:r>
      <w:r w:rsidRPr="00650E1C">
        <w:rPr>
          <w:rFonts w:ascii="Helvetica" w:hAnsi="Helvetica" w:cs="Arial"/>
        </w:rPr>
        <w:t>fold change</w:t>
      </w:r>
      <w:r>
        <w:rPr>
          <w:rFonts w:ascii="Helvetica" w:hAnsi="Helvetica" w:cs="Arial"/>
        </w:rPr>
        <w:t xml:space="preserve"> between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sidRPr="00650E1C">
        <w:rPr>
          <w:rFonts w:ascii="Helvetica" w:hAnsi="Helvetica" w:cs="Arial"/>
        </w:rPr>
        <w:t>, ke</w:t>
      </w:r>
      <w:r>
        <w:rPr>
          <w:rFonts w:ascii="Helvetica" w:hAnsi="Helvetica" w:cs="Arial"/>
        </w:rPr>
        <w:t>pt</w:t>
      </w:r>
      <w:r w:rsidRPr="00650E1C">
        <w:rPr>
          <w:rFonts w:ascii="Helvetica" w:hAnsi="Helvetica" w:cs="Arial"/>
        </w:rPr>
        <w:t xml:space="preserve"> the top 50 genes enriched in</w:t>
      </w:r>
      <w:r>
        <w:rPr>
          <w:rFonts w:ascii="Helvetica" w:hAnsi="Helvetica" w:cs="Arial"/>
        </w:rPr>
        <w:t xml:space="preserve">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r</m:t>
            </m:r>
          </m:sub>
        </m:sSub>
      </m:oMath>
      <w:r>
        <w:rPr>
          <w:rFonts w:ascii="Helvetica" w:hAnsi="Helvetica" w:cs="Arial"/>
        </w:rPr>
        <w:t xml:space="preserve"> and another top 50 in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f</m:t>
            </m:r>
          </m:sub>
        </m:sSub>
      </m:oMath>
      <w:r>
        <w:rPr>
          <w:rFonts w:ascii="Helvetica" w:hAnsi="Helvetica" w:cs="Arial"/>
        </w:rPr>
        <w:t>,</w:t>
      </w:r>
      <w:r w:rsidRPr="00650E1C">
        <w:rPr>
          <w:rFonts w:ascii="Helvetica" w:hAnsi="Helvetica" w:cs="Arial"/>
        </w:rPr>
        <w:t xml:space="preserve"> and </w:t>
      </w:r>
      <w:r>
        <w:rPr>
          <w:rFonts w:ascii="Helvetica" w:hAnsi="Helvetica" w:cs="Arial"/>
        </w:rPr>
        <w:t>excluded</w:t>
      </w:r>
      <w:r w:rsidRPr="00650E1C">
        <w:rPr>
          <w:rFonts w:ascii="Helvetica" w:hAnsi="Helvetica" w:cs="Arial"/>
        </w:rPr>
        <w:t xml:space="preserve"> statistically </w:t>
      </w:r>
      <w:r>
        <w:rPr>
          <w:rFonts w:ascii="Helvetica" w:hAnsi="Helvetica" w:cs="Arial"/>
        </w:rPr>
        <w:t>in</w:t>
      </w:r>
      <w:r w:rsidRPr="00650E1C">
        <w:rPr>
          <w:rFonts w:ascii="Helvetica" w:hAnsi="Helvetica" w:cs="Arial"/>
        </w:rPr>
        <w:t>significant ones (</w:t>
      </w:r>
      <w:r>
        <w:rPr>
          <w:rFonts w:ascii="Helvetica" w:hAnsi="Helvetica" w:cs="Arial"/>
        </w:rPr>
        <w:t xml:space="preserve">adjusted </w:t>
      </w:r>
      <w:r w:rsidRPr="00650E1C">
        <w:rPr>
          <w:rFonts w:ascii="Helvetica" w:hAnsi="Helvetica" w:cs="Arial"/>
        </w:rPr>
        <w:t>P</w:t>
      </w:r>
      <w:r>
        <w:rPr>
          <w:rFonts w:ascii="Helvetica" w:hAnsi="Helvetica" w:cs="Arial"/>
        </w:rPr>
        <w:t>-</w:t>
      </w:r>
      <w:r w:rsidRPr="00650E1C">
        <w:rPr>
          <w:rFonts w:ascii="Helvetica" w:hAnsi="Helvetica" w:cs="Arial"/>
        </w:rPr>
        <w:t>value</w:t>
      </w:r>
      <w:r>
        <w:rPr>
          <w:rFonts w:ascii="Helvetica" w:hAnsi="Helvetica" w:cs="Arial"/>
        </w:rPr>
        <w:t xml:space="preserve"> </w:t>
      </w:r>
      <m:oMath>
        <m:r>
          <w:rPr>
            <w:rFonts w:ascii="Cambria Math" w:hAnsi="Cambria Math" w:cs="Arial"/>
          </w:rPr>
          <m:t>≥0.05</m:t>
        </m:r>
      </m:oMath>
      <w:r w:rsidRPr="00650E1C">
        <w:rPr>
          <w:rFonts w:ascii="Helvetica" w:hAnsi="Helvetica" w:cs="Arial"/>
        </w:rPr>
        <w:t xml:space="preserve">). Denoting the </w:t>
      </w:r>
      <w:r>
        <w:rPr>
          <w:rFonts w:ascii="Helvetica" w:hAnsi="Helvetica" w:cs="Arial"/>
        </w:rPr>
        <w:t xml:space="preserve">resulting </w:t>
      </w:r>
      <w:r w:rsidRPr="00650E1C">
        <w:rPr>
          <w:rFonts w:ascii="Helvetica" w:hAnsi="Helvetica" w:cs="Arial"/>
        </w:rPr>
        <w:t xml:space="preserve">gene set </w:t>
      </w:r>
      <w:r>
        <w:rPr>
          <w:rFonts w:ascii="Helvetica" w:hAnsi="Helvetica" w:cs="Arial"/>
        </w:rPr>
        <w:t xml:space="preserve">for predicted population </w:t>
      </w:r>
      <m:oMath>
        <m:sSub>
          <m:sSubPr>
            <m:ctrlPr>
              <w:rPr>
                <w:rFonts w:ascii="Cambria Math" w:hAnsi="Cambria Math" w:cs="Arial"/>
                <w:i/>
              </w:rPr>
            </m:ctrlPr>
          </m:sSubPr>
          <m:e>
            <m:r>
              <m:rPr>
                <m:scr m:val="script"/>
              </m:rPr>
              <w:rPr>
                <w:rFonts w:ascii="Cambria Math" w:hAnsi="Cambria Math" w:cs="Arial"/>
              </w:rPr>
              <m:t>D</m:t>
            </m:r>
          </m:e>
          <m:sub>
            <m:r>
              <w:rPr>
                <w:rFonts w:ascii="Cambria Math" w:hAnsi="Cambria Math" w:cs="Arial"/>
              </w:rPr>
              <m:t>x</m:t>
            </m:r>
          </m:sub>
        </m:sSub>
      </m:oMath>
      <w:r>
        <w:rPr>
          <w:rFonts w:ascii="Helvetica" w:hAnsi="Helvetica" w:cs="Arial"/>
        </w:rPr>
        <w:t xml:space="preserve"> as </w:t>
      </w:r>
      <m:oMath>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oMath>
      <w:r>
        <w:rPr>
          <w:rFonts w:ascii="Helvetica" w:hAnsi="Helvetica" w:cs="Arial"/>
        </w:rPr>
        <w:t xml:space="preserve">, and that from </w:t>
      </w:r>
      <w:r w:rsidRPr="00650E1C">
        <w:rPr>
          <w:rFonts w:ascii="Helvetica" w:hAnsi="Helvetica" w:cs="Arial"/>
        </w:rPr>
        <w:t>the corresponding reference population as</w:t>
      </w:r>
      <w:r>
        <w:rPr>
          <w:rFonts w:ascii="Helvetica" w:hAnsi="Helvetica" w:cs="Arial"/>
        </w:rPr>
        <w:t xml:space="preserve"> </w:t>
      </w:r>
      <m:oMath>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oMath>
      <w:r>
        <w:rPr>
          <w:rFonts w:ascii="Helvetica" w:hAnsi="Helvetica" w:cs="Arial"/>
        </w:rPr>
        <w:t xml:space="preserve">, </w:t>
      </w:r>
      <w:r w:rsidRPr="00650E1C">
        <w:rPr>
          <w:rFonts w:ascii="Helvetica" w:hAnsi="Helvetica" w:cs="Arial"/>
        </w:rPr>
        <w:t xml:space="preserve">the marker gene TPR for this putative population is given by </w:t>
      </w:r>
    </w:p>
    <w:p w14:paraId="78A4F0C5" w14:textId="77777777" w:rsidR="007D65E7" w:rsidRDefault="00FC5E59"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m:oMathPara>
        <m:oMath>
          <m:sSub>
            <m:sSubPr>
              <m:ctrlPr>
                <w:rPr>
                  <w:rFonts w:ascii="Cambria Math" w:hAnsi="Cambria Math" w:cs="Arial"/>
                  <w:i/>
                </w:rPr>
              </m:ctrlPr>
            </m:sSubPr>
            <m:e>
              <m:r>
                <w:rPr>
                  <w:rFonts w:ascii="Cambria Math" w:hAnsi="Cambria Math" w:cs="Arial"/>
                </w:rPr>
                <m:t>TPR</m:t>
              </m:r>
            </m:e>
            <m:sub>
              <m:r>
                <w:rPr>
                  <w:rFonts w:ascii="Cambria Math" w:hAnsi="Cambria Math" w:cs="Arial"/>
                </w:rPr>
                <m:t>x</m:t>
              </m:r>
            </m:sub>
          </m:sSub>
          <m:r>
            <w:rPr>
              <w:rFonts w:ascii="Cambria Math" w:hAnsi="Cambria Math" w:cs="Arial"/>
            </w:rPr>
            <m:t>=</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r>
                <w:rPr>
                  <w:rFonts w:ascii="Cambria Math" w:hAnsi="Cambria Math" w:cs="Arial"/>
                </w:rPr>
                <m:t>|</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m:rPr>
                              <m:scr m:val="script"/>
                            </m:rPr>
                            <w:rPr>
                              <w:rFonts w:ascii="Cambria Math" w:hAnsi="Cambria Math" w:cs="Arial"/>
                            </w:rPr>
                            <m:t>E</m:t>
                          </m:r>
                        </m:e>
                        <m:sub>
                          <m:r>
                            <w:rPr>
                              <w:rFonts w:ascii="Cambria Math" w:hAnsi="Cambria Math" w:cs="Arial"/>
                            </w:rPr>
                            <m:t>x</m:t>
                          </m:r>
                        </m:sub>
                      </m:sSub>
                    </m:e>
                  </m:d>
                  <m:r>
                    <w:rPr>
                      <w:rFonts w:ascii="Cambria Math" w:hAnsi="Cambria Math" w:cs="Arial"/>
                    </w:rPr>
                    <m:t>,|</m:t>
                  </m:r>
                  <m:sSubSup>
                    <m:sSubSupPr>
                      <m:ctrlPr>
                        <w:rPr>
                          <w:rFonts w:ascii="Cambria Math" w:hAnsi="Cambria Math" w:cs="Arial"/>
                          <w:i/>
                        </w:rPr>
                      </m:ctrlPr>
                    </m:sSubSupPr>
                    <m:e>
                      <m:r>
                        <m:rPr>
                          <m:scr m:val="script"/>
                        </m:rPr>
                        <w:rPr>
                          <w:rFonts w:ascii="Cambria Math" w:hAnsi="Cambria Math" w:cs="Arial"/>
                        </w:rPr>
                        <m:t>E</m:t>
                      </m:r>
                    </m:e>
                    <m:sub>
                      <m:r>
                        <w:rPr>
                          <w:rFonts w:ascii="Cambria Math" w:hAnsi="Cambria Math" w:cs="Arial"/>
                        </w:rPr>
                        <m:t>x</m:t>
                      </m:r>
                    </m:sub>
                    <m:sup>
                      <m:r>
                        <w:rPr>
                          <w:rFonts w:ascii="Cambria Math" w:hAnsi="Cambria Math" w:cs="Arial"/>
                        </w:rPr>
                        <m:t>true</m:t>
                      </m:r>
                    </m:sup>
                  </m:sSubSup>
                  <m:r>
                    <w:rPr>
                      <w:rFonts w:ascii="Cambria Math" w:hAnsi="Cambria Math" w:cs="Arial"/>
                    </w:rPr>
                    <m:t>|}</m:t>
                  </m:r>
                </m:e>
              </m:func>
            </m:den>
          </m:f>
          <m:r>
            <w:rPr>
              <w:rFonts w:ascii="Cambria Math" w:hAnsi="Cambria Math" w:cs="Arial"/>
            </w:rPr>
            <m:t>,  x∈{r,f}</m:t>
          </m:r>
        </m:oMath>
      </m:oMathPara>
    </w:p>
    <w:p w14:paraId="6AB5B5B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The final marker gene TPR for a given method (</w:t>
      </w:r>
      <w:proofErr w:type="spellStart"/>
      <w:r w:rsidRPr="00650E1C">
        <w:rPr>
          <w:rFonts w:ascii="Helvetica" w:hAnsi="Helvetica" w:cs="Arial"/>
        </w:rPr>
        <w:t>CoSpar</w:t>
      </w:r>
      <w:proofErr w:type="spellEnd"/>
      <w:r w:rsidRPr="00650E1C">
        <w:rPr>
          <w:rFonts w:ascii="Helvetica" w:hAnsi="Helvetica" w:cs="Arial"/>
        </w:rPr>
        <w:t xml:space="preserve"> or the Biddy method) </w:t>
      </w:r>
      <w:r>
        <w:rPr>
          <w:rFonts w:ascii="Helvetica" w:hAnsi="Helvetica" w:cs="Arial"/>
        </w:rPr>
        <w:t xml:space="preserve">was </w:t>
      </w:r>
      <m:oMath>
        <m:r>
          <w:rPr>
            <w:rFonts w:ascii="Cambria Math" w:hAnsi="Cambria Math" w:cs="Arial"/>
          </w:rPr>
          <m:t>(TP</m:t>
        </m:r>
        <m:sSub>
          <m:sSubPr>
            <m:ctrlPr>
              <w:rPr>
                <w:rFonts w:ascii="Cambria Math" w:hAnsi="Cambria Math" w:cs="Arial"/>
                <w:i/>
              </w:rPr>
            </m:ctrlPr>
          </m:sSubPr>
          <m:e>
            <m:r>
              <w:rPr>
                <w:rFonts w:ascii="Cambria Math" w:hAnsi="Cambria Math" w:cs="Arial"/>
              </w:rPr>
              <m:t>R</m:t>
            </m:r>
          </m:e>
          <m:sub>
            <m:r>
              <w:rPr>
                <w:rFonts w:ascii="Cambria Math" w:hAnsi="Cambria Math" w:cs="Arial"/>
              </w:rPr>
              <m:t>r</m:t>
            </m:r>
          </m:sub>
        </m:sSub>
        <m:r>
          <w:rPr>
            <w:rFonts w:ascii="Cambria Math" w:hAnsi="Cambria Math" w:cs="Arial"/>
          </w:rPr>
          <m:t>+TP</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)/2</m:t>
        </m:r>
      </m:oMath>
      <w:r w:rsidRPr="00650E1C">
        <w:rPr>
          <w:rFonts w:ascii="Helvetica" w:hAnsi="Helvetica" w:cs="Arial"/>
        </w:rPr>
        <w:t>.</w:t>
      </w:r>
    </w:p>
    <w:p w14:paraId="58083884"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E6D0B66" w14:textId="12682A78"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 xml:space="preserve">Identifying </w:t>
      </w:r>
      <w:r>
        <w:rPr>
          <w:rFonts w:ascii="Helvetica" w:hAnsi="Helvetica" w:cs="Arial"/>
          <w:i/>
        </w:rPr>
        <w:t xml:space="preserve">putative driver genes on day 3 </w:t>
      </w:r>
      <w:r w:rsidRPr="00F433AF">
        <w:rPr>
          <w:rFonts w:ascii="Helvetica" w:hAnsi="Helvetica" w:cs="Arial"/>
          <w:i/>
        </w:rPr>
        <w:t xml:space="preserve">(Fig. </w:t>
      </w:r>
      <w:r>
        <w:rPr>
          <w:rFonts w:ascii="Helvetica" w:hAnsi="Helvetica" w:cs="Arial"/>
          <w:i/>
        </w:rPr>
        <w:t>5</w:t>
      </w:r>
      <w:r w:rsidRPr="00F433AF">
        <w:rPr>
          <w:rFonts w:ascii="Helvetica" w:hAnsi="Helvetica" w:cs="Arial"/>
          <w:b/>
          <w:i/>
        </w:rPr>
        <w:t>i-</w:t>
      </w:r>
      <w:r>
        <w:rPr>
          <w:rFonts w:ascii="Helvetica" w:hAnsi="Helvetica" w:cs="Arial"/>
          <w:b/>
          <w:i/>
        </w:rPr>
        <w:t>k</w:t>
      </w:r>
      <w:r w:rsidRPr="00F433AF">
        <w:rPr>
          <w:rFonts w:ascii="Helvetica" w:hAnsi="Helvetica" w:cs="Arial"/>
          <w:i/>
        </w:rPr>
        <w:t>)</w:t>
      </w:r>
      <w:r w:rsidRPr="005013CD">
        <w:rPr>
          <w:rFonts w:ascii="Helvetica" w:hAnsi="Helvetica" w:cs="Arial"/>
          <w:i/>
        </w:rPr>
        <w:t>.</w:t>
      </w:r>
      <w:r w:rsidRPr="00650E1C">
        <w:rPr>
          <w:rFonts w:ascii="Helvetica" w:hAnsi="Helvetica" w:cs="Arial"/>
        </w:rPr>
        <w:t xml:space="preserve"> </w:t>
      </w:r>
      <w:r>
        <w:rPr>
          <w:rFonts w:ascii="Helvetica" w:hAnsi="Helvetica" w:cs="Arial"/>
        </w:rPr>
        <w:t>Based on the predicted progenitor bias (Fig. 5</w:t>
      </w:r>
      <w:r>
        <w:rPr>
          <w:rFonts w:ascii="Helvetica" w:hAnsi="Helvetica" w:cs="Arial"/>
          <w:b/>
        </w:rPr>
        <w:t>i</w:t>
      </w:r>
      <w:r>
        <w:rPr>
          <w:rFonts w:ascii="Helvetica" w:hAnsi="Helvetica" w:cs="Arial"/>
        </w:rPr>
        <w:t xml:space="preserve">) calculated with </w:t>
      </w:r>
      <w:r w:rsidR="00972521">
        <w:rPr>
          <w:rFonts w:ascii="Helvetica" w:hAnsi="Helvetica" w:cs="Arial"/>
        </w:rPr>
        <w:t>Eq. (8)</w:t>
      </w:r>
      <w:r>
        <w:rPr>
          <w:rFonts w:ascii="Helvetica" w:hAnsi="Helvetica" w:cs="Arial"/>
        </w:rPr>
        <w:t xml:space="preserve">, we selected reprogramming progenitors </w:t>
      </w:r>
      <w:r w:rsidR="00A459B2">
        <w:rPr>
          <w:rFonts w:ascii="Helvetica" w:hAnsi="Helvetica" w:cs="Arial"/>
        </w:rPr>
        <w:t xml:space="preserve">(cluster </w:t>
      </w:r>
      <m:oMath>
        <m:r>
          <m:rPr>
            <m:scr m:val="script"/>
          </m:rPr>
          <w:rPr>
            <w:rFonts w:ascii="Cambria Math" w:hAnsi="Cambria Math" w:cs="Arial"/>
          </w:rPr>
          <m:t>A</m:t>
        </m:r>
      </m:oMath>
      <w:r w:rsidR="00A459B2">
        <w:rPr>
          <w:rFonts w:ascii="Helvetica" w:hAnsi="Helvetica" w:cs="Arial"/>
        </w:rPr>
        <w:t xml:space="preserve">) </w:t>
      </w:r>
      <w:r w:rsidR="00A459B2">
        <w:rPr>
          <w:rFonts w:ascii="Helvetica" w:hAnsi="Helvetica" w:cs="Arial"/>
        </w:rPr>
        <w:lastRenderedPageBreak/>
        <w:t xml:space="preserve">with a bias </w:t>
      </w:r>
      <w:r w:rsidR="00A459B2" w:rsidRPr="000B7C65">
        <w:rPr>
          <w:rFonts w:ascii="Helvetica" w:hAnsi="Helvetica" w:cs="Arial"/>
        </w:rPr>
        <w:t xml:space="preserve">above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 xml:space="preserve">bias, </m:t>
            </m:r>
            <m:r>
              <m:rPr>
                <m:scr m:val="script"/>
              </m:rPr>
              <w:rPr>
                <w:rFonts w:ascii="Cambria Math" w:hAnsi="Cambria Math" w:cs="Arial"/>
              </w:rPr>
              <m:t>A</m:t>
            </m:r>
          </m:sub>
        </m:sSub>
        <m:r>
          <w:rPr>
            <w:rFonts w:ascii="Cambria Math" w:hAnsi="Cambria Math" w:cs="Arial"/>
          </w:rPr>
          <m:t>=0.6</m:t>
        </m:r>
      </m:oMath>
      <w:r>
        <w:rPr>
          <w:rFonts w:ascii="Helvetica" w:hAnsi="Helvetica" w:cs="Arial"/>
        </w:rPr>
        <w:t>, and the progenitors for the failed cluster</w:t>
      </w:r>
      <w:r w:rsidR="00A459B2">
        <w:rPr>
          <w:rFonts w:ascii="Helvetica" w:hAnsi="Helvetica" w:cs="Arial"/>
        </w:rPr>
        <w:t xml:space="preserve"> (</w:t>
      </w:r>
      <m:oMath>
        <m:r>
          <m:rPr>
            <m:scr m:val="script"/>
          </m:rPr>
          <w:rPr>
            <w:rFonts w:ascii="Cambria Math" w:hAnsi="Cambria Math" w:cs="Arial"/>
          </w:rPr>
          <m:t>B)</m:t>
        </m:r>
      </m:oMath>
      <w:r>
        <w:rPr>
          <w:rFonts w:ascii="Helvetica" w:hAnsi="Helvetica" w:cs="Arial"/>
        </w:rPr>
        <w:t xml:space="preserve"> with a bias below </w:t>
      </w:r>
      <m:oMath>
        <m:sSub>
          <m:sSubPr>
            <m:ctrlPr>
              <w:rPr>
                <w:rFonts w:ascii="Cambria Math" w:hAnsi="Cambria Math" w:cs="Arial"/>
                <w:i/>
              </w:rPr>
            </m:ctrlPr>
          </m:sSubPr>
          <m:e>
            <m:r>
              <w:rPr>
                <w:rFonts w:ascii="Cambria Math" w:hAnsi="Cambria Math" w:cs="Arial"/>
              </w:rPr>
              <m:t>ν</m:t>
            </m:r>
          </m:e>
          <m:sub>
            <m:r>
              <w:rPr>
                <w:rFonts w:ascii="Cambria Math" w:hAnsi="Cambria Math" w:cs="Arial"/>
              </w:rPr>
              <m:t>bias</m:t>
            </m:r>
            <m:r>
              <m:rPr>
                <m:scr m:val="script"/>
              </m:rPr>
              <w:rPr>
                <w:rFonts w:ascii="Cambria Math" w:hAnsi="Cambria Math" w:cs="Arial"/>
              </w:rPr>
              <m:t>, B</m:t>
            </m:r>
          </m:sub>
        </m:sSub>
        <m:r>
          <w:rPr>
            <w:rFonts w:ascii="Cambria Math" w:hAnsi="Cambria Math" w:cs="Arial"/>
          </w:rPr>
          <m:t>=</m:t>
        </m:r>
      </m:oMath>
      <w:r>
        <w:rPr>
          <w:rFonts w:ascii="Helvetica" w:hAnsi="Helvetica" w:cs="Arial"/>
        </w:rPr>
        <w:t>0.4</w:t>
      </w:r>
      <w:r w:rsidR="00545234">
        <w:rPr>
          <w:rFonts w:ascii="Helvetica" w:hAnsi="Helvetica" w:cs="Arial"/>
        </w:rPr>
        <w:t>, as in Eq. (9).</w:t>
      </w:r>
      <w:r>
        <w:rPr>
          <w:rFonts w:ascii="Helvetica" w:hAnsi="Helvetica" w:cs="Arial"/>
        </w:rPr>
        <w:t xml:space="preserve"> Then, we perform DGE analysis as mentioned above.</w:t>
      </w:r>
    </w:p>
    <w:p w14:paraId="485B3407"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DE7C090"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Pr>
          <w:rFonts w:ascii="Helvetica" w:hAnsi="Helvetica" w:cs="Arial"/>
          <w:b/>
        </w:rPr>
        <w:t xml:space="preserve">Application of </w:t>
      </w:r>
      <w:proofErr w:type="spellStart"/>
      <w:r>
        <w:rPr>
          <w:rFonts w:ascii="Helvetica" w:hAnsi="Helvetica" w:cs="Arial"/>
          <w:b/>
        </w:rPr>
        <w:t>CoSpar</w:t>
      </w:r>
      <w:proofErr w:type="spellEnd"/>
      <w:r w:rsidRPr="00650E1C">
        <w:rPr>
          <w:rFonts w:ascii="Helvetica" w:hAnsi="Helvetica" w:cs="Arial"/>
          <w:b/>
        </w:rPr>
        <w:t xml:space="preserve"> </w:t>
      </w:r>
      <w:r>
        <w:rPr>
          <w:rFonts w:ascii="Helvetica" w:hAnsi="Helvetica" w:cs="Arial"/>
          <w:b/>
        </w:rPr>
        <w:t>to in vitro differentiation of lung endoderm</w:t>
      </w:r>
      <w:r w:rsidRPr="00650E1C">
        <w:rPr>
          <w:rFonts w:ascii="Helvetica" w:hAnsi="Helvetica" w:cs="Arial"/>
          <w:b/>
        </w:rPr>
        <w:t>.</w:t>
      </w:r>
      <w:r w:rsidRPr="00650E1C">
        <w:rPr>
          <w:rFonts w:ascii="Helvetica" w:hAnsi="Helvetica" w:cs="Arial"/>
        </w:rPr>
        <w:t xml:space="preserve">  </w:t>
      </w:r>
    </w:p>
    <w:p w14:paraId="6ED35436"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C529E38" w14:textId="523814F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Pre-processing.</w:t>
      </w:r>
      <w:r w:rsidRPr="00650E1C">
        <w:rPr>
          <w:rFonts w:ascii="Helvetica" w:hAnsi="Helvetica" w:cs="Arial"/>
        </w:rPr>
        <w:t xml:space="preserve"> </w:t>
      </w:r>
      <w:r>
        <w:rPr>
          <w:rFonts w:ascii="Helvetica" w:hAnsi="Helvetica" w:cs="Arial"/>
        </w:rPr>
        <w:t xml:space="preserve">Data was </w:t>
      </w:r>
      <w:proofErr w:type="spellStart"/>
      <w:r>
        <w:rPr>
          <w:rFonts w:ascii="Helvetica" w:hAnsi="Helvetica" w:cs="Arial"/>
        </w:rPr>
        <w:t>dowloaded</w:t>
      </w:r>
      <w:proofErr w:type="spellEnd"/>
      <w:r w:rsidRPr="00650E1C">
        <w:rPr>
          <w:rFonts w:ascii="Helvetica" w:hAnsi="Helvetica" w:cs="Arial"/>
        </w:rPr>
        <w:t xml:space="preserve"> </w:t>
      </w:r>
      <w:r>
        <w:rPr>
          <w:rFonts w:ascii="Helvetica" w:hAnsi="Helvetica" w:cs="Arial"/>
        </w:rPr>
        <w:t xml:space="preserve">from </w:t>
      </w:r>
      <w:r w:rsidRPr="00650E1C">
        <w:rPr>
          <w:rFonts w:ascii="Helvetica" w:hAnsi="Helvetica" w:cs="Arial"/>
        </w:rPr>
        <w:t>GEO</w:t>
      </w:r>
      <w:r>
        <w:rPr>
          <w:rFonts w:ascii="Helvetica" w:hAnsi="Helvetica" w:cs="Arial"/>
        </w:rPr>
        <w:t>,</w:t>
      </w:r>
      <w:r w:rsidRPr="00650E1C">
        <w:rPr>
          <w:rFonts w:ascii="Helvetica" w:hAnsi="Helvetica" w:cs="Arial"/>
        </w:rPr>
        <w:t xml:space="preserve"> accession number</w:t>
      </w:r>
      <w:r>
        <w:rPr>
          <w:rFonts w:ascii="Helvetica" w:hAnsi="Helvetica" w:cs="Arial"/>
        </w:rPr>
        <w:t>s</w:t>
      </w:r>
      <w:r w:rsidRPr="00650E1C">
        <w:rPr>
          <w:rFonts w:ascii="Helvetica" w:hAnsi="Helvetica" w:cs="Arial"/>
        </w:rPr>
        <w:t xml:space="preserve"> GSE137805 and GSE137811</w:t>
      </w:r>
      <w:r>
        <w:rPr>
          <w:rFonts w:ascii="Helvetica" w:hAnsi="Helvetica" w:cs="Arial"/>
        </w:rPr>
        <w:t>.</w:t>
      </w:r>
      <w:r w:rsidRPr="00650E1C">
        <w:rPr>
          <w:rFonts w:ascii="Helvetica" w:hAnsi="Helvetica" w:cs="Arial"/>
        </w:rPr>
        <w:t xml:space="preserve"> We select</w:t>
      </w:r>
      <w:r>
        <w:rPr>
          <w:rFonts w:ascii="Helvetica" w:hAnsi="Helvetica" w:cs="Arial"/>
        </w:rPr>
        <w:t>ed</w:t>
      </w:r>
      <w:r w:rsidRPr="00650E1C">
        <w:rPr>
          <w:rFonts w:ascii="Helvetica" w:hAnsi="Helvetica" w:cs="Arial"/>
        </w:rPr>
        <w:t xml:space="preserve"> highly variable genes using </w:t>
      </w:r>
      <w:proofErr w:type="spellStart"/>
      <w:r w:rsidRPr="00650E1C">
        <w:rPr>
          <w:rFonts w:ascii="Helvetica" w:hAnsi="Helvetica" w:cs="Arial"/>
        </w:rPr>
        <w:t>filter_genes</w:t>
      </w:r>
      <w:proofErr w:type="spellEnd"/>
      <w:r w:rsidRPr="00650E1C">
        <w:rPr>
          <w:rFonts w:ascii="Helvetica" w:hAnsi="Helvetica" w:cs="Arial"/>
        </w:rPr>
        <w:t xml:space="preserve"> </w:t>
      </w:r>
      <w:r>
        <w:rPr>
          <w:rFonts w:ascii="Helvetica" w:hAnsi="Helvetica" w:cs="Arial"/>
        </w:rPr>
        <w:t>function (</w:t>
      </w:r>
      <w:proofErr w:type="spellStart"/>
      <w:r w:rsidRPr="00D61A01">
        <w:rPr>
          <w:rFonts w:ascii="Helvetica" w:hAnsi="Helvetica" w:cs="Arial"/>
          <w:i/>
        </w:rPr>
        <w:t>min_vscore_pctl</w:t>
      </w:r>
      <w:proofErr w:type="spellEnd"/>
      <w:r w:rsidRPr="00650E1C">
        <w:rPr>
          <w:rFonts w:ascii="Helvetica" w:hAnsi="Helvetica" w:cs="Arial"/>
        </w:rPr>
        <w:t>=</w:t>
      </w:r>
      <w:proofErr w:type="gramStart"/>
      <w:r w:rsidRPr="00650E1C">
        <w:rPr>
          <w:rFonts w:ascii="Helvetica" w:hAnsi="Helvetica" w:cs="Arial"/>
        </w:rPr>
        <w:t>80 ,</w:t>
      </w:r>
      <w:proofErr w:type="spellStart"/>
      <w:r w:rsidRPr="00D61A01">
        <w:rPr>
          <w:rFonts w:ascii="Helvetica" w:hAnsi="Helvetica" w:cs="Arial"/>
          <w:i/>
        </w:rPr>
        <w:t>min</w:t>
      </w:r>
      <w:proofErr w:type="gramEnd"/>
      <w:r w:rsidRPr="00D61A01">
        <w:rPr>
          <w:rFonts w:ascii="Helvetica" w:hAnsi="Helvetica" w:cs="Arial"/>
          <w:i/>
        </w:rPr>
        <w:t>_counts</w:t>
      </w:r>
      <w:proofErr w:type="spellEnd"/>
      <w:r w:rsidRPr="00650E1C">
        <w:rPr>
          <w:rFonts w:ascii="Helvetica" w:hAnsi="Helvetica" w:cs="Arial"/>
        </w:rPr>
        <w:t xml:space="preserve">=3, </w:t>
      </w:r>
      <w:proofErr w:type="spellStart"/>
      <w:r w:rsidRPr="00D61A01">
        <w:rPr>
          <w:rFonts w:ascii="Helvetica" w:hAnsi="Helvetica" w:cs="Arial"/>
          <w:i/>
        </w:rPr>
        <w:t>min_cells</w:t>
      </w:r>
      <w:proofErr w:type="spellEnd"/>
      <w:r w:rsidRPr="00650E1C">
        <w:rPr>
          <w:rFonts w:ascii="Helvetica" w:hAnsi="Helvetica" w:cs="Arial"/>
        </w:rPr>
        <w:t>=3), and normalize</w:t>
      </w:r>
      <w:r>
        <w:rPr>
          <w:rFonts w:ascii="Helvetica" w:hAnsi="Helvetica" w:cs="Arial"/>
        </w:rPr>
        <w:t>d</w:t>
      </w:r>
      <w:r w:rsidRPr="00650E1C">
        <w:rPr>
          <w:rFonts w:ascii="Helvetica" w:hAnsi="Helvetica" w:cs="Arial"/>
        </w:rPr>
        <w:t xml:space="preserve"> the UMI counts per cell to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Pr="00650E1C">
        <w:rPr>
          <w:rFonts w:ascii="Helvetica" w:hAnsi="Helvetica" w:cs="Arial"/>
        </w:rPr>
        <w:t>. We use</w:t>
      </w:r>
      <w:r>
        <w:rPr>
          <w:rFonts w:ascii="Helvetica" w:hAnsi="Helvetica" w:cs="Arial"/>
        </w:rPr>
        <w:t>d</w:t>
      </w:r>
      <w:r w:rsidRPr="00650E1C">
        <w:rPr>
          <w:rFonts w:ascii="Helvetica" w:hAnsi="Helvetica" w:cs="Arial"/>
        </w:rPr>
        <w:t xml:space="preserve"> the top 40 PCs to construct </w:t>
      </w:r>
      <w:proofErr w:type="spellStart"/>
      <w:r>
        <w:rPr>
          <w:rFonts w:ascii="Helvetica" w:hAnsi="Helvetica" w:cs="Arial"/>
        </w:rPr>
        <w:t>kNN</w:t>
      </w:r>
      <w:proofErr w:type="spellEnd"/>
      <w:r w:rsidRPr="00650E1C">
        <w:rPr>
          <w:rFonts w:ascii="Helvetica" w:hAnsi="Helvetica" w:cs="Arial"/>
        </w:rPr>
        <w:t xml:space="preserve"> graph with</w:t>
      </w:r>
      <w:r>
        <w:rPr>
          <w:rFonts w:ascii="Helvetica" w:hAnsi="Helvetica" w:cs="Arial"/>
        </w:rPr>
        <w:t xml:space="preserve"> </w:t>
      </w:r>
      <m:oMath>
        <m:r>
          <w:rPr>
            <w:rFonts w:ascii="Cambria Math" w:hAnsi="Cambria Math" w:cs="Arial"/>
          </w:rPr>
          <m:t>k=20</m:t>
        </m:r>
      </m:oMath>
      <w:r w:rsidRPr="00650E1C">
        <w:rPr>
          <w:rFonts w:ascii="Helvetica" w:hAnsi="Helvetica" w:cs="Arial"/>
        </w:rPr>
        <w:t xml:space="preserve"> for downstream analysis. We inherit</w:t>
      </w:r>
      <w:r>
        <w:rPr>
          <w:rFonts w:ascii="Helvetica" w:hAnsi="Helvetica" w:cs="Arial"/>
        </w:rPr>
        <w:t>ed</w:t>
      </w:r>
      <w:r w:rsidRPr="00650E1C">
        <w:rPr>
          <w:rFonts w:ascii="Helvetica" w:hAnsi="Helvetica" w:cs="Arial"/>
        </w:rPr>
        <w:t xml:space="preserve"> the original embedding on day 17 and 21</w:t>
      </w:r>
      <w:r>
        <w:rPr>
          <w:rFonts w:ascii="Helvetica" w:hAnsi="Helvetica" w:cs="Arial"/>
        </w:rPr>
        <w:t xml:space="preserve"> by Hurley et.al.</w:t>
      </w:r>
      <w:r>
        <w:rPr>
          <w:rFonts w:ascii="Helvetica" w:hAnsi="Helvetica" w:cs="Arial"/>
        </w:rPr>
        <w:fldChar w:fldCharType="begin" w:fldLock="1">
          <w:fldData xml:space="preserve">ZQBKAHoAZABXAFcAbAB2ADUATQBZAFIALwBTAHUATgArAGUAQQA0AHkAUABTAG8AZQBaAE8ANwBN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==
</w:fldData>
        </w:fldChar>
      </w:r>
      <w:r>
        <w:rPr>
          <w:rFonts w:ascii="Helvetica" w:hAnsi="Helvetica" w:cs="Arial"/>
        </w:rPr>
        <w:instrText>ADDIN paperpile_citation &lt;clusterId&gt;O949B196X487V111&lt;/clusterId&gt;&lt;version&gt;0.6.9&lt;/version&gt;&lt;metadata&gt;&lt;citation&gt;&lt;id&gt;d2838bc2-f33d-45e3-be8e-a0b1aa2d6339&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11</w:t>
      </w:r>
      <w:r>
        <w:rPr>
          <w:rFonts w:ascii="Helvetica" w:hAnsi="Helvetica" w:cs="Arial"/>
        </w:rPr>
        <w:fldChar w:fldCharType="end"/>
      </w:r>
      <w:ins w:id="114" w:author="Wang, Shouwen" w:date="2021-03-26T21:41:00Z">
        <w:r w:rsidR="00661FB7">
          <w:rPr>
            <w:rFonts w:ascii="Helvetica" w:hAnsi="Helvetica" w:cs="Arial"/>
          </w:rPr>
          <w:t xml:space="preserve"> </w:t>
        </w:r>
      </w:ins>
      <w:r w:rsidR="00661FB7">
        <w:rPr>
          <w:rFonts w:ascii="Helvetica" w:hAnsi="Helvetica" w:cs="Arial"/>
        </w:rPr>
        <w:t xml:space="preserve">(available at </w:t>
      </w:r>
      <w:hyperlink r:id="rId11" w:history="1">
        <w:r w:rsidR="00661FB7" w:rsidRPr="004D4702">
          <w:rPr>
            <w:rStyle w:val="Hyperlink"/>
            <w:rFonts w:ascii="Helvetica" w:hAnsi="Helvetica" w:cs="Arial"/>
          </w:rPr>
          <w:t>https://kleintools.hms.harvard.edu/tools/springViewer_1_6_dev.html?cgi-bin/client_datasets/nacho_springplot/allMerged</w:t>
        </w:r>
      </w:hyperlink>
      <w:r w:rsidR="00661FB7">
        <w:rPr>
          <w:rFonts w:ascii="Helvetica" w:hAnsi="Helvetica" w:cs="Arial"/>
        </w:rPr>
        <w:t>)</w:t>
      </w:r>
      <w:r w:rsidRPr="00650E1C">
        <w:rPr>
          <w:rFonts w:ascii="Helvetica" w:hAnsi="Helvetica" w:cs="Arial"/>
        </w:rPr>
        <w:t>, and use</w:t>
      </w:r>
      <w:r>
        <w:rPr>
          <w:rFonts w:ascii="Helvetica" w:hAnsi="Helvetica" w:cs="Arial"/>
        </w:rPr>
        <w:t>d</w:t>
      </w:r>
      <w:r w:rsidRPr="00650E1C">
        <w:rPr>
          <w:rFonts w:ascii="Helvetica" w:hAnsi="Helvetica" w:cs="Arial"/>
        </w:rPr>
        <w:t xml:space="preserve"> UMAP (</w:t>
      </w:r>
      <w:proofErr w:type="spellStart"/>
      <w:r w:rsidRPr="00650E1C">
        <w:rPr>
          <w:rFonts w:ascii="Helvetica" w:hAnsi="Helvetica" w:cs="Arial"/>
        </w:rPr>
        <w:t>scanpy.tl.umap</w:t>
      </w:r>
      <w:proofErr w:type="spellEnd"/>
      <w:r w:rsidRPr="00650E1C">
        <w:rPr>
          <w:rFonts w:ascii="Helvetica" w:hAnsi="Helvetica" w:cs="Arial"/>
        </w:rPr>
        <w:t xml:space="preserve"> with </w:t>
      </w:r>
      <w:proofErr w:type="spellStart"/>
      <w:r w:rsidRPr="00D61A01">
        <w:rPr>
          <w:rFonts w:ascii="Helvetica" w:hAnsi="Helvetica" w:cs="Arial"/>
          <w:i/>
        </w:rPr>
        <w:t>min_dist</w:t>
      </w:r>
      <w:proofErr w:type="spellEnd"/>
      <w:r w:rsidRPr="00650E1C">
        <w:rPr>
          <w:rFonts w:ascii="Helvetica" w:hAnsi="Helvetica" w:cs="Arial"/>
        </w:rPr>
        <w:t xml:space="preserve">=0.3) to generate the embedding for </w:t>
      </w:r>
      <w:r>
        <w:rPr>
          <w:rFonts w:ascii="Helvetica" w:hAnsi="Helvetica" w:cs="Arial"/>
        </w:rPr>
        <w:t xml:space="preserve">day-15 and </w:t>
      </w:r>
      <w:r w:rsidRPr="00650E1C">
        <w:rPr>
          <w:rFonts w:ascii="Helvetica" w:hAnsi="Helvetica" w:cs="Arial"/>
        </w:rPr>
        <w:t>day</w:t>
      </w:r>
      <w:r>
        <w:rPr>
          <w:rFonts w:ascii="Helvetica" w:hAnsi="Helvetica" w:cs="Arial"/>
        </w:rPr>
        <w:t>-</w:t>
      </w:r>
      <w:r w:rsidRPr="00650E1C">
        <w:rPr>
          <w:rFonts w:ascii="Helvetica" w:hAnsi="Helvetica" w:cs="Arial"/>
        </w:rPr>
        <w:t>27</w:t>
      </w:r>
      <w:r>
        <w:rPr>
          <w:rFonts w:ascii="Helvetica" w:hAnsi="Helvetica" w:cs="Arial"/>
        </w:rPr>
        <w:t xml:space="preserve"> cells</w:t>
      </w:r>
      <w:r w:rsidRPr="00650E1C">
        <w:rPr>
          <w:rFonts w:ascii="Helvetica" w:hAnsi="Helvetica" w:cs="Arial"/>
        </w:rPr>
        <w:t xml:space="preserve">.  The </w:t>
      </w:r>
      <w:r>
        <w:rPr>
          <w:rFonts w:ascii="Helvetica" w:hAnsi="Helvetica" w:cs="Arial"/>
        </w:rPr>
        <w:t>iACE2</w:t>
      </w:r>
      <w:r w:rsidRPr="00650E1C">
        <w:rPr>
          <w:rFonts w:ascii="Helvetica" w:hAnsi="Helvetica" w:cs="Arial"/>
        </w:rPr>
        <w:t xml:space="preserve"> cluster </w:t>
      </w:r>
      <w:r>
        <w:rPr>
          <w:rFonts w:ascii="Helvetica" w:hAnsi="Helvetica" w:cs="Arial"/>
        </w:rPr>
        <w:t>is</w:t>
      </w:r>
      <w:r w:rsidRPr="00650E1C">
        <w:rPr>
          <w:rFonts w:ascii="Helvetica" w:hAnsi="Helvetica" w:cs="Arial"/>
        </w:rPr>
        <w:t xml:space="preserve"> defined as the day-27 </w:t>
      </w:r>
      <w:proofErr w:type="spellStart"/>
      <w:r w:rsidRPr="00650E1C">
        <w:rPr>
          <w:rFonts w:ascii="Helvetica" w:hAnsi="Helvetica" w:cs="Arial"/>
        </w:rPr>
        <w:t>leiden</w:t>
      </w:r>
      <w:proofErr w:type="spellEnd"/>
      <w:r w:rsidRPr="00650E1C">
        <w:rPr>
          <w:rFonts w:ascii="Helvetica" w:hAnsi="Helvetica" w:cs="Arial"/>
        </w:rPr>
        <w:t xml:space="preserve"> cluster (</w:t>
      </w:r>
      <w:proofErr w:type="spellStart"/>
      <w:r w:rsidRPr="00650E1C">
        <w:rPr>
          <w:rFonts w:ascii="Helvetica" w:hAnsi="Helvetica" w:cs="Arial"/>
        </w:rPr>
        <w:t>scanpy.tl.leiden</w:t>
      </w:r>
      <w:proofErr w:type="spellEnd"/>
      <w:r w:rsidRPr="00650E1C">
        <w:rPr>
          <w:rFonts w:ascii="Helvetica" w:hAnsi="Helvetica" w:cs="Arial"/>
        </w:rPr>
        <w:t xml:space="preserve"> with </w:t>
      </w:r>
      <w:r w:rsidRPr="00D61A01">
        <w:rPr>
          <w:rFonts w:ascii="Helvetica" w:hAnsi="Helvetica" w:cs="Arial"/>
          <w:i/>
        </w:rPr>
        <w:t>resolution</w:t>
      </w:r>
      <w:r w:rsidRPr="00650E1C">
        <w:rPr>
          <w:rFonts w:ascii="Helvetica" w:hAnsi="Helvetica" w:cs="Arial"/>
        </w:rPr>
        <w:t xml:space="preserve">=0.5) that highly express </w:t>
      </w:r>
      <w:r w:rsidRPr="00D61A01">
        <w:rPr>
          <w:rFonts w:ascii="Helvetica" w:hAnsi="Helvetica" w:cs="Arial"/>
          <w:i/>
        </w:rPr>
        <w:t>SFTPB</w:t>
      </w:r>
      <w:r w:rsidRPr="00650E1C">
        <w:rPr>
          <w:rFonts w:ascii="Helvetica" w:hAnsi="Helvetica" w:cs="Arial"/>
        </w:rPr>
        <w:t xml:space="preserve"> and </w:t>
      </w:r>
      <w:r w:rsidRPr="00D61A01">
        <w:rPr>
          <w:rFonts w:ascii="Helvetica" w:hAnsi="Helvetica" w:cs="Arial"/>
          <w:i/>
        </w:rPr>
        <w:t>SFTPC</w:t>
      </w:r>
      <w:r>
        <w:rPr>
          <w:rFonts w:ascii="Helvetica" w:hAnsi="Helvetica" w:cs="Arial"/>
          <w:i/>
        </w:rPr>
        <w:t xml:space="preserve"> </w:t>
      </w:r>
      <w:r w:rsidRPr="00D61A01">
        <w:rPr>
          <w:rFonts w:ascii="Helvetica" w:hAnsi="Helvetica" w:cs="Arial"/>
        </w:rPr>
        <w:t xml:space="preserve">(Supplementary Fig. </w:t>
      </w:r>
      <w:r>
        <w:rPr>
          <w:rFonts w:ascii="Helvetica" w:hAnsi="Helvetica" w:cs="Arial"/>
        </w:rPr>
        <w:t>5</w:t>
      </w:r>
      <w:r w:rsidRPr="00D61A01">
        <w:rPr>
          <w:rFonts w:ascii="Helvetica" w:hAnsi="Helvetica" w:cs="Arial"/>
          <w:b/>
        </w:rPr>
        <w:t>a</w:t>
      </w:r>
      <w:r w:rsidRPr="00D61A01">
        <w:rPr>
          <w:rFonts w:ascii="Helvetica" w:hAnsi="Helvetica" w:cs="Arial"/>
        </w:rPr>
        <w:t xml:space="preserve">), </w:t>
      </w:r>
      <w:r w:rsidRPr="00650E1C">
        <w:rPr>
          <w:rFonts w:ascii="Helvetica" w:hAnsi="Helvetica" w:cs="Arial"/>
        </w:rPr>
        <w:t xml:space="preserve">marker genes for </w:t>
      </w:r>
      <w:r>
        <w:rPr>
          <w:rFonts w:ascii="Helvetica" w:hAnsi="Helvetica" w:cs="Arial"/>
        </w:rPr>
        <w:t>iACE2</w:t>
      </w:r>
      <w:r w:rsidRPr="00650E1C">
        <w:rPr>
          <w:rFonts w:ascii="Helvetica" w:hAnsi="Helvetica" w:cs="Arial"/>
        </w:rPr>
        <w:t xml:space="preserve"> cell</w:t>
      </w:r>
      <w:r>
        <w:rPr>
          <w:rFonts w:ascii="Helvetica" w:hAnsi="Helvetica" w:cs="Arial"/>
        </w:rPr>
        <w:t>s</w:t>
      </w:r>
      <w:r>
        <w:rPr>
          <w:rFonts w:ascii="Helvetica" w:hAnsi="Helvetica" w:cs="Arial"/>
        </w:rPr>
        <w:fldChar w:fldCharType="begin" w:fldLock="1">
          <w:fldData xml:space="preserve">ZQBKAHoAZABXAFcAbAB2ADUATQBZAFIALwBTAHUATgArAGUAQQA0AHkAUABTAG8AZQBaAE8ANwBN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==
</w:fldData>
        </w:fldChar>
      </w:r>
      <w:r>
        <w:rPr>
          <w:rFonts w:ascii="Helvetica" w:hAnsi="Helvetica" w:cs="Arial"/>
        </w:rPr>
        <w:instrText>ADDIN paperpile_citation &lt;clusterId&gt;C898J956F346C139&lt;/clusterId&gt;&lt;version&gt;0.6.9&lt;/version&gt;&lt;metadata&gt;&lt;citation&gt;&lt;id&gt;d2838bc2-f33d-45e3-be8e-a0b1aa2d6339&lt;/id&gt;&lt;no_author/&gt;&lt;prefix/&gt;&lt;suffix/&gt;&lt;locator/&gt;&lt;locator_label&gt;page&lt;/locator_label&gt;&lt;/citation&gt;&lt;/metadata&gt; \* MERGEFORMAT</w:instrText>
      </w:r>
      <w:r>
        <w:rPr>
          <w:rFonts w:ascii="Helvetica" w:hAnsi="Helvetica" w:cs="Arial"/>
        </w:rPr>
      </w:r>
      <w:r>
        <w:rPr>
          <w:rFonts w:ascii="Helvetica" w:hAnsi="Helvetica" w:cs="Arial"/>
        </w:rPr>
        <w:fldChar w:fldCharType="separate"/>
      </w:r>
      <w:r w:rsidRPr="006F41E4">
        <w:rPr>
          <w:rFonts w:ascii="Helvetica" w:hAnsi="Helvetica" w:cs="Arial"/>
          <w:noProof/>
          <w:vertAlign w:val="superscript"/>
        </w:rPr>
        <w:t>11</w:t>
      </w:r>
      <w:r>
        <w:rPr>
          <w:rFonts w:ascii="Helvetica" w:hAnsi="Helvetica" w:cs="Arial"/>
        </w:rPr>
        <w:fldChar w:fldCharType="end"/>
      </w:r>
      <w:r>
        <w:rPr>
          <w:rFonts w:ascii="Helvetica" w:hAnsi="Helvetica" w:cs="Arial"/>
        </w:rPr>
        <w:t>.</w:t>
      </w:r>
      <w:r w:rsidRPr="00650E1C">
        <w:rPr>
          <w:rFonts w:ascii="Helvetica" w:hAnsi="Helvetica" w:cs="Arial"/>
        </w:rPr>
        <w:t xml:space="preserve"> </w:t>
      </w:r>
    </w:p>
    <w:p w14:paraId="488C94E6"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54390B21"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 xml:space="preserve">Applying </w:t>
      </w:r>
      <w:proofErr w:type="spellStart"/>
      <w:r w:rsidRPr="001D182D">
        <w:rPr>
          <w:rFonts w:ascii="Helvetica" w:hAnsi="Helvetica" w:cs="Arial"/>
          <w:i/>
        </w:rPr>
        <w:t>CoSpar</w:t>
      </w:r>
      <w:proofErr w:type="spellEnd"/>
      <w:r w:rsidRPr="001D182D">
        <w:rPr>
          <w:rFonts w:ascii="Helvetica" w:hAnsi="Helvetica" w:cs="Arial"/>
          <w:i/>
        </w:rPr>
        <w:t>.</w:t>
      </w:r>
      <w:r w:rsidRPr="00650E1C">
        <w:rPr>
          <w:rFonts w:ascii="Helvetica" w:hAnsi="Helvetica" w:cs="Arial"/>
        </w:rPr>
        <w:t xml:space="preserve"> </w:t>
      </w:r>
      <w:r>
        <w:rPr>
          <w:rFonts w:ascii="Helvetica" w:hAnsi="Helvetica" w:cs="Arial"/>
        </w:rPr>
        <w:t>To apply</w:t>
      </w:r>
      <w:r w:rsidRPr="00650E1C">
        <w:rPr>
          <w:rFonts w:ascii="Helvetica" w:hAnsi="Helvetica" w:cs="Arial"/>
        </w:rPr>
        <w:t xml:space="preserve"> joint optimization (</w:t>
      </w:r>
      <w:r>
        <w:rPr>
          <w:rFonts w:ascii="Helvetica" w:hAnsi="Helvetica" w:cs="Arial"/>
        </w:rPr>
        <w:t>Fig. 6</w:t>
      </w:r>
      <w:r w:rsidRPr="001D182D">
        <w:rPr>
          <w:rFonts w:ascii="Helvetica" w:hAnsi="Helvetica" w:cs="Arial"/>
          <w:b/>
        </w:rPr>
        <w:t>d</w:t>
      </w:r>
      <w:r w:rsidRPr="00650E1C">
        <w:rPr>
          <w:rFonts w:ascii="Helvetica" w:hAnsi="Helvetica" w:cs="Arial"/>
        </w:rPr>
        <w:t>), we initialize</w:t>
      </w:r>
      <w:r>
        <w:rPr>
          <w:rFonts w:ascii="Helvetica" w:hAnsi="Helvetica" w:cs="Arial"/>
        </w:rPr>
        <w:t>d</w:t>
      </w:r>
      <w:r w:rsidRPr="00650E1C">
        <w:rPr>
          <w:rFonts w:ascii="Helvetica" w:hAnsi="Helvetica" w:cs="Arial"/>
        </w:rPr>
        <w:t xml:space="preserve"> the transition map using </w:t>
      </w:r>
      <w:r>
        <w:rPr>
          <w:rFonts w:ascii="Helvetica" w:hAnsi="Helvetica" w:cs="Arial"/>
        </w:rPr>
        <w:t xml:space="preserve">the </w:t>
      </w:r>
      <w:proofErr w:type="spellStart"/>
      <w:r>
        <w:rPr>
          <w:rFonts w:ascii="Helvetica" w:hAnsi="Helvetica" w:cs="Arial"/>
        </w:rPr>
        <w:t>HighVar</w:t>
      </w:r>
      <w:proofErr w:type="spellEnd"/>
      <w:r w:rsidRPr="00650E1C">
        <w:rPr>
          <w:rFonts w:ascii="Helvetica" w:hAnsi="Helvetica" w:cs="Arial"/>
        </w:rPr>
        <w:t xml:space="preserve"> </w:t>
      </w:r>
      <w:r>
        <w:rPr>
          <w:rFonts w:ascii="Helvetica" w:hAnsi="Helvetica" w:cs="Arial"/>
        </w:rPr>
        <w:t xml:space="preserve">method </w:t>
      </w:r>
      <w:r w:rsidRPr="00650E1C">
        <w:rPr>
          <w:rFonts w:ascii="Helvetica" w:hAnsi="Helvetica" w:cs="Arial"/>
        </w:rPr>
        <w:t>with</w:t>
      </w:r>
      <w:r>
        <w:rPr>
          <w:rFonts w:ascii="Helvetica" w:hAnsi="Helvetica" w:cs="Arial"/>
        </w:rPr>
        <w:t xml:space="preserve"> </w:t>
      </w:r>
      <w:proofErr w:type="spellStart"/>
      <w:r w:rsidRPr="002B434A">
        <w:rPr>
          <w:rFonts w:ascii="Helvetica" w:hAnsi="Helvetica" w:cs="Arial"/>
          <w:i/>
        </w:rPr>
        <w:t>HighVar_gene_pctl</w:t>
      </w:r>
      <w:proofErr w:type="spellEnd"/>
      <w:r>
        <w:rPr>
          <w:rFonts w:ascii="Helvetica" w:hAnsi="Helvetica" w:cs="Arial"/>
        </w:rPr>
        <w:t xml:space="preserve">=80, we ran </w:t>
      </w:r>
      <w:proofErr w:type="spellStart"/>
      <w:r>
        <w:rPr>
          <w:rFonts w:ascii="Helvetica" w:hAnsi="Helvetica" w:cs="Arial"/>
        </w:rPr>
        <w:t>CoSpar</w:t>
      </w:r>
      <w:proofErr w:type="spellEnd"/>
      <w:r>
        <w:rPr>
          <w:rFonts w:ascii="Helvetica" w:hAnsi="Helvetica" w:cs="Arial"/>
        </w:rPr>
        <w:t xml:space="preserve"> with </w:t>
      </w:r>
      <m:oMath>
        <m:sSub>
          <m:sSubPr>
            <m:ctrlPr>
              <w:rPr>
                <w:rFonts w:ascii="Cambria Math" w:hAnsi="Cambria Math" w:cs="Arial"/>
                <w:i/>
              </w:rPr>
            </m:ctrlPr>
          </m:sSubPr>
          <m:e>
            <m:r>
              <w:rPr>
                <w:rFonts w:ascii="Cambria Math" w:hAnsi="Cambria Math" w:cs="Arial"/>
              </w:rPr>
              <m:t>ν</m:t>
            </m:r>
          </m:e>
          <m:sub>
            <m:r>
              <w:rPr>
                <w:rFonts w:ascii="Cambria Math" w:hAnsi="Cambria Math" w:cs="Arial"/>
              </w:rPr>
              <m:t>cs</m:t>
            </m:r>
          </m:sub>
        </m:sSub>
        <m:r>
          <w:rPr>
            <w:rFonts w:ascii="Cambria Math" w:hAnsi="Cambria Math" w:cs="Arial"/>
          </w:rPr>
          <m:t xml:space="preserve">=0.2,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n</m:t>
                </m:r>
              </m:e>
            </m:acc>
          </m:e>
          <m:sub>
            <m:r>
              <w:rPr>
                <w:rFonts w:ascii="Cambria Math" w:hAnsi="Cambria Math" w:cs="Arial"/>
              </w:rPr>
              <m:t>sm</m:t>
            </m:r>
          </m:sub>
        </m:sSub>
        <m:r>
          <w:rPr>
            <w:rFonts w:ascii="Cambria Math" w:hAnsi="Cambria Math" w:cs="Arial"/>
          </w:rPr>
          <m:t>=[20,15,10]</m:t>
        </m:r>
      </m:oMath>
      <w:r>
        <w:rPr>
          <w:rFonts w:ascii="Helvetica" w:hAnsi="Helvetica" w:cs="Arial"/>
        </w:rPr>
        <w:t>.</w:t>
      </w:r>
    </w:p>
    <w:p w14:paraId="2B6CC71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71E3F28" w14:textId="4131F138"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1D182D">
        <w:rPr>
          <w:rFonts w:ascii="Helvetica" w:hAnsi="Helvetica" w:cs="Arial"/>
          <w:i/>
        </w:rPr>
        <w:t xml:space="preserve">Identifying </w:t>
      </w:r>
      <w:r>
        <w:rPr>
          <w:rFonts w:ascii="Helvetica" w:hAnsi="Helvetica" w:cs="Arial"/>
          <w:i/>
        </w:rPr>
        <w:t xml:space="preserve">putative driver genes on day 17 </w:t>
      </w:r>
      <w:r w:rsidRPr="00F433AF">
        <w:rPr>
          <w:rFonts w:ascii="Helvetica" w:hAnsi="Helvetica" w:cs="Arial"/>
          <w:i/>
        </w:rPr>
        <w:t xml:space="preserve">(Fig. </w:t>
      </w:r>
      <w:r>
        <w:rPr>
          <w:rFonts w:ascii="Helvetica" w:hAnsi="Helvetica" w:cs="Arial"/>
          <w:i/>
        </w:rPr>
        <w:t>6</w:t>
      </w:r>
      <w:r>
        <w:rPr>
          <w:rFonts w:ascii="Helvetica" w:hAnsi="Helvetica" w:cs="Arial"/>
          <w:b/>
          <w:i/>
        </w:rPr>
        <w:t>c-e</w:t>
      </w:r>
      <w:r w:rsidRPr="00F433AF">
        <w:rPr>
          <w:rFonts w:ascii="Helvetica" w:hAnsi="Helvetica" w:cs="Arial"/>
          <w:i/>
        </w:rPr>
        <w:t>)</w:t>
      </w:r>
      <w:r w:rsidRPr="005013CD">
        <w:rPr>
          <w:rFonts w:ascii="Helvetica" w:hAnsi="Helvetica" w:cs="Arial"/>
          <w:i/>
        </w:rPr>
        <w:t>.</w:t>
      </w:r>
      <w:r w:rsidRPr="00650E1C">
        <w:rPr>
          <w:rFonts w:ascii="Helvetica" w:hAnsi="Helvetica" w:cs="Arial"/>
        </w:rPr>
        <w:t xml:space="preserve"> </w:t>
      </w:r>
      <w:r>
        <w:rPr>
          <w:rFonts w:ascii="Helvetica" w:hAnsi="Helvetica" w:cs="Arial"/>
        </w:rPr>
        <w:t>Based on the predicted progenitor bias (Fig. 6</w:t>
      </w:r>
      <w:r w:rsidRPr="00F433AF">
        <w:rPr>
          <w:rFonts w:ascii="Helvetica" w:hAnsi="Helvetica" w:cs="Arial"/>
          <w:b/>
        </w:rPr>
        <w:t>c</w:t>
      </w:r>
      <w:r w:rsidR="00A459B2">
        <w:rPr>
          <w:rFonts w:ascii="Helvetica" w:hAnsi="Helvetica" w:cs="Arial"/>
        </w:rPr>
        <w:t xml:space="preserve">) calculated </w:t>
      </w:r>
      <w:r w:rsidR="00972521">
        <w:rPr>
          <w:rFonts w:ascii="Helvetica" w:hAnsi="Helvetica" w:cs="Arial"/>
        </w:rPr>
        <w:t>Eq. (8)</w:t>
      </w:r>
      <w:r>
        <w:rPr>
          <w:rFonts w:ascii="Helvetica" w:hAnsi="Helvetica" w:cs="Arial"/>
        </w:rPr>
        <w:t xml:space="preserve">, we selected the iACE2-biased progenitors </w:t>
      </w:r>
      <w:r w:rsidR="00A459B2">
        <w:rPr>
          <w:rFonts w:ascii="Helvetica" w:hAnsi="Helvetica" w:cs="Arial"/>
        </w:rPr>
        <w:t xml:space="preserve">(cluster </w:t>
      </w:r>
      <m:oMath>
        <m:r>
          <m:rPr>
            <m:scr m:val="script"/>
          </m:rPr>
          <w:rPr>
            <w:rFonts w:ascii="Cambria Math" w:hAnsi="Cambria Math" w:cs="Arial"/>
          </w:rPr>
          <m:t>A)</m:t>
        </m:r>
      </m:oMath>
      <w:r w:rsidR="00A459B2">
        <w:rPr>
          <w:rFonts w:ascii="Helvetica" w:hAnsi="Helvetica" w:cs="Arial"/>
        </w:rPr>
        <w:t xml:space="preserve"> </w:t>
      </w:r>
      <w:r>
        <w:rPr>
          <w:rFonts w:ascii="Helvetica" w:hAnsi="Helvetica" w:cs="Arial"/>
        </w:rPr>
        <w:t>with a bias</w:t>
      </w:r>
      <w:r w:rsidR="00A459B2">
        <w:rPr>
          <w:rFonts w:ascii="Helvetica" w:hAnsi="Helvetica" w:cs="Arial"/>
        </w:rPr>
        <w:t xml:space="preserve"> above</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 xml:space="preserve">bias, </m:t>
            </m:r>
            <m:r>
              <m:rPr>
                <m:scr m:val="script"/>
              </m:rPr>
              <w:rPr>
                <w:rFonts w:ascii="Cambria Math" w:hAnsi="Cambria Math" w:cs="Arial"/>
              </w:rPr>
              <m:t>A</m:t>
            </m:r>
          </m:sub>
        </m:sSub>
        <m:r>
          <w:rPr>
            <w:rFonts w:ascii="Cambria Math" w:hAnsi="Cambria Math" w:cs="Arial"/>
          </w:rPr>
          <m:t>=0.7</m:t>
        </m:r>
      </m:oMath>
      <w:r>
        <w:rPr>
          <w:rFonts w:ascii="Helvetica" w:hAnsi="Helvetica" w:cs="Arial"/>
        </w:rPr>
        <w:t>, and the non-iACE2-biased progenitors</w:t>
      </w:r>
      <w:r w:rsidR="00A459B2">
        <w:rPr>
          <w:rFonts w:ascii="Helvetica" w:hAnsi="Helvetica" w:cs="Arial"/>
        </w:rPr>
        <w:t xml:space="preserve"> (cluster </w:t>
      </w:r>
      <m:oMath>
        <m:r>
          <m:rPr>
            <m:scr m:val="script"/>
          </m:rPr>
          <w:rPr>
            <w:rFonts w:ascii="Cambria Math" w:hAnsi="Cambria Math" w:cs="Arial"/>
          </w:rPr>
          <m:t>B)</m:t>
        </m:r>
      </m:oMath>
      <w:r>
        <w:rPr>
          <w:rFonts w:ascii="Helvetica" w:hAnsi="Helvetica" w:cs="Arial"/>
        </w:rPr>
        <w:t xml:space="preserve"> with a bias</w:t>
      </w:r>
      <w:r w:rsidR="00A459B2">
        <w:rPr>
          <w:rFonts w:ascii="Helvetica" w:hAnsi="Helvetica" w:cs="Arial"/>
        </w:rPr>
        <w:t xml:space="preserve"> below</w:t>
      </w:r>
      <w:r>
        <w:rPr>
          <w:rFonts w:ascii="Helvetica" w:hAnsi="Helvetica"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bias</m:t>
            </m:r>
            <m:r>
              <m:rPr>
                <m:scr m:val="script"/>
              </m:rPr>
              <w:rPr>
                <w:rFonts w:ascii="Cambria Math" w:hAnsi="Cambria Math" w:cs="Arial"/>
              </w:rPr>
              <m:t>, B</m:t>
            </m:r>
          </m:sub>
        </m:sSub>
        <m:r>
          <w:rPr>
            <w:rFonts w:ascii="Cambria Math" w:hAnsi="Cambria Math" w:cs="Arial"/>
          </w:rPr>
          <m:t>=0.3</m:t>
        </m:r>
      </m:oMath>
      <w:r w:rsidR="00545234">
        <w:rPr>
          <w:rFonts w:ascii="Helvetica" w:hAnsi="Helvetica" w:cs="Arial"/>
        </w:rPr>
        <w:t>, as in Eq. (9).</w:t>
      </w:r>
      <w:r>
        <w:rPr>
          <w:rFonts w:ascii="Helvetica" w:hAnsi="Helvetica" w:cs="Arial"/>
        </w:rPr>
        <w:t xml:space="preserve"> DGE analysis was performed as above.</w:t>
      </w:r>
    </w:p>
    <w:p w14:paraId="2E69A2C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597279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Data availability</w:t>
      </w:r>
    </w:p>
    <w:p w14:paraId="32D7215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All data analyzed in this article are publicly available through online sources.</w:t>
      </w:r>
    </w:p>
    <w:p w14:paraId="022659F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The annotated data, results</w:t>
      </w:r>
      <w:r>
        <w:rPr>
          <w:rFonts w:ascii="Helvetica" w:hAnsi="Helvetica" w:cs="Arial"/>
        </w:rPr>
        <w:t>,</w:t>
      </w:r>
      <w:r w:rsidRPr="00650E1C">
        <w:rPr>
          <w:rFonts w:ascii="Helvetica" w:hAnsi="Helvetica" w:cs="Arial"/>
        </w:rPr>
        <w:t xml:space="preserve"> and Python implementation are available at </w:t>
      </w:r>
      <w:hyperlink r:id="rId12" w:history="1">
        <w:r w:rsidRPr="00306527">
          <w:rPr>
            <w:rStyle w:val="Hyperlink"/>
            <w:rFonts w:ascii="Helvetica" w:hAnsi="Helvetica" w:cs="Arial"/>
          </w:rPr>
          <w:t>https://cospar.readthedocs.io/</w:t>
        </w:r>
      </w:hyperlink>
      <w:r>
        <w:rPr>
          <w:rFonts w:ascii="Helvetica" w:hAnsi="Helvetica" w:cs="Arial"/>
        </w:rPr>
        <w:t>.</w:t>
      </w:r>
      <w:r w:rsidRPr="00650E1C">
        <w:rPr>
          <w:rFonts w:ascii="Helvetica" w:hAnsi="Helvetica" w:cs="Arial"/>
        </w:rPr>
        <w:t xml:space="preserve"> The raw data for the hematopoiesis dataset can be accessed at Gene Expression Omnibus (GEO) database with accession number GSE140802, the reprogramming dataset via GSE99915, and the lung dataset </w:t>
      </w:r>
      <w:r>
        <w:rPr>
          <w:rFonts w:ascii="Helvetica" w:hAnsi="Helvetica" w:cs="Arial"/>
        </w:rPr>
        <w:t xml:space="preserve">with </w:t>
      </w:r>
      <w:r w:rsidRPr="00650E1C">
        <w:rPr>
          <w:rFonts w:ascii="Helvetica" w:hAnsi="Helvetica" w:cs="Arial"/>
        </w:rPr>
        <w:t xml:space="preserve">GSE137805 and GSE137811. </w:t>
      </w:r>
    </w:p>
    <w:p w14:paraId="14558F3B"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16476A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Code availability</w:t>
      </w:r>
    </w:p>
    <w:p w14:paraId="762868D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The results reported in this paper and our Python implementation are available at </w:t>
      </w:r>
      <w:hyperlink r:id="rId13" w:history="1">
        <w:r w:rsidRPr="00306527">
          <w:rPr>
            <w:rStyle w:val="Hyperlink"/>
            <w:rFonts w:ascii="Helvetica" w:hAnsi="Helvetica" w:cs="Arial"/>
          </w:rPr>
          <w:t>https://cospar.readthedocs.io/</w:t>
        </w:r>
      </w:hyperlink>
      <w:r>
        <w:rPr>
          <w:rFonts w:ascii="Helvetica" w:hAnsi="Helvetica" w:cs="Arial"/>
        </w:rPr>
        <w:t xml:space="preserve">. </w:t>
      </w:r>
    </w:p>
    <w:p w14:paraId="074BC6B9"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011351F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Acknowledgements</w:t>
      </w:r>
    </w:p>
    <w:p w14:paraId="5D3D4C3F"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SWW acknowledges support by Damon Runyon Computational Biology Fellowship. AMK acknowledges support by </w:t>
      </w:r>
      <w:r w:rsidRPr="00650E1C">
        <w:rPr>
          <w:rFonts w:ascii="Helvetica" w:hAnsi="Helvetica" w:cs="Arial"/>
          <w:color w:val="FF0000"/>
        </w:rPr>
        <w:t>XXX</w:t>
      </w:r>
      <w:r w:rsidRPr="00650E1C">
        <w:rPr>
          <w:rFonts w:ascii="Helvetica" w:hAnsi="Helvetica" w:cs="Arial"/>
        </w:rPr>
        <w:t>.</w:t>
      </w:r>
      <w:r w:rsidRPr="005B5DC8">
        <w:rPr>
          <w:rFonts w:ascii="Helvetica" w:hAnsi="Helvetica" w:cs="Arial"/>
        </w:rPr>
        <w:t xml:space="preserve"> </w:t>
      </w:r>
      <w:r>
        <w:rPr>
          <w:rFonts w:ascii="Helvetica" w:hAnsi="Helvetica" w:cs="Arial"/>
        </w:rPr>
        <w:t xml:space="preserve">SWW thank Tal Scully for helping with figures. We thank Darrell </w:t>
      </w:r>
      <w:proofErr w:type="spellStart"/>
      <w:r>
        <w:rPr>
          <w:rFonts w:ascii="Helvetica" w:hAnsi="Helvetica" w:cs="Arial"/>
        </w:rPr>
        <w:t>Kotton</w:t>
      </w:r>
      <w:proofErr w:type="spellEnd"/>
      <w:r>
        <w:rPr>
          <w:rFonts w:ascii="Helvetica" w:hAnsi="Helvetica" w:cs="Arial"/>
        </w:rPr>
        <w:t xml:space="preserve"> and Killian Hurley for feedback and support with the lung data set.</w:t>
      </w:r>
    </w:p>
    <w:p w14:paraId="13A2F7F7"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E0F6CF5"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Author contributions</w:t>
      </w:r>
    </w:p>
    <w:p w14:paraId="60D3F5FA"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 xml:space="preserve">SWW and AMK conceived the project. SWW devised the computational method, wrote the package, and carried out all analysis. AMK supervised the project. SWW and AMK wrote the manuscript. </w:t>
      </w:r>
    </w:p>
    <w:p w14:paraId="3E906524"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4484F07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Competing interests</w:t>
      </w:r>
    </w:p>
    <w:p w14:paraId="3B08FB23"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rPr>
        <w:t>AMK is a founder of 1CellBio, Inc.</w:t>
      </w:r>
    </w:p>
    <w:p w14:paraId="6297509E"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1FCB49C"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b/>
          <w:sz w:val="32"/>
          <w:szCs w:val="32"/>
        </w:rPr>
      </w:pPr>
      <w:r w:rsidRPr="00650E1C">
        <w:rPr>
          <w:rFonts w:ascii="Helvetica" w:hAnsi="Helvetica" w:cs="Arial"/>
          <w:b/>
          <w:sz w:val="32"/>
          <w:szCs w:val="32"/>
        </w:rPr>
        <w:t>Additional information</w:t>
      </w:r>
    </w:p>
    <w:p w14:paraId="36A99E23"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42479E9"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Supplementary information</w:t>
      </w:r>
      <w:r w:rsidRPr="00650E1C">
        <w:rPr>
          <w:rFonts w:ascii="Helvetica" w:hAnsi="Helvetica" w:cs="Arial"/>
        </w:rPr>
        <w:t xml:space="preserve"> is available for this paper at </w:t>
      </w:r>
      <w:r w:rsidRPr="00F34F8D">
        <w:rPr>
          <w:rFonts w:ascii="Helvetica" w:hAnsi="Helvetica" w:cs="Arial"/>
          <w:color w:val="FF0000"/>
        </w:rPr>
        <w:t>XXX</w:t>
      </w:r>
      <w:r w:rsidRPr="00650E1C">
        <w:rPr>
          <w:rFonts w:ascii="Helvetica" w:hAnsi="Helvetica" w:cs="Arial"/>
        </w:rPr>
        <w:t xml:space="preserve">. </w:t>
      </w:r>
    </w:p>
    <w:p w14:paraId="2665A747"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24CF1B26"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Correspondence and requests for materials</w:t>
      </w:r>
      <w:r w:rsidRPr="00650E1C">
        <w:rPr>
          <w:rFonts w:ascii="Helvetica" w:hAnsi="Helvetica" w:cs="Arial"/>
        </w:rPr>
        <w:t xml:space="preserve"> should be addressed to</w:t>
      </w:r>
      <w:r>
        <w:rPr>
          <w:rFonts w:ascii="Helvetica" w:hAnsi="Helvetica" w:cs="Arial"/>
        </w:rPr>
        <w:t xml:space="preserve"> </w:t>
      </w:r>
      <w:r w:rsidRPr="002B31CB">
        <w:rPr>
          <w:rFonts w:ascii="Helvetica" w:hAnsi="Helvetica" w:cs="Arial"/>
          <w:color w:val="000000" w:themeColor="text1"/>
        </w:rPr>
        <w:t xml:space="preserve">S.W.W </w:t>
      </w:r>
      <w:r>
        <w:rPr>
          <w:rFonts w:ascii="Helvetica" w:hAnsi="Helvetica" w:cs="Arial"/>
        </w:rPr>
        <w:t>or A.M.K.</w:t>
      </w:r>
    </w:p>
    <w:p w14:paraId="385137C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1ED699C1" w14:textId="77777777" w:rsidR="007D65E7" w:rsidRPr="00650E1C"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r w:rsidRPr="00650E1C">
        <w:rPr>
          <w:rFonts w:ascii="Helvetica" w:hAnsi="Helvetica" w:cs="Arial"/>
          <w:b/>
        </w:rPr>
        <w:t>Reprints and permissions information</w:t>
      </w:r>
      <w:r w:rsidRPr="00650E1C">
        <w:rPr>
          <w:rFonts w:ascii="Helvetica" w:hAnsi="Helvetica" w:cs="Arial"/>
        </w:rPr>
        <w:t xml:space="preserve"> is available at </w:t>
      </w:r>
      <w:r w:rsidRPr="00F34F8D">
        <w:rPr>
          <w:rFonts w:ascii="Helvetica" w:hAnsi="Helvetica" w:cs="Arial"/>
          <w:color w:val="FF0000"/>
        </w:rPr>
        <w:t>XXX.</w:t>
      </w:r>
    </w:p>
    <w:p w14:paraId="29D53245"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2F63A89"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6B307FD2"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3EA4846A"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rPr>
        <w:fldChar w:fldCharType="begin" w:fldLock="1"/>
      </w:r>
      <w:r>
        <w:rPr>
          <w:rFonts w:ascii="Helvetica" w:hAnsi="Helvetica" w:cs="Arial"/>
        </w:rPr>
        <w:instrText>ADDIN paperpile_bibliography &lt;pp-bibliography&gt;&lt;first-reference-indices&gt;&lt;formatting&gt;1&lt;/formatting&gt;&lt;space-after&gt;1&lt;/space-after&gt;&lt;/first-reference-indices&gt;&lt;/pp-bibliography&gt; \* MERGEFORMAT</w:instrText>
      </w:r>
      <w:r>
        <w:rPr>
          <w:rFonts w:ascii="Helvetica" w:hAnsi="Helvetica" w:cs="Arial"/>
        </w:rPr>
        <w:fldChar w:fldCharType="separate"/>
      </w:r>
      <w:r>
        <w:rPr>
          <w:rFonts w:ascii="Helvetica" w:hAnsi="Helvetica" w:cs="Arial"/>
          <w:noProof/>
        </w:rPr>
        <w:t>1.</w:t>
      </w:r>
      <w:r>
        <w:rPr>
          <w:rFonts w:ascii="Helvetica" w:hAnsi="Helvetica" w:cs="Arial"/>
          <w:noProof/>
        </w:rPr>
        <w:tab/>
        <w:t xml:space="preserve">Schiebinger, G. </w:t>
      </w:r>
      <w:r w:rsidRPr="006F41E4">
        <w:rPr>
          <w:rFonts w:ascii="Helvetica" w:hAnsi="Helvetica" w:cs="Arial"/>
          <w:i/>
          <w:noProof/>
        </w:rPr>
        <w:t>et al.</w:t>
      </w:r>
      <w:r>
        <w:rPr>
          <w:rFonts w:ascii="Helvetica" w:hAnsi="Helvetica" w:cs="Arial"/>
          <w:noProof/>
        </w:rPr>
        <w:t xml:space="preserve"> Optimal-Transport Analysis of Single-Cell Gene Expression Identifies Developmental Trajectories in Reprogramming. </w:t>
      </w:r>
      <w:r w:rsidRPr="006F41E4">
        <w:rPr>
          <w:rFonts w:ascii="Helvetica" w:hAnsi="Helvetica" w:cs="Arial"/>
          <w:i/>
          <w:noProof/>
        </w:rPr>
        <w:t>Cell</w:t>
      </w:r>
      <w:r>
        <w:rPr>
          <w:rFonts w:ascii="Helvetica" w:hAnsi="Helvetica" w:cs="Arial"/>
          <w:noProof/>
        </w:rPr>
        <w:t xml:space="preserve"> </w:t>
      </w:r>
      <w:r w:rsidRPr="006F41E4">
        <w:rPr>
          <w:rFonts w:ascii="Helvetica" w:hAnsi="Helvetica" w:cs="Arial"/>
          <w:b/>
          <w:noProof/>
        </w:rPr>
        <w:t>176</w:t>
      </w:r>
      <w:r>
        <w:rPr>
          <w:rFonts w:ascii="Helvetica" w:hAnsi="Helvetica" w:cs="Arial"/>
          <w:noProof/>
        </w:rPr>
        <w:t>, 928-943.e22 (2019).</w:t>
      </w:r>
    </w:p>
    <w:p w14:paraId="4878AA5A"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2.</w:t>
      </w:r>
      <w:r>
        <w:rPr>
          <w:rFonts w:ascii="Helvetica" w:hAnsi="Helvetica" w:cs="Arial"/>
          <w:noProof/>
        </w:rPr>
        <w:tab/>
        <w:t xml:space="preserve">Coifman, R. R. &amp; Lafon, S. Diffusion maps. </w:t>
      </w:r>
      <w:r w:rsidRPr="006F41E4">
        <w:rPr>
          <w:rFonts w:ascii="Helvetica" w:hAnsi="Helvetica" w:cs="Arial"/>
          <w:i/>
          <w:noProof/>
        </w:rPr>
        <w:t>Appl. Comput. Harmon. Anal.</w:t>
      </w:r>
      <w:r>
        <w:rPr>
          <w:rFonts w:ascii="Helvetica" w:hAnsi="Helvetica" w:cs="Arial"/>
          <w:noProof/>
        </w:rPr>
        <w:t xml:space="preserve"> </w:t>
      </w:r>
      <w:r w:rsidRPr="006F41E4">
        <w:rPr>
          <w:rFonts w:ascii="Helvetica" w:hAnsi="Helvetica" w:cs="Arial"/>
          <w:b/>
          <w:noProof/>
        </w:rPr>
        <w:t>21</w:t>
      </w:r>
      <w:r>
        <w:rPr>
          <w:rFonts w:ascii="Helvetica" w:hAnsi="Helvetica" w:cs="Arial"/>
          <w:noProof/>
        </w:rPr>
        <w:t>, 5–30 (2006).</w:t>
      </w:r>
    </w:p>
    <w:p w14:paraId="582C2259"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3.</w:t>
      </w:r>
      <w:r>
        <w:rPr>
          <w:rFonts w:ascii="Helvetica" w:hAnsi="Helvetica" w:cs="Arial"/>
          <w:noProof/>
        </w:rPr>
        <w:tab/>
        <w:t xml:space="preserve">Shuman, D. I., Narang, S. K., Frossard, P., Ortega, A. &amp; Vandergheynst, P. The emerging field of signal processing on graphs: Extending high-dimensional data analysis to networks and other irregular domains. </w:t>
      </w:r>
      <w:r w:rsidRPr="006F41E4">
        <w:rPr>
          <w:rFonts w:ascii="Helvetica" w:hAnsi="Helvetica" w:cs="Arial"/>
          <w:i/>
          <w:noProof/>
        </w:rPr>
        <w:t>IEEE Signal Process. Mag.</w:t>
      </w:r>
      <w:r>
        <w:rPr>
          <w:rFonts w:ascii="Helvetica" w:hAnsi="Helvetica" w:cs="Arial"/>
          <w:noProof/>
        </w:rPr>
        <w:t xml:space="preserve"> </w:t>
      </w:r>
      <w:r w:rsidRPr="006F41E4">
        <w:rPr>
          <w:rFonts w:ascii="Helvetica" w:hAnsi="Helvetica" w:cs="Arial"/>
          <w:b/>
          <w:noProof/>
        </w:rPr>
        <w:t>30</w:t>
      </w:r>
      <w:r>
        <w:rPr>
          <w:rFonts w:ascii="Helvetica" w:hAnsi="Helvetica" w:cs="Arial"/>
          <w:noProof/>
        </w:rPr>
        <w:t>, 83–98 (2013).</w:t>
      </w:r>
    </w:p>
    <w:p w14:paraId="302EA080"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4.</w:t>
      </w:r>
      <w:r>
        <w:rPr>
          <w:rFonts w:ascii="Helvetica" w:hAnsi="Helvetica" w:cs="Arial"/>
          <w:noProof/>
        </w:rPr>
        <w:tab/>
        <w:t xml:space="preserve">McInnes, L., Healy, J. &amp; Melville, J. UMAP: Uniform Manifold Approximation and Projection for Dimension Reduction. </w:t>
      </w:r>
      <w:r w:rsidRPr="006F41E4">
        <w:rPr>
          <w:rFonts w:ascii="Helvetica" w:hAnsi="Helvetica" w:cs="Arial"/>
          <w:i/>
          <w:noProof/>
        </w:rPr>
        <w:t>arXiv [stat.ML]</w:t>
      </w:r>
      <w:r>
        <w:rPr>
          <w:rFonts w:ascii="Helvetica" w:hAnsi="Helvetica" w:cs="Arial"/>
          <w:noProof/>
        </w:rPr>
        <w:t xml:space="preserve"> (2018).</w:t>
      </w:r>
    </w:p>
    <w:p w14:paraId="07D0251F"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lastRenderedPageBreak/>
        <w:t>5.</w:t>
      </w:r>
      <w:r>
        <w:rPr>
          <w:rFonts w:ascii="Helvetica" w:hAnsi="Helvetica" w:cs="Arial"/>
          <w:noProof/>
        </w:rPr>
        <w:tab/>
        <w:t xml:space="preserve">van Laarhoven, P. J. M. &amp; Aarts, E. H. L. Simulated annealing. in </w:t>
      </w:r>
      <w:r w:rsidRPr="006F41E4">
        <w:rPr>
          <w:rFonts w:ascii="Helvetica" w:hAnsi="Helvetica" w:cs="Arial"/>
          <w:i/>
          <w:noProof/>
        </w:rPr>
        <w:t>Simulated Annealing: Theory and Applications</w:t>
      </w:r>
      <w:r>
        <w:rPr>
          <w:rFonts w:ascii="Helvetica" w:hAnsi="Helvetica" w:cs="Arial"/>
          <w:noProof/>
        </w:rPr>
        <w:t xml:space="preserve"> (eds. van Laarhoven, P. J. M. &amp; Aarts, E. H. L.) 7–15 (Springer Netherlands, 1987).</w:t>
      </w:r>
    </w:p>
    <w:p w14:paraId="572CC8D6"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6.</w:t>
      </w:r>
      <w:r>
        <w:rPr>
          <w:rFonts w:ascii="Helvetica" w:hAnsi="Helvetica" w:cs="Arial"/>
          <w:noProof/>
        </w:rPr>
        <w:tab/>
        <w:t xml:space="preserve">Biddy, B. A. </w:t>
      </w:r>
      <w:r w:rsidRPr="006F41E4">
        <w:rPr>
          <w:rFonts w:ascii="Helvetica" w:hAnsi="Helvetica" w:cs="Arial"/>
          <w:i/>
          <w:noProof/>
        </w:rPr>
        <w:t>et al.</w:t>
      </w:r>
      <w:r>
        <w:rPr>
          <w:rFonts w:ascii="Helvetica" w:hAnsi="Helvetica" w:cs="Arial"/>
          <w:noProof/>
        </w:rPr>
        <w:t xml:space="preserve"> Single-cell mapping of lineage and identity in direct reprogramming. </w:t>
      </w:r>
      <w:r w:rsidRPr="006F41E4">
        <w:rPr>
          <w:rFonts w:ascii="Helvetica" w:hAnsi="Helvetica" w:cs="Arial"/>
          <w:i/>
          <w:noProof/>
        </w:rPr>
        <w:t>Nature</w:t>
      </w:r>
      <w:r>
        <w:rPr>
          <w:rFonts w:ascii="Helvetica" w:hAnsi="Helvetica" w:cs="Arial"/>
          <w:noProof/>
        </w:rPr>
        <w:t xml:space="preserve"> </w:t>
      </w:r>
      <w:r w:rsidRPr="006F41E4">
        <w:rPr>
          <w:rFonts w:ascii="Helvetica" w:hAnsi="Helvetica" w:cs="Arial"/>
          <w:b/>
          <w:noProof/>
        </w:rPr>
        <w:t>564</w:t>
      </w:r>
      <w:r>
        <w:rPr>
          <w:rFonts w:ascii="Helvetica" w:hAnsi="Helvetica" w:cs="Arial"/>
          <w:noProof/>
        </w:rPr>
        <w:t>, 219–224 (2018).</w:t>
      </w:r>
    </w:p>
    <w:p w14:paraId="6C21AAE2"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7.</w:t>
      </w:r>
      <w:r>
        <w:rPr>
          <w:rFonts w:ascii="Helvetica" w:hAnsi="Helvetica" w:cs="Arial"/>
          <w:noProof/>
        </w:rPr>
        <w:tab/>
        <w:t xml:space="preserve">Weinreb, C., Rodriguez-Fraticelli, A., Camargo, F. D. &amp; Klein, A. M. Lineage tracing on transcriptional landscapes links state to fate during differentiation. </w:t>
      </w:r>
      <w:r w:rsidRPr="006F41E4">
        <w:rPr>
          <w:rFonts w:ascii="Helvetica" w:hAnsi="Helvetica" w:cs="Arial"/>
          <w:i/>
          <w:noProof/>
        </w:rPr>
        <w:t>Science</w:t>
      </w:r>
      <w:r>
        <w:rPr>
          <w:rFonts w:ascii="Helvetica" w:hAnsi="Helvetica" w:cs="Arial"/>
          <w:noProof/>
        </w:rPr>
        <w:t xml:space="preserve"> </w:t>
      </w:r>
      <w:r w:rsidRPr="006F41E4">
        <w:rPr>
          <w:rFonts w:ascii="Helvetica" w:hAnsi="Helvetica" w:cs="Arial"/>
          <w:b/>
          <w:noProof/>
        </w:rPr>
        <w:t>367</w:t>
      </w:r>
      <w:r>
        <w:rPr>
          <w:rFonts w:ascii="Helvetica" w:hAnsi="Helvetica" w:cs="Arial"/>
          <w:noProof/>
        </w:rPr>
        <w:t>, (2020).</w:t>
      </w:r>
    </w:p>
    <w:p w14:paraId="62A58494"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8.</w:t>
      </w:r>
      <w:r>
        <w:rPr>
          <w:rFonts w:ascii="Helvetica" w:hAnsi="Helvetica" w:cs="Arial"/>
          <w:noProof/>
        </w:rPr>
        <w:tab/>
        <w:t xml:space="preserve">Weinreb, C., Wolock, S. &amp; Klein, A. M. SPRING: a kinetic interface for visualizing high dimensional single-cell expression data. </w:t>
      </w:r>
      <w:r w:rsidRPr="006F41E4">
        <w:rPr>
          <w:rFonts w:ascii="Helvetica" w:hAnsi="Helvetica" w:cs="Arial"/>
          <w:i/>
          <w:noProof/>
        </w:rPr>
        <w:t>Bioinformatics</w:t>
      </w:r>
      <w:r>
        <w:rPr>
          <w:rFonts w:ascii="Helvetica" w:hAnsi="Helvetica" w:cs="Arial"/>
          <w:noProof/>
        </w:rPr>
        <w:t xml:space="preserve"> </w:t>
      </w:r>
      <w:r w:rsidRPr="006F41E4">
        <w:rPr>
          <w:rFonts w:ascii="Helvetica" w:hAnsi="Helvetica" w:cs="Arial"/>
          <w:b/>
          <w:noProof/>
        </w:rPr>
        <w:t>34</w:t>
      </w:r>
      <w:r>
        <w:rPr>
          <w:rFonts w:ascii="Helvetica" w:hAnsi="Helvetica" w:cs="Arial"/>
          <w:noProof/>
        </w:rPr>
        <w:t>, 1246–1248 (2018).</w:t>
      </w:r>
    </w:p>
    <w:p w14:paraId="02DC11F0"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9.</w:t>
      </w:r>
      <w:r>
        <w:rPr>
          <w:rFonts w:ascii="Helvetica" w:hAnsi="Helvetica" w:cs="Arial"/>
          <w:noProof/>
        </w:rPr>
        <w:tab/>
        <w:t xml:space="preserve">Peyré, G. &amp; Cuturi, M. Computational Optimal Transport. </w:t>
      </w:r>
      <w:r w:rsidRPr="006F41E4">
        <w:rPr>
          <w:rFonts w:ascii="Helvetica" w:hAnsi="Helvetica" w:cs="Arial"/>
          <w:i/>
          <w:noProof/>
        </w:rPr>
        <w:t>arXiv [stat.ML]</w:t>
      </w:r>
      <w:r>
        <w:rPr>
          <w:rFonts w:ascii="Helvetica" w:hAnsi="Helvetica" w:cs="Arial"/>
          <w:noProof/>
        </w:rPr>
        <w:t xml:space="preserve"> (2018).</w:t>
      </w:r>
    </w:p>
    <w:p w14:paraId="4FA8D471"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noProof/>
        </w:rPr>
      </w:pPr>
      <w:r>
        <w:rPr>
          <w:rFonts w:ascii="Helvetica" w:hAnsi="Helvetica" w:cs="Arial"/>
          <w:noProof/>
        </w:rPr>
        <w:t>10.</w:t>
      </w:r>
      <w:r>
        <w:rPr>
          <w:rFonts w:ascii="Helvetica" w:hAnsi="Helvetica" w:cs="Arial"/>
          <w:noProof/>
        </w:rPr>
        <w:tab/>
        <w:t xml:space="preserve">Weinreb, C. &amp; Klein, A. M. Lineage reconstruction from clonal correlations. </w:t>
      </w:r>
      <w:r w:rsidRPr="006F41E4">
        <w:rPr>
          <w:rFonts w:ascii="Helvetica" w:hAnsi="Helvetica" w:cs="Arial"/>
          <w:i/>
          <w:noProof/>
        </w:rPr>
        <w:t>Proc. Natl. Acad. Sci. U. S. A.</w:t>
      </w:r>
      <w:r>
        <w:rPr>
          <w:rFonts w:ascii="Helvetica" w:hAnsi="Helvetica" w:cs="Arial"/>
          <w:noProof/>
        </w:rPr>
        <w:t xml:space="preserve"> (2020) doi:10.1073/pnas.2000238117.</w:t>
      </w:r>
    </w:p>
    <w:p w14:paraId="1AEACBFF" w14:textId="77777777" w:rsidR="007D65E7" w:rsidRDefault="007D65E7" w:rsidP="007D65E7">
      <w:pPr>
        <w:tabs>
          <w:tab w:val="left" w:pos="480"/>
        </w:tabs>
        <w:autoSpaceDE w:val="0"/>
        <w:autoSpaceDN w:val="0"/>
        <w:adjustRightInd w:val="0"/>
        <w:spacing w:line="480" w:lineRule="auto"/>
        <w:ind w:left="480" w:hanging="480"/>
        <w:rPr>
          <w:rFonts w:ascii="Helvetica" w:hAnsi="Helvetica" w:cs="Arial"/>
        </w:rPr>
      </w:pPr>
      <w:r>
        <w:rPr>
          <w:rFonts w:ascii="Helvetica" w:hAnsi="Helvetica" w:cs="Arial"/>
          <w:noProof/>
        </w:rPr>
        <w:t>11.</w:t>
      </w:r>
      <w:r>
        <w:rPr>
          <w:rFonts w:ascii="Helvetica" w:hAnsi="Helvetica" w:cs="Arial"/>
          <w:noProof/>
        </w:rPr>
        <w:tab/>
        <w:t xml:space="preserve">Hurley, K. </w:t>
      </w:r>
      <w:r w:rsidRPr="006F41E4">
        <w:rPr>
          <w:rFonts w:ascii="Helvetica" w:hAnsi="Helvetica" w:cs="Arial"/>
          <w:i/>
          <w:noProof/>
        </w:rPr>
        <w:t>et al.</w:t>
      </w:r>
      <w:r>
        <w:rPr>
          <w:rFonts w:ascii="Helvetica" w:hAnsi="Helvetica" w:cs="Arial"/>
          <w:noProof/>
        </w:rPr>
        <w:t xml:space="preserve"> Reconstructed Single-Cell Fate Trajectories Define Lineage Plasticity Windows during Differentiation of Human PSC-Derived Distal Lung Progenitors. </w:t>
      </w:r>
      <w:r w:rsidRPr="006F41E4">
        <w:rPr>
          <w:rFonts w:ascii="Helvetica" w:hAnsi="Helvetica" w:cs="Arial"/>
          <w:i/>
          <w:noProof/>
        </w:rPr>
        <w:t>Cell Stem Cell</w:t>
      </w:r>
      <w:r>
        <w:rPr>
          <w:rFonts w:ascii="Helvetica" w:hAnsi="Helvetica" w:cs="Arial"/>
          <w:noProof/>
        </w:rPr>
        <w:t xml:space="preserve"> (2020) doi:10.1016/j.stem.2019.12.009.</w:t>
      </w:r>
      <w:r>
        <w:rPr>
          <w:rFonts w:ascii="Helvetica" w:hAnsi="Helvetica" w:cs="Arial"/>
        </w:rPr>
        <w:fldChar w:fldCharType="end"/>
      </w:r>
    </w:p>
    <w:p w14:paraId="3CA0B10E" w14:textId="77777777" w:rsidR="007D65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BB5417F" w14:textId="77777777" w:rsidR="007D65E7" w:rsidRPr="002C14E7" w:rsidRDefault="007D65E7" w:rsidP="007D65E7">
      <w:pPr>
        <w:tabs>
          <w:tab w:val="left" w:pos="373"/>
          <w:tab w:val="left" w:pos="747"/>
          <w:tab w:val="left" w:pos="1121"/>
          <w:tab w:val="left" w:pos="1495"/>
          <w:tab w:val="left" w:pos="1868"/>
          <w:tab w:val="left" w:pos="2242"/>
          <w:tab w:val="left" w:pos="2616"/>
          <w:tab w:val="left" w:pos="2990"/>
          <w:tab w:val="left" w:pos="3363"/>
          <w:tab w:val="left" w:pos="3737"/>
          <w:tab w:val="left" w:pos="4111"/>
          <w:tab w:val="left" w:pos="4485"/>
          <w:tab w:val="left" w:pos="4858"/>
          <w:tab w:val="left" w:pos="5232"/>
          <w:tab w:val="left" w:pos="5606"/>
          <w:tab w:val="left" w:pos="5980"/>
          <w:tab w:val="left" w:pos="6353"/>
          <w:tab w:val="left" w:pos="6727"/>
          <w:tab w:val="left" w:pos="7101"/>
          <w:tab w:val="left" w:pos="7475"/>
          <w:tab w:val="left" w:pos="7848"/>
          <w:tab w:val="left" w:pos="8222"/>
          <w:tab w:val="left" w:pos="8596"/>
          <w:tab w:val="left" w:pos="8970"/>
          <w:tab w:val="left" w:pos="9343"/>
          <w:tab w:val="left" w:pos="9717"/>
          <w:tab w:val="left" w:pos="10091"/>
          <w:tab w:val="left" w:pos="10465"/>
          <w:tab w:val="left" w:pos="10838"/>
          <w:tab w:val="left" w:pos="11212"/>
          <w:tab w:val="left" w:pos="11586"/>
          <w:tab w:val="left" w:pos="11960"/>
          <w:tab w:val="left" w:pos="12333"/>
          <w:tab w:val="left" w:pos="12707"/>
          <w:tab w:val="left" w:pos="13081"/>
          <w:tab w:val="left" w:pos="13455"/>
          <w:tab w:val="left" w:pos="13828"/>
          <w:tab w:val="left" w:pos="14202"/>
          <w:tab w:val="left" w:pos="14576"/>
          <w:tab w:val="left" w:pos="14950"/>
          <w:tab w:val="left" w:pos="15323"/>
          <w:tab w:val="left" w:pos="15697"/>
          <w:tab w:val="left" w:pos="16071"/>
          <w:tab w:val="left" w:pos="16445"/>
          <w:tab w:val="left" w:pos="16818"/>
          <w:tab w:val="left" w:pos="17192"/>
          <w:tab w:val="left" w:pos="17566"/>
          <w:tab w:val="left" w:pos="17940"/>
          <w:tab w:val="left" w:pos="18313"/>
          <w:tab w:val="left" w:pos="18687"/>
          <w:tab w:val="left" w:pos="19061"/>
          <w:tab w:val="left" w:pos="19435"/>
          <w:tab w:val="left" w:pos="19808"/>
          <w:tab w:val="left" w:pos="20182"/>
          <w:tab w:val="left" w:pos="20556"/>
          <w:tab w:val="left" w:pos="20930"/>
          <w:tab w:val="left" w:pos="21303"/>
          <w:tab w:val="left" w:pos="21677"/>
          <w:tab w:val="left" w:pos="22051"/>
          <w:tab w:val="left" w:pos="22425"/>
          <w:tab w:val="left" w:pos="22798"/>
          <w:tab w:val="left" w:pos="23172"/>
          <w:tab w:val="left" w:pos="23546"/>
          <w:tab w:val="left" w:pos="23920"/>
        </w:tabs>
        <w:autoSpaceDE w:val="0"/>
        <w:autoSpaceDN w:val="0"/>
        <w:adjustRightInd w:val="0"/>
        <w:rPr>
          <w:rFonts w:ascii="Helvetica" w:hAnsi="Helvetica" w:cs="Arial"/>
        </w:rPr>
      </w:pPr>
    </w:p>
    <w:p w14:paraId="739E960D" w14:textId="77777777" w:rsidR="007D65E7" w:rsidRPr="00650E1C" w:rsidRDefault="007D65E7" w:rsidP="007D65E7">
      <w:pPr>
        <w:tabs>
          <w:tab w:val="left" w:pos="480"/>
        </w:tabs>
        <w:autoSpaceDE w:val="0"/>
        <w:autoSpaceDN w:val="0"/>
        <w:adjustRightInd w:val="0"/>
        <w:spacing w:line="480" w:lineRule="auto"/>
        <w:ind w:left="480" w:hanging="480"/>
        <w:rPr>
          <w:rFonts w:ascii="Helvetica" w:hAnsi="Helvetica" w:cs="Arial"/>
        </w:rPr>
      </w:pPr>
    </w:p>
    <w:p w14:paraId="25EF66BD" w14:textId="77777777" w:rsidR="007D65E7" w:rsidRDefault="007D65E7" w:rsidP="007D65E7"/>
    <w:p w14:paraId="6C45176E" w14:textId="77777777" w:rsidR="00343FE9" w:rsidRDefault="00343FE9"/>
    <w:sectPr w:rsidR="00343FE9" w:rsidSect="000B7C65">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Klein, Allon Moshe" w:date="2021-03-29T20:35:00Z" w:initials="KAM">
    <w:p w14:paraId="5A45DCAD" w14:textId="3E9619DD" w:rsidR="0052371B" w:rsidRDefault="0052371B">
      <w:pPr>
        <w:pStyle w:val="CommentText"/>
      </w:pPr>
      <w:r>
        <w:rPr>
          <w:rStyle w:val="CommentReference"/>
        </w:rPr>
        <w:annotationRef/>
      </w:r>
      <w:r>
        <w:t xml:space="preserve">Is this really necessary? </w:t>
      </w:r>
    </w:p>
  </w:comment>
  <w:comment w:id="31" w:author="Klein, Allon Moshe" w:date="2021-03-29T20:40:00Z" w:initials="KAM">
    <w:p w14:paraId="7F509662" w14:textId="77777777" w:rsidR="004904E4" w:rsidRDefault="004904E4">
      <w:pPr>
        <w:pStyle w:val="CommentText"/>
      </w:pPr>
      <w:r>
        <w:rPr>
          <w:rStyle w:val="CommentReference"/>
        </w:rPr>
        <w:annotationRef/>
      </w:r>
      <w:r>
        <w:t>I don’t think this belongs in this section of “parameter choices”.</w:t>
      </w:r>
    </w:p>
    <w:p w14:paraId="6E749260" w14:textId="77777777" w:rsidR="004904E4" w:rsidRDefault="004904E4">
      <w:pPr>
        <w:pStyle w:val="CommentText"/>
      </w:pPr>
    </w:p>
    <w:p w14:paraId="2830739C" w14:textId="08DBBDA9" w:rsidR="004904E4" w:rsidRDefault="004904E4">
      <w:pPr>
        <w:pStyle w:val="CommentText"/>
      </w:pPr>
      <w:r>
        <w:t>I’d like to understand this.</w:t>
      </w:r>
    </w:p>
  </w:comment>
  <w:comment w:id="33" w:author="Klein, Allon Moshe" w:date="2021-03-29T20:41:00Z" w:initials="KAM">
    <w:p w14:paraId="7107C4FF" w14:textId="04AE1775" w:rsidR="004904E4" w:rsidRDefault="004904E4" w:rsidP="004904E4">
      <w:pPr>
        <w:pStyle w:val="CommentText"/>
      </w:pPr>
      <w:r>
        <w:rPr>
          <w:rStyle w:val="CommentReference"/>
        </w:rPr>
        <w:annotationRef/>
      </w:r>
      <w:r>
        <w:t>If we indeed use a single value, why discuss simulated annealing and have multiple n described?  Isn’t it simpler to just give a single value and shorten the text?</w:t>
      </w:r>
    </w:p>
  </w:comment>
  <w:comment w:id="66" w:author="Klein, Allon Moshe" w:date="2021-03-29T20:58:00Z" w:initials="KAM">
    <w:p w14:paraId="5516671D" w14:textId="307587E1" w:rsidR="00F71B18" w:rsidRDefault="00F71B18">
      <w:pPr>
        <w:pStyle w:val="CommentText"/>
      </w:pPr>
      <w:r>
        <w:rPr>
          <w:rStyle w:val="CommentReference"/>
        </w:rPr>
        <w:annotationRef/>
      </w:r>
      <w:r>
        <w:t xml:space="preserve">This feels a bit clumsy since it introduces a sharp discontinuity. A pseudo-value approach seems more </w:t>
      </w:r>
      <w:proofErr w:type="gramStart"/>
      <w:r>
        <w:t>elegant?</w:t>
      </w:r>
      <w:proofErr w:type="gramEnd"/>
    </w:p>
  </w:comment>
  <w:comment w:id="67" w:author="Klein, Allon Moshe" w:date="2021-03-29T21:01:00Z" w:initials="KAM">
    <w:p w14:paraId="4F2D0175" w14:textId="77777777" w:rsidR="00F71B18" w:rsidRDefault="00F71B18">
      <w:pPr>
        <w:pStyle w:val="CommentText"/>
      </w:pPr>
      <w:r>
        <w:rPr>
          <w:rStyle w:val="CommentReference"/>
        </w:rPr>
        <w:annotationRef/>
      </w:r>
      <w:r>
        <w:t>Is this just for plotting?</w:t>
      </w:r>
    </w:p>
    <w:p w14:paraId="1BCAD8BF" w14:textId="77777777" w:rsidR="00F71B18" w:rsidRDefault="00F71B18">
      <w:pPr>
        <w:pStyle w:val="CommentText"/>
      </w:pPr>
    </w:p>
    <w:p w14:paraId="27EAA02D" w14:textId="094B9428" w:rsidR="00F71B18" w:rsidRDefault="00F71B18">
      <w:pPr>
        <w:pStyle w:val="CommentText"/>
      </w:pPr>
      <w:r>
        <w:t>If so, perhaps say: “Plots show the dispersion normalized by the mean…”</w:t>
      </w:r>
    </w:p>
  </w:comment>
  <w:comment w:id="68" w:author="Klein, Allon Moshe" w:date="2021-03-29T21:03:00Z" w:initials="KAM">
    <w:p w14:paraId="4AB641E9" w14:textId="77777777" w:rsidR="00F71B18" w:rsidRDefault="00F71B18">
      <w:pPr>
        <w:pStyle w:val="CommentText"/>
      </w:pPr>
      <w:r>
        <w:rPr>
          <w:rStyle w:val="CommentReference"/>
        </w:rPr>
        <w:annotationRef/>
      </w:r>
      <w:r>
        <w:t>I wonder whether it would be elegant and clear to reduce this and subsequent sub-sections by saying something like:</w:t>
      </w:r>
    </w:p>
    <w:p w14:paraId="48824566" w14:textId="77777777" w:rsidR="00F71B18" w:rsidRDefault="00F71B18">
      <w:pPr>
        <w:pStyle w:val="CommentText"/>
      </w:pPr>
    </w:p>
    <w:p w14:paraId="39E2F063" w14:textId="38FC0FF0" w:rsidR="00F71B18" w:rsidRDefault="00F71B18">
      <w:pPr>
        <w:pStyle w:val="CommentText"/>
      </w:pPr>
      <w:r>
        <w:t xml:space="preserve">“Code detailing implementation of </w:t>
      </w:r>
      <w:proofErr w:type="spellStart"/>
      <w:r>
        <w:t>CoSpar</w:t>
      </w:r>
      <w:proofErr w:type="spellEnd"/>
      <w:r>
        <w:t xml:space="preserve"> to the data</w:t>
      </w:r>
      <w:r w:rsidR="00CE1CB6">
        <w:t xml:space="preserve"> is provided at </w:t>
      </w:r>
      <w:proofErr w:type="spellStart"/>
      <w:r w:rsidR="00CE1CB6">
        <w:t>xXX</w:t>
      </w:r>
      <w:proofErr w:type="spellEnd"/>
      <w:r w:rsidR="00CE1CB6">
        <w:t xml:space="preserve">. In brief, we applied </w:t>
      </w:r>
      <w:proofErr w:type="spellStart"/>
      <w:r w:rsidR="00CE1CB6">
        <w:t>CoSpar</w:t>
      </w:r>
      <w:proofErr w:type="spellEnd"/>
      <w:r w:rsidR="00CE1CB6">
        <w:t>, evaluated progenitor fate bias as described above, identified putative driver genes as described above.’</w:t>
      </w:r>
    </w:p>
    <w:p w14:paraId="38FC447A" w14:textId="40DBD170" w:rsidR="00CE1CB6" w:rsidRDefault="00CE1CB6">
      <w:pPr>
        <w:pStyle w:val="CommentText"/>
      </w:pPr>
    </w:p>
    <w:p w14:paraId="4BFE9CB7" w14:textId="77777777" w:rsidR="00CE1CB6" w:rsidRDefault="00CE1CB6">
      <w:pPr>
        <w:pStyle w:val="CommentText"/>
      </w:pPr>
    </w:p>
    <w:p w14:paraId="02DD5CA6" w14:textId="48AD42A8" w:rsidR="00F71B18" w:rsidRDefault="00F71B18">
      <w:pPr>
        <w:pStyle w:val="CommentText"/>
      </w:pPr>
    </w:p>
  </w:comment>
  <w:comment w:id="69" w:author="Klein, Allon Moshe" w:date="2021-03-29T21:02:00Z" w:initials="KAM">
    <w:p w14:paraId="458D6B27" w14:textId="3B5A80FC" w:rsidR="00F71B18" w:rsidRDefault="00F71B18">
      <w:pPr>
        <w:pStyle w:val="CommentText"/>
      </w:pPr>
      <w:r>
        <w:rPr>
          <w:rStyle w:val="CommentReference"/>
        </w:rPr>
        <w:annotationRef/>
      </w:r>
      <w:r>
        <w:t>Is this necessary here?</w:t>
      </w:r>
    </w:p>
  </w:comment>
  <w:comment w:id="78" w:author="Klein, Allon Moshe" w:date="2021-03-29T21:04:00Z" w:initials="KAM">
    <w:p w14:paraId="5A3DAD0A" w14:textId="77777777" w:rsidR="00F71B18" w:rsidRDefault="00F71B18">
      <w:pPr>
        <w:pStyle w:val="CommentText"/>
      </w:pPr>
      <w:r>
        <w:rPr>
          <w:rStyle w:val="CommentReference"/>
        </w:rPr>
        <w:annotationRef/>
      </w:r>
      <w:r>
        <w:t>This is helpful. The goal is to just say what you did in the end, not the journey you took to get there.</w:t>
      </w:r>
    </w:p>
    <w:p w14:paraId="0AD00E2B" w14:textId="77777777" w:rsidR="00F71B18" w:rsidRDefault="00F71B18">
      <w:pPr>
        <w:pStyle w:val="CommentText"/>
      </w:pPr>
    </w:p>
    <w:p w14:paraId="142E65C7" w14:textId="6165D618" w:rsidR="00F71B18" w:rsidRDefault="00F71B18" w:rsidP="00F71B18">
      <w:pPr>
        <w:pStyle w:val="CommentText"/>
      </w:pPr>
      <w:r>
        <w:t xml:space="preserve">What smoothing did you finally use? Just give that. </w:t>
      </w:r>
    </w:p>
    <w:p w14:paraId="64FFF6E0" w14:textId="6ABC50C0" w:rsidR="00F71B18" w:rsidRDefault="00F71B18">
      <w:pPr>
        <w:pStyle w:val="CommentText"/>
      </w:pPr>
    </w:p>
  </w:comment>
  <w:comment w:id="84" w:author="Klein, Allon Moshe" w:date="2021-03-29T21:08:00Z" w:initials="KAM">
    <w:p w14:paraId="140B72F2" w14:textId="372D2268" w:rsidR="00473BE9" w:rsidRDefault="00473BE9">
      <w:pPr>
        <w:pStyle w:val="CommentText"/>
      </w:pPr>
      <w:r>
        <w:rPr>
          <w:rStyle w:val="CommentReference"/>
        </w:rPr>
        <w:annotationRef/>
      </w:r>
      <w:r>
        <w:t xml:space="preserve">Just use pi throughout for </w:t>
      </w:r>
      <w:proofErr w:type="gramStart"/>
      <w:r>
        <w:t>simplicity, or</w:t>
      </w:r>
      <w:proofErr w:type="gramEnd"/>
      <w:r>
        <w:t xml:space="preserve"> define </w:t>
      </w:r>
      <w:proofErr w:type="spellStart"/>
      <w:r>
        <w:t>T_in</w:t>
      </w:r>
      <w:proofErr w:type="spellEnd"/>
      <w:r>
        <w:t>=\pi here.</w:t>
      </w:r>
    </w:p>
  </w:comment>
  <w:comment w:id="91" w:author="Klein, Allon Moshe" w:date="2021-03-29T21:16:00Z" w:initials="KAM">
    <w:p w14:paraId="030CA96A" w14:textId="3BBFA291" w:rsidR="00FC5E59" w:rsidRDefault="00FC5E59">
      <w:pPr>
        <w:pStyle w:val="CommentText"/>
      </w:pPr>
      <w:r>
        <w:rPr>
          <w:rStyle w:val="CommentReference"/>
        </w:rPr>
        <w:annotationRef/>
      </w:r>
      <w:r>
        <w:t>So why not use just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45DCAD" w15:done="0"/>
  <w15:commentEx w15:paraId="2830739C" w15:done="0"/>
  <w15:commentEx w15:paraId="7107C4FF" w15:done="0"/>
  <w15:commentEx w15:paraId="5516671D" w15:done="0"/>
  <w15:commentEx w15:paraId="27EAA02D" w15:done="0"/>
  <w15:commentEx w15:paraId="02DD5CA6" w15:done="0"/>
  <w15:commentEx w15:paraId="458D6B27" w15:done="0"/>
  <w15:commentEx w15:paraId="64FFF6E0" w15:done="0"/>
  <w15:commentEx w15:paraId="140B72F2" w15:done="0"/>
  <w15:commentEx w15:paraId="030CA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B88E" w16cex:dateUtc="2021-03-30T00:35:00Z"/>
  <w16cex:commentExtensible w16cex:durableId="240CB9CD" w16cex:dateUtc="2021-03-30T00:40:00Z"/>
  <w16cex:commentExtensible w16cex:durableId="240CBA0F" w16cex:dateUtc="2021-03-30T00:41:00Z"/>
  <w16cex:commentExtensible w16cex:durableId="240CBDF2" w16cex:dateUtc="2021-03-30T00:58:00Z"/>
  <w16cex:commentExtensible w16cex:durableId="240CBE8D" w16cex:dateUtc="2021-03-30T01:01:00Z"/>
  <w16cex:commentExtensible w16cex:durableId="240CBF27" w16cex:dateUtc="2021-03-30T01:03:00Z"/>
  <w16cex:commentExtensible w16cex:durableId="240CBEEF" w16cex:dateUtc="2021-03-30T01:02:00Z"/>
  <w16cex:commentExtensible w16cex:durableId="240CBF74" w16cex:dateUtc="2021-03-30T01:04:00Z"/>
  <w16cex:commentExtensible w16cex:durableId="240CC031" w16cex:dateUtc="2021-03-30T01:08:00Z"/>
  <w16cex:commentExtensible w16cex:durableId="240CC245" w16cex:dateUtc="2021-03-30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45DCAD" w16cid:durableId="240CB88E"/>
  <w16cid:commentId w16cid:paraId="2830739C" w16cid:durableId="240CB9CD"/>
  <w16cid:commentId w16cid:paraId="7107C4FF" w16cid:durableId="240CBA0F"/>
  <w16cid:commentId w16cid:paraId="5516671D" w16cid:durableId="240CBDF2"/>
  <w16cid:commentId w16cid:paraId="27EAA02D" w16cid:durableId="240CBE8D"/>
  <w16cid:commentId w16cid:paraId="02DD5CA6" w16cid:durableId="240CBF27"/>
  <w16cid:commentId w16cid:paraId="458D6B27" w16cid:durableId="240CBEEF"/>
  <w16cid:commentId w16cid:paraId="64FFF6E0" w16cid:durableId="240CBF74"/>
  <w16cid:commentId w16cid:paraId="140B72F2" w16cid:durableId="240CC031"/>
  <w16cid:commentId w16cid:paraId="030CA96A" w16cid:durableId="240CC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3724"/>
    <w:multiLevelType w:val="hybridMultilevel"/>
    <w:tmpl w:val="98161010"/>
    <w:lvl w:ilvl="0" w:tplc="556A5F0A">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ein, Allon Moshe">
    <w15:presenceInfo w15:providerId="AD" w15:userId="S::allon_klein@hms.harvard.edu::6d49b668-1d5d-4e07-aca8-8254acd18b66"/>
  </w15:person>
  <w15:person w15:author="Wang, Shouwen">
    <w15:presenceInfo w15:providerId="Windows Live" w15:userId="3e5df8f3-6b1e-433e-9abf-66b2e94d4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787M847I537G948"/>
    <w:docVar w:name="paperpile-doc-name" w:val="CoSpar_Methods_v6_1.docx"/>
  </w:docVars>
  <w:rsids>
    <w:rsidRoot w:val="007D65E7"/>
    <w:rsid w:val="00017CCE"/>
    <w:rsid w:val="0008450B"/>
    <w:rsid w:val="000A0614"/>
    <w:rsid w:val="000B7C65"/>
    <w:rsid w:val="00144CC5"/>
    <w:rsid w:val="001B320C"/>
    <w:rsid w:val="001D1BB0"/>
    <w:rsid w:val="002101F5"/>
    <w:rsid w:val="0022754A"/>
    <w:rsid w:val="00250179"/>
    <w:rsid w:val="00263788"/>
    <w:rsid w:val="002A3B1A"/>
    <w:rsid w:val="002C38C0"/>
    <w:rsid w:val="002F1298"/>
    <w:rsid w:val="00335E07"/>
    <w:rsid w:val="00343FE9"/>
    <w:rsid w:val="00380D10"/>
    <w:rsid w:val="00382271"/>
    <w:rsid w:val="00431721"/>
    <w:rsid w:val="0045362B"/>
    <w:rsid w:val="004604AB"/>
    <w:rsid w:val="00473BE9"/>
    <w:rsid w:val="004904E4"/>
    <w:rsid w:val="004B00AB"/>
    <w:rsid w:val="004B1B84"/>
    <w:rsid w:val="004F33B3"/>
    <w:rsid w:val="0052371B"/>
    <w:rsid w:val="00545234"/>
    <w:rsid w:val="00554170"/>
    <w:rsid w:val="00661FB7"/>
    <w:rsid w:val="006C764C"/>
    <w:rsid w:val="00750FFF"/>
    <w:rsid w:val="007B4EDB"/>
    <w:rsid w:val="007D3E4B"/>
    <w:rsid w:val="007D65E7"/>
    <w:rsid w:val="008C7B38"/>
    <w:rsid w:val="00972521"/>
    <w:rsid w:val="009911CE"/>
    <w:rsid w:val="009D06FC"/>
    <w:rsid w:val="00A459B2"/>
    <w:rsid w:val="00A72606"/>
    <w:rsid w:val="00AA1503"/>
    <w:rsid w:val="00AF5F3B"/>
    <w:rsid w:val="00B12C4C"/>
    <w:rsid w:val="00B45524"/>
    <w:rsid w:val="00B84A27"/>
    <w:rsid w:val="00C012A5"/>
    <w:rsid w:val="00C37AF7"/>
    <w:rsid w:val="00C67B6D"/>
    <w:rsid w:val="00CD2819"/>
    <w:rsid w:val="00CE1CB6"/>
    <w:rsid w:val="00D01D13"/>
    <w:rsid w:val="00D626F3"/>
    <w:rsid w:val="00D80B2D"/>
    <w:rsid w:val="00DD5616"/>
    <w:rsid w:val="00E10EC6"/>
    <w:rsid w:val="00EB32C9"/>
    <w:rsid w:val="00ED1B92"/>
    <w:rsid w:val="00F157D0"/>
    <w:rsid w:val="00F44C60"/>
    <w:rsid w:val="00F71B18"/>
    <w:rsid w:val="00FC5E5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5BF98642"/>
  <w15:chartTrackingRefBased/>
  <w15:docId w15:val="{C9BC6D58-B547-C14F-AFA6-BCE45CE2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5E7"/>
    <w:rPr>
      <w:color w:val="808080"/>
    </w:rPr>
  </w:style>
  <w:style w:type="table" w:styleId="TableGrid">
    <w:name w:val="Table Grid"/>
    <w:basedOn w:val="TableNormal"/>
    <w:uiPriority w:val="39"/>
    <w:rsid w:val="007D6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D65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D65E7"/>
    <w:pPr>
      <w:spacing w:after="200"/>
    </w:pPr>
    <w:rPr>
      <w:rFonts w:asciiTheme="minorHAnsi" w:eastAsiaTheme="minorEastAsia" w:hAnsiTheme="minorHAnsi" w:cstheme="minorBidi"/>
      <w:i/>
      <w:iCs/>
      <w:color w:val="44546A" w:themeColor="text2"/>
      <w:sz w:val="18"/>
      <w:szCs w:val="18"/>
    </w:rPr>
  </w:style>
  <w:style w:type="paragraph" w:styleId="ListParagraph">
    <w:name w:val="List Paragraph"/>
    <w:basedOn w:val="Normal"/>
    <w:uiPriority w:val="34"/>
    <w:qFormat/>
    <w:rsid w:val="007D65E7"/>
    <w:pPr>
      <w:ind w:left="720"/>
      <w:contextualSpacing/>
    </w:pPr>
  </w:style>
  <w:style w:type="character" w:styleId="Hyperlink">
    <w:name w:val="Hyperlink"/>
    <w:basedOn w:val="DefaultParagraphFont"/>
    <w:uiPriority w:val="99"/>
    <w:unhideWhenUsed/>
    <w:rsid w:val="007D65E7"/>
    <w:rPr>
      <w:color w:val="0563C1" w:themeColor="hyperlink"/>
      <w:u w:val="single"/>
    </w:rPr>
  </w:style>
  <w:style w:type="character" w:styleId="UnresolvedMention">
    <w:name w:val="Unresolved Mention"/>
    <w:basedOn w:val="DefaultParagraphFont"/>
    <w:uiPriority w:val="99"/>
    <w:semiHidden/>
    <w:unhideWhenUsed/>
    <w:rsid w:val="007D65E7"/>
    <w:rPr>
      <w:color w:val="605E5C"/>
      <w:shd w:val="clear" w:color="auto" w:fill="E1DFDD"/>
    </w:rPr>
  </w:style>
  <w:style w:type="character" w:styleId="CommentReference">
    <w:name w:val="annotation reference"/>
    <w:basedOn w:val="DefaultParagraphFont"/>
    <w:uiPriority w:val="99"/>
    <w:semiHidden/>
    <w:unhideWhenUsed/>
    <w:rsid w:val="007D65E7"/>
    <w:rPr>
      <w:sz w:val="16"/>
      <w:szCs w:val="16"/>
    </w:rPr>
  </w:style>
  <w:style w:type="paragraph" w:styleId="CommentText">
    <w:name w:val="annotation text"/>
    <w:basedOn w:val="Normal"/>
    <w:link w:val="CommentTextChar"/>
    <w:uiPriority w:val="99"/>
    <w:unhideWhenUsed/>
    <w:rsid w:val="007D65E7"/>
    <w:rPr>
      <w:sz w:val="20"/>
      <w:szCs w:val="20"/>
    </w:rPr>
  </w:style>
  <w:style w:type="character" w:customStyle="1" w:styleId="CommentTextChar">
    <w:name w:val="Comment Text Char"/>
    <w:basedOn w:val="DefaultParagraphFont"/>
    <w:link w:val="CommentText"/>
    <w:uiPriority w:val="99"/>
    <w:rsid w:val="007D65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D65E7"/>
    <w:rPr>
      <w:b/>
      <w:bCs/>
    </w:rPr>
  </w:style>
  <w:style w:type="character" w:customStyle="1" w:styleId="CommentSubjectChar">
    <w:name w:val="Comment Subject Char"/>
    <w:basedOn w:val="CommentTextChar"/>
    <w:link w:val="CommentSubject"/>
    <w:uiPriority w:val="99"/>
    <w:semiHidden/>
    <w:rsid w:val="007D65E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D65E7"/>
    <w:rPr>
      <w:sz w:val="18"/>
      <w:szCs w:val="18"/>
    </w:rPr>
  </w:style>
  <w:style w:type="character" w:customStyle="1" w:styleId="BalloonTextChar">
    <w:name w:val="Balloon Text Char"/>
    <w:basedOn w:val="DefaultParagraphFont"/>
    <w:link w:val="BalloonText"/>
    <w:uiPriority w:val="99"/>
    <w:semiHidden/>
    <w:rsid w:val="007D65E7"/>
    <w:rPr>
      <w:rFonts w:ascii="Times New Roman" w:eastAsia="Times New Roman" w:hAnsi="Times New Roman" w:cs="Times New Roman"/>
      <w:sz w:val="18"/>
      <w:szCs w:val="18"/>
    </w:rPr>
  </w:style>
  <w:style w:type="paragraph" w:styleId="Revision">
    <w:name w:val="Revision"/>
    <w:hidden/>
    <w:uiPriority w:val="99"/>
    <w:semiHidden/>
    <w:rsid w:val="007D65E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D6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ospar.readthedocs.io/"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ospar.readthedocs.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kleintools.hms.harvard.edu/tools/springViewer_1_6_dev.html?cgi-bin/client_datasets/nacho_springplot/allMerged" TargetMode="External"/><Relationship Id="rId5" Type="http://schemas.openxmlformats.org/officeDocument/2006/relationships/hyperlink" Target="https://cospar.readthedocs.io" TargetMode="External"/><Relationship Id="rId15" Type="http://schemas.microsoft.com/office/2011/relationships/people" Target="people.xml"/><Relationship Id="rId10" Type="http://schemas.openxmlformats.org/officeDocument/2006/relationships/hyperlink" Target="https://github.com/broadinstitute/wot"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14</Pages>
  <Words>6528</Words>
  <Characters>36758</Characters>
  <Application>Microsoft Office Word</Application>
  <DocSecurity>0</DocSecurity>
  <Lines>644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Shouwen</dc:creator>
  <cp:keywords/>
  <dc:description/>
  <cp:lastModifiedBy>Klein, Allon Moshe</cp:lastModifiedBy>
  <cp:revision>24</cp:revision>
  <dcterms:created xsi:type="dcterms:W3CDTF">2021-03-27T00:19:00Z</dcterms:created>
  <dcterms:modified xsi:type="dcterms:W3CDTF">2021-03-30T01:20:00Z</dcterms:modified>
</cp:coreProperties>
</file>