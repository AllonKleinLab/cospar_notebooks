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A259" w14:textId="7DEEBDB4" w:rsidR="001E4498" w:rsidRPr="00190D2B" w:rsidRDefault="00667D27" w:rsidP="001E4498">
      <w:pPr>
        <w:rPr>
          <w:rFonts w:ascii="Helvetica" w:hAnsi="Helvetica" w:cs="Arial"/>
          <w:b/>
          <w:bCs/>
          <w:color w:val="353535"/>
        </w:rPr>
      </w:pPr>
      <w:r>
        <w:rPr>
          <w:rFonts w:ascii="Helvetica" w:hAnsi="Helvetica" w:cs="Arial"/>
          <w:b/>
          <w:bCs/>
          <w:color w:val="353535"/>
        </w:rPr>
        <w:t>Learning</w:t>
      </w:r>
      <w:r w:rsidR="008549ED">
        <w:rPr>
          <w:rFonts w:ascii="Helvetica" w:hAnsi="Helvetica" w:cs="Arial"/>
          <w:b/>
          <w:bCs/>
          <w:color w:val="353535"/>
        </w:rPr>
        <w:t xml:space="preserve"> lineage</w:t>
      </w:r>
      <w:r>
        <w:rPr>
          <w:rFonts w:ascii="Helvetica" w:hAnsi="Helvetica" w:cs="Arial"/>
          <w:b/>
          <w:bCs/>
          <w:color w:val="353535"/>
        </w:rPr>
        <w:t xml:space="preserve"> dynamics by c</w:t>
      </w:r>
      <w:r w:rsidRPr="00190D2B">
        <w:rPr>
          <w:rFonts w:ascii="Helvetica" w:hAnsi="Helvetica" w:cs="Arial"/>
          <w:b/>
          <w:bCs/>
          <w:color w:val="353535"/>
        </w:rPr>
        <w:t>oherent spars</w:t>
      </w:r>
      <w:r>
        <w:rPr>
          <w:rFonts w:ascii="Helvetica" w:hAnsi="Helvetica" w:cs="Arial"/>
          <w:b/>
          <w:bCs/>
          <w:color w:val="353535"/>
        </w:rPr>
        <w:t>e</w:t>
      </w:r>
      <w:r w:rsidRPr="00190D2B">
        <w:rPr>
          <w:rFonts w:ascii="Helvetica" w:hAnsi="Helvetica" w:cs="Arial"/>
          <w:b/>
          <w:bCs/>
          <w:color w:val="353535"/>
        </w:rPr>
        <w:t xml:space="preserve"> optimization</w:t>
      </w:r>
    </w:p>
    <w:p w14:paraId="6F8D7379" w14:textId="77777777" w:rsidR="00190D2B" w:rsidRDefault="00190D2B" w:rsidP="00C93DC7">
      <w:pPr>
        <w:autoSpaceDE w:val="0"/>
        <w:autoSpaceDN w:val="0"/>
        <w:adjustRightInd w:val="0"/>
        <w:jc w:val="center"/>
        <w:rPr>
          <w:rFonts w:ascii="Helvetica" w:hAnsi="Helvetica" w:cs="Arial"/>
          <w:b/>
          <w:bCs/>
          <w:color w:val="353535"/>
        </w:rPr>
      </w:pPr>
    </w:p>
    <w:p w14:paraId="5D441092" w14:textId="0990E5FD" w:rsidR="00BC6A07" w:rsidRPr="00C3775B" w:rsidRDefault="00BC6A07" w:rsidP="00AB014B">
      <w:pPr>
        <w:rPr>
          <w:rFonts w:ascii="Helvetica" w:hAnsi="Helvetica" w:cs="Arial"/>
        </w:rPr>
      </w:pPr>
      <w:r w:rsidRPr="00C3775B">
        <w:rPr>
          <w:rFonts w:ascii="Helvetica" w:hAnsi="Helvetica" w:cs="Arial"/>
        </w:rPr>
        <w:t>Shou-Wen Wang</w:t>
      </w:r>
      <w:r w:rsidR="00286C72">
        <w:rPr>
          <w:rFonts w:ascii="Helvetica" w:hAnsi="Helvetica" w:cs="Arial"/>
        </w:rPr>
        <w:t>*</w:t>
      </w:r>
      <w:r w:rsidR="00F05250" w:rsidRPr="006B3D03">
        <w:rPr>
          <w:rFonts w:ascii="Helvetica" w:hAnsi="Helvetica" w:cs="Arial"/>
          <w:vertAlign w:val="superscript"/>
        </w:rPr>
        <w:t>,1</w:t>
      </w:r>
      <w:r w:rsidR="00286C72">
        <w:rPr>
          <w:rFonts w:ascii="Helvetica" w:hAnsi="Helvetica" w:cs="Arial"/>
        </w:rPr>
        <w:t xml:space="preserve"> and</w:t>
      </w:r>
      <w:r w:rsidR="00286C72" w:rsidRPr="00C3775B">
        <w:rPr>
          <w:rFonts w:ascii="Helvetica" w:hAnsi="Helvetica" w:cs="Arial"/>
        </w:rPr>
        <w:t xml:space="preserve"> </w:t>
      </w:r>
      <w:proofErr w:type="spellStart"/>
      <w:r w:rsidRPr="00C3775B">
        <w:rPr>
          <w:rFonts w:ascii="Helvetica" w:hAnsi="Helvetica" w:cs="Arial"/>
        </w:rPr>
        <w:t>Allon</w:t>
      </w:r>
      <w:proofErr w:type="spellEnd"/>
      <w:r w:rsidRPr="00C3775B">
        <w:rPr>
          <w:rFonts w:ascii="Helvetica" w:hAnsi="Helvetica" w:cs="Arial"/>
        </w:rPr>
        <w:t xml:space="preserve"> M. Klein</w:t>
      </w:r>
      <w:r w:rsidR="00450ADE">
        <w:rPr>
          <w:rFonts w:ascii="Helvetica" w:hAnsi="Helvetica" w:cs="Arial"/>
        </w:rPr>
        <w:t>*</w:t>
      </w:r>
      <w:r w:rsidR="00F05250" w:rsidRPr="009D28B8">
        <w:rPr>
          <w:rFonts w:ascii="Helvetica" w:hAnsi="Helvetica" w:cs="Arial"/>
          <w:vertAlign w:val="superscript"/>
        </w:rPr>
        <w:t>,1</w:t>
      </w:r>
    </w:p>
    <w:p w14:paraId="0C037604" w14:textId="77777777" w:rsidR="00BC6A07" w:rsidRPr="00C3775B" w:rsidRDefault="00BC6A07" w:rsidP="00BC6A07">
      <w:pPr>
        <w:rPr>
          <w:rFonts w:ascii="Helvetica" w:hAnsi="Helvetica" w:cs="Arial"/>
        </w:rPr>
      </w:pPr>
    </w:p>
    <w:p w14:paraId="6E8CEC1F" w14:textId="11281EAE" w:rsidR="00BC6A07" w:rsidRPr="00C3775B" w:rsidRDefault="00F05250" w:rsidP="00BC6A07">
      <w:pP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1 </w:t>
      </w:r>
      <w:r w:rsidR="00BC6A07" w:rsidRPr="00C3775B">
        <w:rPr>
          <w:rFonts w:ascii="Helvetica" w:hAnsi="Helvetica" w:cs="Arial"/>
        </w:rPr>
        <w:t xml:space="preserve">Department of Systems Biology, </w:t>
      </w:r>
      <w:proofErr w:type="spellStart"/>
      <w:r w:rsidR="00BC6A07" w:rsidRPr="00C3775B">
        <w:rPr>
          <w:rFonts w:ascii="Helvetica" w:hAnsi="Helvetica" w:cs="Arial"/>
        </w:rPr>
        <w:t>Blavatnik</w:t>
      </w:r>
      <w:proofErr w:type="spellEnd"/>
      <w:r w:rsidR="00BC6A07" w:rsidRPr="00C3775B">
        <w:rPr>
          <w:rFonts w:ascii="Helvetica" w:hAnsi="Helvetica" w:cs="Arial"/>
        </w:rPr>
        <w:t xml:space="preserve"> Institute, Harvard Medical School, Boston, MA 02115, USA</w:t>
      </w:r>
    </w:p>
    <w:p w14:paraId="712C9AEF" w14:textId="5D8F8B4D" w:rsidR="003F7A5B" w:rsidRPr="00810A68" w:rsidRDefault="00C3775B" w:rsidP="00D7648C">
      <w:pPr>
        <w:pStyle w:val="NormalWeb"/>
      </w:pPr>
      <w:r w:rsidRPr="00C3775B">
        <w:rPr>
          <w:rFonts w:ascii="Helvetica" w:hAnsi="Helvetica" w:cs="Arial"/>
        </w:rPr>
        <w:t>*</w:t>
      </w:r>
      <w:r w:rsidR="007B3B15">
        <w:rPr>
          <w:rFonts w:ascii="Helvetica" w:hAnsi="Helvetica" w:cs="Arial"/>
        </w:rPr>
        <w:t xml:space="preserve">Email: </w:t>
      </w:r>
      <w:hyperlink r:id="rId8" w:history="1">
        <w:r w:rsidR="007B3B15" w:rsidRPr="007976C7">
          <w:rPr>
            <w:rStyle w:val="Hyperlink"/>
            <w:rFonts w:ascii="Helvetica" w:hAnsi="Helvetica" w:cs="Arial"/>
          </w:rPr>
          <w:t>shouwen_wang@hms.harvard.edu</w:t>
        </w:r>
      </w:hyperlink>
      <w:r w:rsidR="007B3B15">
        <w:rPr>
          <w:rFonts w:ascii="Helvetica" w:hAnsi="Helvetica" w:cs="Arial"/>
        </w:rPr>
        <w:t xml:space="preserve"> (S.W.W.); </w:t>
      </w:r>
      <w:hyperlink r:id="rId9" w:history="1">
        <w:r w:rsidR="007B3B15" w:rsidRPr="007976C7">
          <w:rPr>
            <w:rStyle w:val="Hyperlink"/>
            <w:rFonts w:ascii="Helvetica" w:hAnsi="Helvetica" w:cs="Arial"/>
          </w:rPr>
          <w:t>allon_klein@hms.harvard.edu</w:t>
        </w:r>
      </w:hyperlink>
      <w:r w:rsidR="007B3B15">
        <w:rPr>
          <w:rFonts w:ascii="Helvetica" w:hAnsi="Helvetica" w:cs="Arial"/>
        </w:rPr>
        <w:t xml:space="preserve"> (A.M.K.)</w:t>
      </w:r>
    </w:p>
    <w:p w14:paraId="7630723F" w14:textId="14CB9C3A" w:rsidR="0019083F" w:rsidRDefault="00DC0DF7" w:rsidP="0019083F">
      <w:pPr>
        <w:autoSpaceDE w:val="0"/>
        <w:autoSpaceDN w:val="0"/>
        <w:adjustRightInd w:val="0"/>
        <w:rPr>
          <w:rFonts w:ascii="Helvetica" w:hAnsi="Helvetica" w:cs="Arial"/>
        </w:rPr>
      </w:pPr>
      <w:r w:rsidRPr="00810A68">
        <w:rPr>
          <w:rFonts w:ascii="Helvetica" w:hAnsi="Helvetica" w:cs="Arial"/>
          <w:b/>
        </w:rPr>
        <w:t>Abstract</w:t>
      </w:r>
    </w:p>
    <w:p w14:paraId="05DC90D3" w14:textId="77777777" w:rsidR="0019083F" w:rsidRDefault="0019083F" w:rsidP="0019083F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2AA739C3" w14:textId="0AFBC97B" w:rsidR="00164D45" w:rsidRPr="003D0351" w:rsidRDefault="0019083F" w:rsidP="00002EAD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>S</w:t>
      </w:r>
      <w:r w:rsidR="00480E1B" w:rsidRPr="00164D45">
        <w:rPr>
          <w:rFonts w:ascii="Helvetica" w:hAnsi="Helvetica" w:cs="Arial"/>
        </w:rPr>
        <w:t xml:space="preserve">ingle-cell </w:t>
      </w:r>
      <w:r>
        <w:rPr>
          <w:rFonts w:ascii="Helvetica" w:hAnsi="Helvetica" w:cs="Arial"/>
        </w:rPr>
        <w:t>genome-wide profiling</w:t>
      </w:r>
      <w:r w:rsidRPr="00164D45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offer</w:t>
      </w:r>
      <w:r w:rsidR="00890820">
        <w:rPr>
          <w:rFonts w:ascii="Helvetica" w:hAnsi="Helvetica" w:cs="Arial"/>
        </w:rPr>
        <w:t>s</w:t>
      </w:r>
      <w:r>
        <w:rPr>
          <w:rFonts w:ascii="Helvetica" w:hAnsi="Helvetica" w:cs="Arial"/>
        </w:rPr>
        <w:t xml:space="preserve"> an approach to map transitional</w:t>
      </w:r>
      <w:r w:rsidR="004D1357">
        <w:rPr>
          <w:rFonts w:ascii="Helvetica" w:hAnsi="Helvetica" w:cs="Arial"/>
        </w:rPr>
        <w:t xml:space="preserve"> cell</w:t>
      </w:r>
      <w:r>
        <w:rPr>
          <w:rFonts w:ascii="Helvetica" w:hAnsi="Helvetica" w:cs="Arial"/>
        </w:rPr>
        <w:t xml:space="preserve"> states during cell differentiation</w:t>
      </w:r>
      <w:r w:rsidR="00593758">
        <w:rPr>
          <w:rFonts w:ascii="Helvetica" w:hAnsi="Helvetica" w:cs="Arial"/>
        </w:rPr>
        <w:t>, disease onset</w:t>
      </w:r>
      <w:r w:rsidR="00B27998">
        <w:rPr>
          <w:rFonts w:ascii="Helvetica" w:hAnsi="Helvetica" w:cs="Arial"/>
        </w:rPr>
        <w:t>,</w:t>
      </w:r>
      <w:r w:rsidR="00593758">
        <w:rPr>
          <w:rFonts w:ascii="Helvetica" w:hAnsi="Helvetica" w:cs="Arial"/>
        </w:rPr>
        <w:t xml:space="preserve"> and drug response</w:t>
      </w:r>
      <w:r>
        <w:rPr>
          <w:rFonts w:ascii="Helvetica" w:hAnsi="Helvetica" w:cs="Arial"/>
        </w:rPr>
        <w:t>. Lineage-tracing, in which cells are labeled with hereditary markers, offers a</w:t>
      </w:r>
      <w:r w:rsidR="001E2C5E">
        <w:rPr>
          <w:rFonts w:ascii="Helvetica" w:hAnsi="Helvetica" w:cs="Arial"/>
        </w:rPr>
        <w:t>n</w:t>
      </w:r>
      <w:r>
        <w:rPr>
          <w:rFonts w:ascii="Helvetica" w:hAnsi="Helvetica" w:cs="Arial"/>
        </w:rPr>
        <w:t xml:space="preserve"> approach to establishing </w:t>
      </w:r>
      <w:r w:rsidRPr="0019083F">
        <w:rPr>
          <w:rFonts w:ascii="Helvetica" w:hAnsi="Helvetica" w:cs="Arial"/>
        </w:rPr>
        <w:t>dynamic relationships</w:t>
      </w:r>
      <w:r w:rsidR="001E2C5E">
        <w:rPr>
          <w:rFonts w:ascii="Helvetica" w:hAnsi="Helvetica" w:cs="Arial"/>
        </w:rPr>
        <w:t xml:space="preserve"> between cell states</w:t>
      </w:r>
      <w:r w:rsidRPr="0019083F">
        <w:rPr>
          <w:rFonts w:ascii="Helvetica" w:hAnsi="Helvetica" w:cs="Arial"/>
        </w:rPr>
        <w:t xml:space="preserve">. </w:t>
      </w:r>
      <w:r w:rsidR="00480E1B" w:rsidRPr="00164D45">
        <w:rPr>
          <w:rFonts w:ascii="Helvetica" w:hAnsi="Helvetica" w:cs="Arial"/>
        </w:rPr>
        <w:t>Here</w:t>
      </w:r>
      <w:r w:rsidR="00480E1B">
        <w:rPr>
          <w:rFonts w:ascii="Helvetica" w:hAnsi="Helvetica" w:cs="Arial"/>
        </w:rPr>
        <w:t xml:space="preserve">, </w:t>
      </w:r>
      <w:r w:rsidR="00480E1B" w:rsidRPr="00164D45">
        <w:rPr>
          <w:rFonts w:ascii="Helvetica" w:hAnsi="Helvetica" w:cs="Arial"/>
        </w:rPr>
        <w:t xml:space="preserve">we </w:t>
      </w:r>
      <w:r w:rsidR="00480E1B">
        <w:rPr>
          <w:rFonts w:ascii="Helvetica" w:hAnsi="Helvetica" w:cs="Arial"/>
        </w:rPr>
        <w:t xml:space="preserve">develop </w:t>
      </w:r>
      <w:r w:rsidR="00D7648C">
        <w:rPr>
          <w:rFonts w:ascii="Helvetica" w:hAnsi="Helvetica" w:cs="Arial"/>
        </w:rPr>
        <w:t xml:space="preserve">a </w:t>
      </w:r>
      <w:r w:rsidR="001E2C5E">
        <w:rPr>
          <w:rFonts w:ascii="Helvetica" w:hAnsi="Helvetica" w:cs="Arial"/>
        </w:rPr>
        <w:t>computational</w:t>
      </w:r>
      <w:r w:rsidR="00240548">
        <w:rPr>
          <w:rFonts w:ascii="Helvetica" w:hAnsi="Helvetica" w:cs="Arial"/>
        </w:rPr>
        <w:t xml:space="preserve"> approach</w:t>
      </w:r>
      <w:r w:rsidR="004D1357">
        <w:rPr>
          <w:rFonts w:ascii="Helvetica" w:hAnsi="Helvetica" w:cs="Arial"/>
        </w:rPr>
        <w:t xml:space="preserve"> to</w:t>
      </w:r>
      <w:r w:rsidR="004D1357" w:rsidRPr="00810A68">
        <w:rPr>
          <w:rFonts w:ascii="Helvetica" w:hAnsi="Helvetica" w:cs="Arial"/>
        </w:rPr>
        <w:t xml:space="preserve"> </w:t>
      </w:r>
      <w:r w:rsidR="003F6A11">
        <w:rPr>
          <w:rFonts w:ascii="Helvetica" w:hAnsi="Helvetica" w:cs="Arial"/>
        </w:rPr>
        <w:t>predict</w:t>
      </w:r>
      <w:r w:rsidR="004D1357">
        <w:rPr>
          <w:rFonts w:ascii="Helvetica" w:hAnsi="Helvetica" w:cs="Arial"/>
        </w:rPr>
        <w:t xml:space="preserve"> cell </w:t>
      </w:r>
      <w:r w:rsidR="004D1357" w:rsidRPr="00810A68">
        <w:rPr>
          <w:rFonts w:ascii="Helvetica" w:hAnsi="Helvetica" w:cs="Arial"/>
        </w:rPr>
        <w:t>dynamic</w:t>
      </w:r>
      <w:r w:rsidR="004D1357">
        <w:rPr>
          <w:rFonts w:ascii="Helvetica" w:hAnsi="Helvetica" w:cs="Arial"/>
        </w:rPr>
        <w:t>s</w:t>
      </w:r>
      <w:r w:rsidR="004D1357" w:rsidRPr="00810A68">
        <w:rPr>
          <w:rFonts w:ascii="Helvetica" w:hAnsi="Helvetica" w:cs="Arial"/>
        </w:rPr>
        <w:t xml:space="preserve"> </w:t>
      </w:r>
      <w:r w:rsidR="004D1357">
        <w:rPr>
          <w:rFonts w:ascii="Helvetica" w:hAnsi="Helvetica" w:cs="Arial"/>
        </w:rPr>
        <w:t xml:space="preserve">and fate </w:t>
      </w:r>
      <w:r w:rsidR="00D41CA6">
        <w:rPr>
          <w:rFonts w:ascii="Helvetica" w:hAnsi="Helvetica" w:cs="Arial"/>
        </w:rPr>
        <w:t>decision</w:t>
      </w:r>
      <w:r w:rsidR="004D1357">
        <w:rPr>
          <w:rFonts w:ascii="Helvetica" w:hAnsi="Helvetica" w:cs="Arial"/>
        </w:rPr>
        <w:t xml:space="preserve"> </w:t>
      </w:r>
      <w:r w:rsidR="00794056">
        <w:rPr>
          <w:rFonts w:ascii="Helvetica" w:hAnsi="Helvetica" w:cs="Arial"/>
        </w:rPr>
        <w:t>boundaries</w:t>
      </w:r>
      <w:r w:rsidR="001E2C5E">
        <w:rPr>
          <w:rFonts w:ascii="Helvetica" w:hAnsi="Helvetica" w:cs="Arial"/>
        </w:rPr>
        <w:t xml:space="preserve"> </w:t>
      </w:r>
      <w:r w:rsidR="0079414F">
        <w:rPr>
          <w:rFonts w:ascii="Helvetica" w:hAnsi="Helvetica" w:cs="Arial"/>
        </w:rPr>
        <w:t>from</w:t>
      </w:r>
      <w:r w:rsidR="001E2C5E">
        <w:rPr>
          <w:rFonts w:ascii="Helvetica" w:hAnsi="Helvetica" w:cs="Arial"/>
        </w:rPr>
        <w:t xml:space="preserve"> single</w:t>
      </w:r>
      <w:r w:rsidR="00B27998">
        <w:rPr>
          <w:rFonts w:ascii="Helvetica" w:hAnsi="Helvetica" w:cs="Arial"/>
        </w:rPr>
        <w:t>-</w:t>
      </w:r>
      <w:r w:rsidR="001E2C5E">
        <w:rPr>
          <w:rFonts w:ascii="Helvetica" w:hAnsi="Helvetica" w:cs="Arial"/>
        </w:rPr>
        <w:t>cell genomic</w:t>
      </w:r>
      <w:r w:rsidR="0079414F">
        <w:rPr>
          <w:rFonts w:ascii="Helvetica" w:hAnsi="Helvetica" w:cs="Arial"/>
        </w:rPr>
        <w:t xml:space="preserve"> data</w:t>
      </w:r>
      <w:r w:rsidR="001E2C5E">
        <w:rPr>
          <w:rFonts w:ascii="Helvetica" w:hAnsi="Helvetica" w:cs="Arial"/>
        </w:rPr>
        <w:t xml:space="preserve"> with lineage</w:t>
      </w:r>
      <w:r w:rsidR="008E7C04">
        <w:rPr>
          <w:rFonts w:ascii="Helvetica" w:hAnsi="Helvetica" w:cs="Arial"/>
        </w:rPr>
        <w:t xml:space="preserve"> </w:t>
      </w:r>
      <w:r w:rsidR="001E2C5E">
        <w:rPr>
          <w:rFonts w:ascii="Helvetica" w:hAnsi="Helvetica" w:cs="Arial"/>
        </w:rPr>
        <w:t>tracing</w:t>
      </w:r>
      <w:r w:rsidR="00480E1B" w:rsidRPr="00810A68">
        <w:rPr>
          <w:rFonts w:ascii="Helvetica" w:hAnsi="Helvetica" w:cs="Arial"/>
        </w:rPr>
        <w:t xml:space="preserve">. </w:t>
      </w:r>
      <w:r w:rsidR="004D1357">
        <w:rPr>
          <w:rFonts w:ascii="Helvetica" w:hAnsi="Helvetica" w:cs="Arial"/>
        </w:rPr>
        <w:t xml:space="preserve">To do so, we </w:t>
      </w:r>
      <w:r w:rsidR="00446ED8">
        <w:rPr>
          <w:rFonts w:ascii="Helvetica" w:hAnsi="Helvetica" w:cs="Arial"/>
        </w:rPr>
        <w:t xml:space="preserve">infer stochastic dynamics by </w:t>
      </w:r>
      <w:r w:rsidR="004D1357">
        <w:rPr>
          <w:rFonts w:ascii="Helvetica" w:hAnsi="Helvetica" w:cs="Arial"/>
        </w:rPr>
        <w:t>extend</w:t>
      </w:r>
      <w:r w:rsidR="00446ED8">
        <w:rPr>
          <w:rFonts w:ascii="Helvetica" w:hAnsi="Helvetica" w:cs="Arial"/>
        </w:rPr>
        <w:t>ing</w:t>
      </w:r>
      <w:r w:rsidR="004D1357">
        <w:rPr>
          <w:rFonts w:ascii="Helvetica" w:hAnsi="Helvetica" w:cs="Arial"/>
        </w:rPr>
        <w:t xml:space="preserve"> </w:t>
      </w:r>
      <w:r w:rsidR="00B27998">
        <w:rPr>
          <w:rFonts w:ascii="Helvetica" w:hAnsi="Helvetica" w:cs="Arial"/>
        </w:rPr>
        <w:t xml:space="preserve">the statistical problem of </w:t>
      </w:r>
      <w:r w:rsidR="00F37648">
        <w:rPr>
          <w:rFonts w:ascii="Helvetica" w:hAnsi="Helvetica" w:cs="Arial"/>
        </w:rPr>
        <w:t xml:space="preserve">compressed sensing </w:t>
      </w:r>
      <w:r w:rsidR="004D1357">
        <w:rPr>
          <w:rFonts w:ascii="Helvetica" w:hAnsi="Helvetica" w:cs="Arial"/>
        </w:rPr>
        <w:t xml:space="preserve">to enforce </w:t>
      </w:r>
      <w:r w:rsidR="001E2C5E">
        <w:rPr>
          <w:rFonts w:ascii="Helvetica" w:hAnsi="Helvetica" w:cs="Arial"/>
        </w:rPr>
        <w:t>coherent</w:t>
      </w:r>
      <w:r w:rsidR="0079414F">
        <w:rPr>
          <w:rFonts w:ascii="Helvetica" w:hAnsi="Helvetica" w:cs="Arial"/>
        </w:rPr>
        <w:t>, sparse</w:t>
      </w:r>
      <w:r w:rsidR="004D1357">
        <w:rPr>
          <w:rFonts w:ascii="Helvetica" w:hAnsi="Helvetica" w:cs="Arial"/>
        </w:rPr>
        <w:t xml:space="preserve"> </w:t>
      </w:r>
      <w:r w:rsidR="001E2C5E">
        <w:rPr>
          <w:rFonts w:ascii="Helvetica" w:hAnsi="Helvetica" w:cs="Arial"/>
        </w:rPr>
        <w:t xml:space="preserve">clonal </w:t>
      </w:r>
      <w:r w:rsidR="004D1357">
        <w:rPr>
          <w:rFonts w:ascii="Helvetica" w:hAnsi="Helvetica" w:cs="Arial"/>
        </w:rPr>
        <w:t xml:space="preserve">relationships </w:t>
      </w:r>
      <w:r w:rsidR="008678D9">
        <w:rPr>
          <w:rFonts w:ascii="Helvetica" w:hAnsi="Helvetica" w:cs="Arial"/>
        </w:rPr>
        <w:t xml:space="preserve">in </w:t>
      </w:r>
      <w:r w:rsidR="001E2C5E">
        <w:rPr>
          <w:rFonts w:ascii="Helvetica" w:hAnsi="Helvetica" w:cs="Arial"/>
        </w:rPr>
        <w:t>time series data</w:t>
      </w:r>
      <w:r w:rsidR="008678D9">
        <w:rPr>
          <w:rFonts w:ascii="Helvetica" w:hAnsi="Helvetica" w:cs="Arial"/>
        </w:rPr>
        <w:t xml:space="preserve"> </w:t>
      </w:r>
      <w:r w:rsidR="004D1357">
        <w:rPr>
          <w:rFonts w:ascii="Helvetica" w:hAnsi="Helvetica" w:cs="Arial"/>
        </w:rPr>
        <w:t>(CoSpar).</w:t>
      </w:r>
      <w:r w:rsidR="00F37648">
        <w:rPr>
          <w:rFonts w:ascii="Helvetica" w:hAnsi="Helvetica" w:cs="Arial"/>
        </w:rPr>
        <w:t xml:space="preserve"> In simulation and two published ground-truth datasets,</w:t>
      </w:r>
      <w:r w:rsidR="004D1357">
        <w:rPr>
          <w:rFonts w:ascii="Helvetica" w:hAnsi="Helvetica" w:cs="Arial"/>
        </w:rPr>
        <w:t xml:space="preserve"> </w:t>
      </w:r>
      <w:r w:rsidR="007651A1">
        <w:rPr>
          <w:rFonts w:ascii="Helvetica" w:hAnsi="Helvetica" w:cs="Arial"/>
        </w:rPr>
        <w:t xml:space="preserve">CoSpar </w:t>
      </w:r>
      <w:r w:rsidR="004D1357">
        <w:rPr>
          <w:rFonts w:ascii="Helvetica" w:hAnsi="Helvetica" w:cs="Arial"/>
        </w:rPr>
        <w:t>is robust to severe down-sampling of clonal data</w:t>
      </w:r>
      <w:r w:rsidR="00446ED8">
        <w:rPr>
          <w:rFonts w:ascii="Helvetica" w:hAnsi="Helvetica" w:cs="Arial"/>
        </w:rPr>
        <w:t xml:space="preserve">. It is compatible with </w:t>
      </w:r>
      <w:r w:rsidR="00EB6E51">
        <w:rPr>
          <w:rFonts w:ascii="Helvetica" w:hAnsi="Helvetica" w:cs="Arial"/>
        </w:rPr>
        <w:t xml:space="preserve">one or more </w:t>
      </w:r>
      <w:r w:rsidR="00FC673C">
        <w:rPr>
          <w:rFonts w:ascii="Helvetica" w:hAnsi="Helvetica" w:cs="Arial"/>
        </w:rPr>
        <w:t xml:space="preserve">clonal </w:t>
      </w:r>
      <w:r w:rsidR="00480E1B">
        <w:rPr>
          <w:rFonts w:ascii="Helvetica" w:hAnsi="Helvetica" w:cs="Arial"/>
        </w:rPr>
        <w:t>time point</w:t>
      </w:r>
      <w:r w:rsidR="00EB6E51">
        <w:rPr>
          <w:rFonts w:ascii="Helvetica" w:hAnsi="Helvetica" w:cs="Arial"/>
        </w:rPr>
        <w:t>s</w:t>
      </w:r>
      <w:r w:rsidR="009B71EA">
        <w:rPr>
          <w:rFonts w:ascii="Helvetica" w:hAnsi="Helvetica" w:cs="Arial"/>
        </w:rPr>
        <w:t>.</w:t>
      </w:r>
      <w:r w:rsidR="00480E1B">
        <w:rPr>
          <w:rFonts w:ascii="Helvetica" w:hAnsi="Helvetica" w:cs="Arial"/>
        </w:rPr>
        <w:t xml:space="preserve"> </w:t>
      </w:r>
      <w:r w:rsidR="00F37648">
        <w:rPr>
          <w:rFonts w:ascii="Helvetica" w:hAnsi="Helvetica" w:cs="Arial"/>
        </w:rPr>
        <w:t>In datasets</w:t>
      </w:r>
      <w:r w:rsidR="00536ECD">
        <w:rPr>
          <w:rFonts w:ascii="Helvetica" w:hAnsi="Helvetica" w:cs="Arial"/>
        </w:rPr>
        <w:t xml:space="preserve"> representing</w:t>
      </w:r>
      <w:r w:rsidR="00F37648">
        <w:rPr>
          <w:rFonts w:ascii="Helvetica" w:hAnsi="Helvetica" w:cs="Arial"/>
        </w:rPr>
        <w:t xml:space="preserve"> hematopoiesis, reprogramming, </w:t>
      </w:r>
      <w:r w:rsidR="00536ECD">
        <w:rPr>
          <w:rFonts w:ascii="Helvetica" w:hAnsi="Helvetica" w:cs="Arial"/>
        </w:rPr>
        <w:t xml:space="preserve">and in vitro </w:t>
      </w:r>
      <w:r w:rsidR="00F37648">
        <w:rPr>
          <w:rFonts w:ascii="Helvetica" w:hAnsi="Helvetica" w:cs="Arial"/>
        </w:rPr>
        <w:t xml:space="preserve">differentiation, CoSpar </w:t>
      </w:r>
      <w:r w:rsidR="00536ECD">
        <w:rPr>
          <w:rFonts w:ascii="Helvetica" w:hAnsi="Helvetica" w:cs="Arial"/>
        </w:rPr>
        <w:t xml:space="preserve">identifies </w:t>
      </w:r>
      <w:r w:rsidR="00F37648">
        <w:rPr>
          <w:rFonts w:ascii="Helvetica" w:hAnsi="Helvetica" w:cs="Arial"/>
        </w:rPr>
        <w:t>fate bias</w:t>
      </w:r>
      <w:r w:rsidR="00536ECD">
        <w:rPr>
          <w:rFonts w:ascii="Helvetica" w:hAnsi="Helvetica" w:cs="Arial"/>
        </w:rPr>
        <w:t>es</w:t>
      </w:r>
      <w:r w:rsidR="00F37648">
        <w:rPr>
          <w:rFonts w:ascii="Helvetica" w:hAnsi="Helvetica" w:cs="Arial"/>
        </w:rPr>
        <w:t xml:space="preserve"> </w:t>
      </w:r>
      <w:r w:rsidR="00536ECD">
        <w:rPr>
          <w:rFonts w:ascii="Helvetica" w:hAnsi="Helvetica" w:cs="Arial"/>
        </w:rPr>
        <w:t xml:space="preserve">not </w:t>
      </w:r>
      <w:r w:rsidR="003D0351">
        <w:rPr>
          <w:rFonts w:ascii="Helvetica" w:hAnsi="Helvetica" w:cs="Arial"/>
        </w:rPr>
        <w:t xml:space="preserve">previously </w:t>
      </w:r>
      <w:r w:rsidR="00536ECD">
        <w:rPr>
          <w:rFonts w:ascii="Helvetica" w:hAnsi="Helvetica" w:cs="Arial"/>
        </w:rPr>
        <w:t>detected</w:t>
      </w:r>
      <w:r w:rsidR="003D0351">
        <w:rPr>
          <w:rFonts w:ascii="Helvetica" w:hAnsi="Helvetica" w:cs="Arial"/>
        </w:rPr>
        <w:t xml:space="preserve">, consistent </w:t>
      </w:r>
      <w:r w:rsidR="00F37648">
        <w:rPr>
          <w:rFonts w:ascii="Helvetica" w:hAnsi="Helvetica" w:cs="Arial"/>
        </w:rPr>
        <w:t>with heterogeneity in the expression of transcription factors</w:t>
      </w:r>
      <w:r w:rsidR="00830429">
        <w:rPr>
          <w:rFonts w:ascii="Helvetica" w:hAnsi="Helvetica" w:cs="Arial"/>
        </w:rPr>
        <w:t>. CoSpar is available at</w:t>
      </w:r>
      <w:r w:rsidR="00830429" w:rsidRPr="00893DE2">
        <w:rPr>
          <w:rFonts w:ascii="Helvetica" w:hAnsi="Helvetica" w:cs="Arial"/>
        </w:rPr>
        <w:t xml:space="preserve"> </w:t>
      </w:r>
      <w:hyperlink r:id="rId10" w:history="1">
        <w:r w:rsidR="00893DE2" w:rsidRPr="00306527">
          <w:rPr>
            <w:rStyle w:val="Hyperlink"/>
            <w:rFonts w:ascii="Helvetica" w:hAnsi="Helvetica" w:cs="Arial"/>
          </w:rPr>
          <w:t>https://cospar.readthedocs.io/</w:t>
        </w:r>
      </w:hyperlink>
      <w:r w:rsidR="00830429" w:rsidRPr="00893DE2">
        <w:rPr>
          <w:rFonts w:ascii="Helvetica" w:hAnsi="Helvetica" w:cs="Arial"/>
        </w:rPr>
        <w:t>.</w:t>
      </w:r>
      <w:r w:rsidR="00830429">
        <w:rPr>
          <w:rFonts w:ascii="Helvetica" w:hAnsi="Helvetica" w:cs="Arial"/>
        </w:rPr>
        <w:t xml:space="preserve"> </w:t>
      </w:r>
    </w:p>
    <w:p w14:paraId="2323D64E" w14:textId="77777777" w:rsidR="00963549" w:rsidRPr="00810A68" w:rsidRDefault="00963549" w:rsidP="00002EAD">
      <w:pPr>
        <w:autoSpaceDE w:val="0"/>
        <w:autoSpaceDN w:val="0"/>
        <w:adjustRightInd w:val="0"/>
        <w:rPr>
          <w:rFonts w:ascii="Helvetica" w:hAnsi="Helvetica" w:cs="Arial"/>
          <w:b/>
        </w:rPr>
      </w:pPr>
    </w:p>
    <w:p w14:paraId="0F0B54CD" w14:textId="6CBCD427" w:rsidR="00C93DC7" w:rsidRPr="00810A68" w:rsidRDefault="00C93DC7" w:rsidP="00002EAD">
      <w:pPr>
        <w:autoSpaceDE w:val="0"/>
        <w:autoSpaceDN w:val="0"/>
        <w:adjustRightInd w:val="0"/>
        <w:rPr>
          <w:rFonts w:ascii="Helvetica" w:hAnsi="Helvetica" w:cs="Arial"/>
          <w:b/>
        </w:rPr>
      </w:pPr>
      <w:r w:rsidRPr="00810A68">
        <w:rPr>
          <w:rFonts w:ascii="Helvetica" w:hAnsi="Helvetica" w:cs="Arial"/>
          <w:b/>
        </w:rPr>
        <w:t>Introduction</w:t>
      </w:r>
    </w:p>
    <w:p w14:paraId="5554B92A" w14:textId="3A5504E3" w:rsidR="00917BE4" w:rsidRDefault="00C173E3" w:rsidP="004D627D">
      <w:pPr>
        <w:spacing w:before="100" w:beforeAutospacing="1" w:after="100" w:afterAutospacing="1"/>
        <w:rPr>
          <w:rFonts w:ascii="Helvetica" w:hAnsi="Helvetica" w:cs="Arial"/>
        </w:rPr>
      </w:pPr>
      <w:r>
        <w:rPr>
          <w:rFonts w:ascii="Helvetica" w:hAnsi="Helvetica" w:cs="Arial"/>
        </w:rPr>
        <w:t>In tissue development, regeneration</w:t>
      </w:r>
      <w:r w:rsidR="00B27998">
        <w:rPr>
          <w:rFonts w:ascii="Helvetica" w:hAnsi="Helvetica" w:cs="Arial"/>
        </w:rPr>
        <w:t>,</w:t>
      </w:r>
      <w:r>
        <w:rPr>
          <w:rFonts w:ascii="Helvetica" w:hAnsi="Helvetica" w:cs="Arial"/>
        </w:rPr>
        <w:t xml:space="preserve"> and disease, cells differentiate into</w:t>
      </w:r>
      <w:r w:rsidR="00745CF8">
        <w:rPr>
          <w:rFonts w:ascii="Helvetica" w:hAnsi="Helvetica" w:cs="Arial"/>
        </w:rPr>
        <w:t xml:space="preserve"> distinct, reproducible phenotypes.</w:t>
      </w:r>
      <w:r>
        <w:rPr>
          <w:rFonts w:ascii="Helvetica" w:hAnsi="Helvetica" w:cs="Arial"/>
        </w:rPr>
        <w:t xml:space="preserve"> </w:t>
      </w:r>
      <w:r w:rsidR="00680C2C">
        <w:rPr>
          <w:rFonts w:ascii="Helvetica" w:hAnsi="Helvetica" w:cs="Arial"/>
        </w:rPr>
        <w:t>A</w:t>
      </w:r>
      <w:r w:rsidR="00917BE4">
        <w:rPr>
          <w:rFonts w:ascii="Helvetica" w:hAnsi="Helvetica" w:cs="Arial"/>
        </w:rPr>
        <w:t xml:space="preserve"> </w:t>
      </w:r>
      <w:r w:rsidR="001B3D59">
        <w:rPr>
          <w:rFonts w:ascii="Helvetica" w:hAnsi="Helvetica" w:cs="Arial"/>
        </w:rPr>
        <w:t>ubiquitous</w:t>
      </w:r>
      <w:r w:rsidR="00917BE4">
        <w:rPr>
          <w:rFonts w:ascii="Helvetica" w:hAnsi="Helvetica" w:cs="Arial"/>
        </w:rPr>
        <w:t xml:space="preserve"> challenge </w:t>
      </w:r>
      <w:r w:rsidR="00680C2C">
        <w:rPr>
          <w:rFonts w:ascii="Helvetica" w:hAnsi="Helvetica" w:cs="Arial"/>
        </w:rPr>
        <w:t xml:space="preserve">in studying these processes </w:t>
      </w:r>
      <w:r w:rsidR="00917BE4">
        <w:rPr>
          <w:rFonts w:ascii="Helvetica" w:hAnsi="Helvetica" w:cs="Arial"/>
        </w:rPr>
        <w:t>is</w:t>
      </w:r>
      <w:r>
        <w:rPr>
          <w:rFonts w:ascii="Helvetica" w:hAnsi="Helvetica" w:cs="Arial"/>
        </w:rPr>
        <w:t xml:space="preserve"> to </w:t>
      </w:r>
      <w:r w:rsidR="00917BE4" w:rsidRPr="00A95445">
        <w:rPr>
          <w:rFonts w:ascii="Helvetica" w:hAnsi="Helvetica" w:cs="Arial"/>
        </w:rPr>
        <w:t>order the sequence of events in differentiation</w:t>
      </w:r>
      <w:r w:rsidR="00A95445">
        <w:rPr>
          <w:rFonts w:ascii="Helvetica" w:hAnsi="Helvetica" w:cs="Arial"/>
        </w:rPr>
        <w:fldChar w:fldCharType="begin" w:fldLock="1">
          <w:fldData xml:space="preserve">ZQBKAHoAVgBtAFYAbAB2ADMARQBZAFMAeAA3ADkASwBRAHcALwBaAEIAQgBBAHAATgBtADkANgBZ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==
</w:fldData>
        </w:fldChar>
      </w:r>
      <w:r w:rsidR="00A95445">
        <w:rPr>
          <w:rFonts w:ascii="Helvetica" w:hAnsi="Helvetica" w:cs="Arial"/>
        </w:rPr>
        <w:instrText>ADDIN paperpile_citation &lt;clusterId&gt;U262I352E742C433&lt;/clusterId&gt;&lt;version&gt;0.6.9&lt;/version&gt;&lt;metadata&gt;&lt;citation&gt;&lt;id&gt;c1f34429-9ed0-46e7-a73c-8008eedff911&lt;/id&gt;&lt;no_author/&gt;&lt;prefix/&gt;&lt;suffix/&gt;&lt;locator/&gt;&lt;locator_label&gt;page&lt;/locator_label&gt;&lt;/citation&gt;&lt;citation&gt;&lt;id&gt;8b81d70f-d875-4f64-a056-69ca7f39a892&lt;/id&gt;&lt;no_author/&gt;&lt;prefix/&gt;&lt;suffix/&gt;&lt;locator/&gt;&lt;locator_label&gt;page&lt;/locator_label&gt;&lt;/citation&gt;&lt;citation&gt;&lt;id&gt;b0ffd4e1-9dcd-4edd-a897-b793c5c8a9ae&lt;/id&gt;&lt;no_author/&gt;&lt;prefix/&gt;&lt;suffix/&gt;&lt;locator/&gt;&lt;locator_label&gt;page&lt;/locator_label&gt;&lt;/citation&gt;&lt;/metadata&gt; \* MERGEFORMAT</w:instrText>
      </w:r>
      <w:r w:rsidR="00A95445">
        <w:rPr>
          <w:rFonts w:ascii="Helvetica" w:hAnsi="Helvetica" w:cs="Arial"/>
        </w:rPr>
      </w:r>
      <w:r w:rsidR="00A95445">
        <w:rPr>
          <w:rFonts w:ascii="Helvetica" w:hAnsi="Helvetica" w:cs="Arial"/>
        </w:rPr>
        <w:fldChar w:fldCharType="separate"/>
      </w:r>
      <w:r w:rsidR="00A95445" w:rsidRPr="00453F86">
        <w:rPr>
          <w:rFonts w:ascii="Helvetica" w:hAnsi="Helvetica" w:cs="Arial"/>
          <w:noProof/>
          <w:vertAlign w:val="superscript"/>
        </w:rPr>
        <w:t>1–3</w:t>
      </w:r>
      <w:r w:rsidR="00A95445">
        <w:rPr>
          <w:rFonts w:ascii="Helvetica" w:hAnsi="Helvetica" w:cs="Arial"/>
        </w:rPr>
        <w:fldChar w:fldCharType="end"/>
      </w:r>
      <w:r w:rsidR="00680C2C" w:rsidRPr="00A95445">
        <w:rPr>
          <w:rFonts w:ascii="Helvetica" w:hAnsi="Helvetica" w:cs="Arial"/>
        </w:rPr>
        <w:t>, and</w:t>
      </w:r>
      <w:r w:rsidR="00917BE4" w:rsidRPr="00A95445">
        <w:rPr>
          <w:rFonts w:ascii="Helvetica" w:hAnsi="Helvetica" w:cs="Arial"/>
        </w:rPr>
        <w:t xml:space="preserve"> to </w:t>
      </w:r>
      <w:r w:rsidRPr="00A95445">
        <w:rPr>
          <w:rFonts w:ascii="Helvetica" w:hAnsi="Helvetica" w:cs="Arial"/>
        </w:rPr>
        <w:t xml:space="preserve">identify events that </w:t>
      </w:r>
      <w:r w:rsidR="00604C70" w:rsidRPr="00A95445">
        <w:rPr>
          <w:rFonts w:ascii="Helvetica" w:hAnsi="Helvetica" w:cs="Arial"/>
        </w:rPr>
        <w:t>drive</w:t>
      </w:r>
      <w:r w:rsidRPr="00A95445">
        <w:rPr>
          <w:rFonts w:ascii="Helvetica" w:hAnsi="Helvetica" w:cs="Arial"/>
        </w:rPr>
        <w:t xml:space="preserve"> cell</w:t>
      </w:r>
      <w:r w:rsidR="00604C70" w:rsidRPr="00A95445">
        <w:rPr>
          <w:rFonts w:ascii="Helvetica" w:hAnsi="Helvetica" w:cs="Arial"/>
        </w:rPr>
        <w:t>s</w:t>
      </w:r>
      <w:r w:rsidRPr="00A95445">
        <w:rPr>
          <w:rFonts w:ascii="Helvetica" w:hAnsi="Helvetica" w:cs="Arial"/>
        </w:rPr>
        <w:t xml:space="preserve"> towards one phenotype or another</w:t>
      </w:r>
      <w:r>
        <w:rPr>
          <w:rFonts w:ascii="Helvetica" w:hAnsi="Helvetica" w:cs="Arial"/>
        </w:rPr>
        <w:t xml:space="preserve">. </w:t>
      </w:r>
      <w:r w:rsidR="00917BE4">
        <w:rPr>
          <w:rFonts w:ascii="Helvetica" w:hAnsi="Helvetica" w:cs="Arial"/>
        </w:rPr>
        <w:t xml:space="preserve">This challenge is common to understanding </w:t>
      </w:r>
      <w:r w:rsidR="00255D81">
        <w:rPr>
          <w:rFonts w:ascii="Helvetica" w:hAnsi="Helvetica" w:cs="Arial"/>
        </w:rPr>
        <w:t xml:space="preserve">mechanisms in </w:t>
      </w:r>
      <w:r w:rsidR="00917BE4">
        <w:rPr>
          <w:rFonts w:ascii="Helvetica" w:hAnsi="Helvetica" w:cs="Arial"/>
        </w:rPr>
        <w:t>embryo development, stem cell self-renewal, cancer cell drug resistance, and tissue metaplasia</w:t>
      </w:r>
      <w:r w:rsidR="00A95445">
        <w:rPr>
          <w:rFonts w:ascii="Helvetica" w:hAnsi="Helvetica" w:cs="Arial"/>
        </w:rPr>
        <w:fldChar w:fldCharType="begin" w:fldLock="1">
          <w:fldData xml:space="preserve">ZQBKAHoAVgBtAFYAbAB2ADMARQBZAFMAeAA3ADkASwBRAHcALwBaAEIAQgBBAHAATgBtADkANgBZ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==
</w:fldData>
        </w:fldChar>
      </w:r>
      <w:r w:rsidR="00BB7785">
        <w:rPr>
          <w:rFonts w:ascii="Helvetica" w:hAnsi="Helvetica" w:cs="Arial"/>
        </w:rPr>
        <w:instrText>ADDIN paperpile_citation &lt;clusterId&gt;U338I686E976B669&lt;/clusterId&gt;&lt;version&gt;0.6.9&lt;/version&gt;&lt;metadata&gt;&lt;citation&gt;&lt;id&gt;c1f34429-9ed0-46e7-a73c-8008eedff911&lt;/id&gt;&lt;no_author/&gt;&lt;prefix/&gt;&lt;suffix/&gt;&lt;locator/&gt;&lt;locator_label&gt;page&lt;/locator_label&gt;&lt;/citation&gt;&lt;citation&gt;&lt;id&gt;8b81d70f-d875-4f64-a056-69ca7f39a892&lt;/id&gt;&lt;no_author/&gt;&lt;prefix/&gt;&lt;suffix/&gt;&lt;locator/&gt;&lt;locator_label&gt;page&lt;/locator_label&gt;&lt;/citation&gt;&lt;citation&gt;&lt;id&gt;b0ffd4e1-9dcd-4edd-a897-b793c5c8a9ae&lt;/id&gt;&lt;no_author/&gt;&lt;prefix/&gt;&lt;suffix/&gt;&lt;locator/&gt;&lt;locator_label&gt;page&lt;/locator_label&gt;&lt;/citation&gt;&lt;/metadata&gt; \* MERGEFORMAT</w:instrText>
      </w:r>
      <w:r w:rsidR="00A95445">
        <w:rPr>
          <w:rFonts w:ascii="Helvetica" w:hAnsi="Helvetica" w:cs="Arial"/>
        </w:rPr>
      </w:r>
      <w:r w:rsidR="00A95445">
        <w:rPr>
          <w:rFonts w:ascii="Helvetica" w:hAnsi="Helvetica" w:cs="Arial"/>
        </w:rPr>
        <w:fldChar w:fldCharType="separate"/>
      </w:r>
      <w:r w:rsidR="00A95445" w:rsidRPr="00453F86">
        <w:rPr>
          <w:rFonts w:ascii="Helvetica" w:hAnsi="Helvetica" w:cs="Arial"/>
          <w:noProof/>
          <w:vertAlign w:val="superscript"/>
        </w:rPr>
        <w:t>1–3</w:t>
      </w:r>
      <w:r w:rsidR="00A95445">
        <w:rPr>
          <w:rFonts w:ascii="Helvetica" w:hAnsi="Helvetica" w:cs="Arial"/>
        </w:rPr>
        <w:fldChar w:fldCharType="end"/>
      </w:r>
      <w:r w:rsidR="00A95445">
        <w:rPr>
          <w:rFonts w:ascii="Helvetica" w:hAnsi="Helvetica" w:cs="Arial"/>
        </w:rPr>
        <w:t>.</w:t>
      </w:r>
    </w:p>
    <w:p w14:paraId="60F0E337" w14:textId="48A6603A" w:rsidR="00654F09" w:rsidRDefault="00AF2B78" w:rsidP="004D627D">
      <w:pPr>
        <w:spacing w:before="100" w:beforeAutospacing="1" w:after="100" w:afterAutospacing="1"/>
        <w:rPr>
          <w:rFonts w:ascii="Helvetica" w:hAnsi="Helvetica" w:cs="Arial"/>
        </w:rPr>
      </w:pPr>
      <w:r>
        <w:rPr>
          <w:rFonts w:ascii="Helvetica" w:hAnsi="Helvetica" w:cs="Arial"/>
        </w:rPr>
        <w:t>A</w:t>
      </w:r>
      <w:r w:rsidR="00E023CA">
        <w:rPr>
          <w:rFonts w:ascii="Helvetica" w:hAnsi="Helvetica" w:cs="Arial"/>
        </w:rPr>
        <w:t xml:space="preserve">t least two </w:t>
      </w:r>
      <w:r w:rsidR="00341A4D">
        <w:rPr>
          <w:rFonts w:ascii="Helvetica" w:hAnsi="Helvetica" w:cs="Arial"/>
        </w:rPr>
        <w:t>observational</w:t>
      </w:r>
      <w:r w:rsidR="00347528">
        <w:rPr>
          <w:rFonts w:ascii="Helvetica" w:hAnsi="Helvetica" w:cs="Arial"/>
        </w:rPr>
        <w:t xml:space="preserve"> </w:t>
      </w:r>
      <w:r w:rsidR="00E023CA">
        <w:rPr>
          <w:rFonts w:ascii="Helvetica" w:hAnsi="Helvetica" w:cs="Arial"/>
        </w:rPr>
        <w:t>strategies</w:t>
      </w:r>
      <w:r w:rsidR="00906496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 xml:space="preserve">help to </w:t>
      </w:r>
      <w:r w:rsidR="00E44EC4">
        <w:rPr>
          <w:rFonts w:ascii="Helvetica" w:hAnsi="Helvetica" w:cs="Arial"/>
        </w:rPr>
        <w:t>order</w:t>
      </w:r>
      <w:r w:rsidR="004D627D">
        <w:rPr>
          <w:rFonts w:ascii="Helvetica" w:hAnsi="Helvetica" w:cs="Arial"/>
        </w:rPr>
        <w:t xml:space="preserve"> </w:t>
      </w:r>
      <w:r w:rsidR="00E44EC4">
        <w:rPr>
          <w:rFonts w:ascii="Helvetica" w:hAnsi="Helvetica" w:cs="Arial"/>
        </w:rPr>
        <w:t>cellular events</w:t>
      </w:r>
      <w:r w:rsidR="004D627D">
        <w:rPr>
          <w:rFonts w:ascii="Helvetica" w:hAnsi="Helvetica" w:cs="Arial"/>
        </w:rPr>
        <w:t>.</w:t>
      </w:r>
      <w:r w:rsidR="00E023CA">
        <w:rPr>
          <w:rFonts w:ascii="Helvetica" w:hAnsi="Helvetica" w:cs="Arial"/>
        </w:rPr>
        <w:t xml:space="preserve"> </w:t>
      </w:r>
      <w:r w:rsidR="004D627D">
        <w:rPr>
          <w:rFonts w:ascii="Helvetica" w:hAnsi="Helvetica" w:cs="Arial"/>
        </w:rPr>
        <w:t>S</w:t>
      </w:r>
      <w:r w:rsidR="000F3E90">
        <w:rPr>
          <w:rFonts w:ascii="Helvetica" w:hAnsi="Helvetica" w:cs="Arial"/>
        </w:rPr>
        <w:t>ingle</w:t>
      </w:r>
      <w:r w:rsidR="00B27998">
        <w:rPr>
          <w:rFonts w:ascii="Helvetica" w:hAnsi="Helvetica" w:cs="Arial"/>
        </w:rPr>
        <w:t>-</w:t>
      </w:r>
      <w:r w:rsidR="000F3E90">
        <w:rPr>
          <w:rFonts w:ascii="Helvetica" w:hAnsi="Helvetica" w:cs="Arial"/>
        </w:rPr>
        <w:t>cell genome-wide profiling</w:t>
      </w:r>
      <w:r w:rsidR="004D627D">
        <w:rPr>
          <w:rFonts w:ascii="Helvetica" w:hAnsi="Helvetica" w:cs="Arial"/>
        </w:rPr>
        <w:t xml:space="preserve"> –</w:t>
      </w:r>
      <w:r w:rsidR="000F3E90">
        <w:rPr>
          <w:rFonts w:ascii="Helvetica" w:hAnsi="Helvetica" w:cs="Arial"/>
        </w:rPr>
        <w:t xml:space="preserve"> </w:t>
      </w:r>
      <w:r w:rsidR="000D2DF9">
        <w:rPr>
          <w:rFonts w:ascii="Helvetica" w:hAnsi="Helvetica" w:cs="Arial"/>
        </w:rPr>
        <w:t xml:space="preserve">such as </w:t>
      </w:r>
      <w:r w:rsidR="00457267">
        <w:rPr>
          <w:rFonts w:ascii="Helvetica" w:hAnsi="Helvetica" w:cs="Arial"/>
        </w:rPr>
        <w:t xml:space="preserve">by </w:t>
      </w:r>
      <w:r w:rsidR="000D2DF9">
        <w:rPr>
          <w:rFonts w:ascii="Helvetica" w:hAnsi="Helvetica" w:cs="Arial"/>
        </w:rPr>
        <w:t>single</w:t>
      </w:r>
      <w:r w:rsidR="00B27998">
        <w:rPr>
          <w:rFonts w:ascii="Helvetica" w:hAnsi="Helvetica" w:cs="Arial"/>
        </w:rPr>
        <w:t>-</w:t>
      </w:r>
      <w:r w:rsidR="000D2DF9">
        <w:rPr>
          <w:rFonts w:ascii="Helvetica" w:hAnsi="Helvetica" w:cs="Arial"/>
        </w:rPr>
        <w:t>cell RNA sequencing (scRNA-seq)</w:t>
      </w:r>
      <w:r w:rsidR="004D627D">
        <w:rPr>
          <w:rFonts w:ascii="Helvetica" w:hAnsi="Helvetica" w:cs="Arial"/>
        </w:rPr>
        <w:t xml:space="preserve"> –</w:t>
      </w:r>
      <w:r w:rsidR="000D2DF9">
        <w:rPr>
          <w:rFonts w:ascii="Helvetica" w:hAnsi="Helvetica" w:cs="Arial"/>
        </w:rPr>
        <w:t xml:space="preserve"> </w:t>
      </w:r>
      <w:r w:rsidR="000F3E90">
        <w:rPr>
          <w:rFonts w:ascii="Helvetica" w:hAnsi="Helvetica" w:cs="Arial"/>
        </w:rPr>
        <w:t>offer</w:t>
      </w:r>
      <w:r w:rsidR="002658BD">
        <w:rPr>
          <w:rFonts w:ascii="Helvetica" w:hAnsi="Helvetica" w:cs="Arial"/>
        </w:rPr>
        <w:t>s</w:t>
      </w:r>
      <w:r w:rsidR="000F3E90">
        <w:rPr>
          <w:rFonts w:ascii="Helvetica" w:hAnsi="Helvetica" w:cs="Arial"/>
        </w:rPr>
        <w:t xml:space="preserve"> a universal and scalable approach </w:t>
      </w:r>
      <w:r w:rsidR="004D627D">
        <w:rPr>
          <w:rFonts w:ascii="Helvetica" w:hAnsi="Helvetica" w:cs="Arial"/>
        </w:rPr>
        <w:t xml:space="preserve">to establishing dynamic states </w:t>
      </w:r>
      <w:r w:rsidR="000F3E90" w:rsidRPr="000F3E90">
        <w:rPr>
          <w:rFonts w:ascii="Helvetica" w:hAnsi="Helvetica" w:cs="Arial"/>
        </w:rPr>
        <w:t>by densely sampling cells at different stages</w:t>
      </w:r>
      <w:r w:rsidR="00BB7785">
        <w:rPr>
          <w:rFonts w:ascii="Helvetica" w:hAnsi="Helvetica" w:cs="Arial"/>
        </w:rPr>
        <w:fldChar w:fldCharType="begin" w:fldLock="1">
          <w:fldData xml:space="preserve">ZQBKAHoAdABmAGQAdAB5ADMARABpAFMANgBLADgAdwBmAEcASgA2AHUAeQBNAEUARwBTAEIAQQBF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</w:fldData>
        </w:fldChar>
      </w:r>
      <w:r w:rsidR="00BB7785">
        <w:rPr>
          <w:rFonts w:ascii="Helvetica" w:hAnsi="Helvetica" w:cs="Arial"/>
        </w:rPr>
        <w:instrText>ADDIN paperpile_citation &lt;clusterId&gt;N345B623X183U796&lt;/clusterId&gt;&lt;version&gt;0.6.9&lt;/version&gt;&lt;metadata&gt;&lt;citation&gt;&lt;id&gt;5ebd5ead-3ca3-471f-bce0-f5eb44ada173&lt;/id&gt;&lt;no_author/&gt;&lt;prefix/&gt;&lt;suffix/&gt;&lt;locator/&gt;&lt;locator_label&gt;page&lt;/locator_label&gt;&lt;/citation&gt;&lt;citation&gt;&lt;id&gt;6e316e8e-2413-4e2c-9e97-8fd8eedcead8&lt;/id&gt;&lt;no_author/&gt;&lt;prefix/&gt;&lt;suffix/&gt;&lt;locator/&gt;&lt;locator_label&gt;page&lt;/locator_label&gt;&lt;/citation&gt;&lt;citation&gt;&lt;id&gt;35cb55b8-8778-4240-bdf7-83e694174878&lt;/id&gt;&lt;no_author/&gt;&lt;prefix/&gt;&lt;suffix/&gt;&lt;locator/&gt;&lt;locator_label&gt;page&lt;/locator_label&gt;&lt;/citation&gt;&lt;citation&gt;&lt;id&gt;f8179f50-e1c8-4942-a13d-2ac983fcfb3b&lt;/id&gt;&lt;no_author/&gt;&lt;prefix/&gt;&lt;suffix/&gt;&lt;locator/&gt;&lt;locator_label&gt;page&lt;/locator_label&gt;&lt;/citation&gt;&lt;citation&gt;&lt;id&gt;128b5d68-0a46-4919-a730-4da4c87a852c&lt;/id&gt;&lt;no_author/&gt;&lt;prefix/&gt;&lt;suffix/&gt;&lt;locator/&gt;&lt;locator_label&gt;page&lt;/locator_label&gt;&lt;/citation&gt;&lt;citation&gt;&lt;id&gt;a12d3cd1-0f2e-4efb-a14e-2c258b18c1ab&lt;/id&gt;&lt;no_author/&gt;&lt;prefix/&gt;&lt;suffix/&gt;&lt;locator/&gt;&lt;locator_label&gt;page&lt;/locator_label&gt;&lt;/citation&gt;&lt;citation&gt;&lt;id&gt;4a13e279-73de-41ad-8acc-f7fc8ce0a5b7&lt;/id&gt;&lt;no_author/&gt;&lt;prefix/&gt;&lt;suffix/&gt;&lt;locator/&gt;&lt;locator_label&gt;page&lt;/locator_label&gt;&lt;/citation&gt;&lt;citation&gt;&lt;id&gt;b0ffd4e1-9dcd-4edd-a897-b793c5c8a9ae&lt;/id&gt;&lt;no_author/&gt;&lt;prefix/&gt;&lt;suffix/&gt;&lt;locator/&gt;&lt;locator_label&gt;page&lt;/locator_label&gt;&lt;/citation&gt;&lt;/metadata&gt; \* MERGEFORMAT</w:instrText>
      </w:r>
      <w:r w:rsidR="00BB7785">
        <w:rPr>
          <w:rFonts w:ascii="Helvetica" w:hAnsi="Helvetica" w:cs="Arial"/>
        </w:rPr>
      </w:r>
      <w:r w:rsidR="00BB7785"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3–10</w:t>
      </w:r>
      <w:r w:rsidR="00BB7785">
        <w:rPr>
          <w:rFonts w:ascii="Helvetica" w:hAnsi="Helvetica" w:cs="Arial"/>
        </w:rPr>
        <w:fldChar w:fldCharType="end"/>
      </w:r>
      <w:r w:rsidR="004852A5">
        <w:rPr>
          <w:rFonts w:ascii="Helvetica" w:hAnsi="Helvetica" w:cs="Arial"/>
        </w:rPr>
        <w:t xml:space="preserve">. </w:t>
      </w:r>
      <w:r w:rsidR="004D627D">
        <w:rPr>
          <w:rFonts w:ascii="Helvetica" w:hAnsi="Helvetica" w:cs="Arial"/>
        </w:rPr>
        <w:t xml:space="preserve">Alone, </w:t>
      </w:r>
      <w:r w:rsidR="005B2A4D">
        <w:rPr>
          <w:rFonts w:ascii="Helvetica" w:hAnsi="Helvetica" w:cs="Arial"/>
        </w:rPr>
        <w:t xml:space="preserve">however, </w:t>
      </w:r>
      <w:r w:rsidR="00C71316">
        <w:rPr>
          <w:rFonts w:ascii="Helvetica" w:hAnsi="Helvetica" w:cs="Arial"/>
        </w:rPr>
        <w:t>sc</w:t>
      </w:r>
      <w:r w:rsidR="00D22992">
        <w:rPr>
          <w:rFonts w:ascii="Helvetica" w:hAnsi="Helvetica" w:cs="Arial"/>
        </w:rPr>
        <w:t>RNA-</w:t>
      </w:r>
      <w:r w:rsidR="00BB7785">
        <w:rPr>
          <w:rFonts w:ascii="Helvetica" w:hAnsi="Helvetica" w:cs="Arial"/>
        </w:rPr>
        <w:t>s</w:t>
      </w:r>
      <w:r w:rsidR="00C71316">
        <w:rPr>
          <w:rFonts w:ascii="Helvetica" w:hAnsi="Helvetica" w:cs="Arial"/>
        </w:rPr>
        <w:t>eq</w:t>
      </w:r>
      <w:r w:rsidR="004D627D">
        <w:rPr>
          <w:rFonts w:ascii="Helvetica" w:hAnsi="Helvetica" w:cs="Arial"/>
        </w:rPr>
        <w:t xml:space="preserve"> does not </w:t>
      </w:r>
      <w:r w:rsidR="004415B1">
        <w:rPr>
          <w:rFonts w:ascii="Helvetica" w:hAnsi="Helvetica" w:cs="Arial"/>
        </w:rPr>
        <w:t>establish</w:t>
      </w:r>
      <w:r w:rsidR="004D627D">
        <w:rPr>
          <w:rFonts w:ascii="Helvetica" w:hAnsi="Helvetica" w:cs="Arial"/>
        </w:rPr>
        <w:t xml:space="preserve"> which early differences between cells </w:t>
      </w:r>
      <w:r w:rsidR="005C7AA5">
        <w:rPr>
          <w:rFonts w:ascii="Helvetica" w:hAnsi="Helvetica" w:cs="Arial"/>
        </w:rPr>
        <w:t>drive</w:t>
      </w:r>
      <w:r w:rsidR="004D627D">
        <w:rPr>
          <w:rFonts w:ascii="Helvetica" w:hAnsi="Helvetica" w:cs="Arial"/>
        </w:rPr>
        <w:t xml:space="preserve"> </w:t>
      </w:r>
      <w:r w:rsidR="004415B1">
        <w:rPr>
          <w:rFonts w:ascii="Helvetica" w:hAnsi="Helvetica" w:cs="Arial"/>
        </w:rPr>
        <w:t xml:space="preserve">or </w:t>
      </w:r>
      <w:r w:rsidR="005C7AA5">
        <w:rPr>
          <w:rFonts w:ascii="Helvetica" w:hAnsi="Helvetica" w:cs="Arial"/>
        </w:rPr>
        <w:t>correlate</w:t>
      </w:r>
      <w:r w:rsidR="004415B1">
        <w:rPr>
          <w:rFonts w:ascii="Helvetica" w:hAnsi="Helvetica" w:cs="Arial"/>
        </w:rPr>
        <w:t xml:space="preserve"> </w:t>
      </w:r>
      <w:r w:rsidR="005C7AA5">
        <w:rPr>
          <w:rFonts w:ascii="Helvetica" w:hAnsi="Helvetica" w:cs="Arial"/>
        </w:rPr>
        <w:t xml:space="preserve">with </w:t>
      </w:r>
      <w:r w:rsidR="004D627D">
        <w:rPr>
          <w:rFonts w:ascii="Helvetica" w:hAnsi="Helvetica" w:cs="Arial"/>
        </w:rPr>
        <w:t>future fate</w:t>
      </w:r>
      <w:r w:rsidR="00BB7785">
        <w:rPr>
          <w:rFonts w:ascii="Helvetica" w:hAnsi="Helvetica" w:cs="Arial"/>
        </w:rPr>
        <w:fldChar w:fldCharType="begin" w:fldLock="1">
          <w:fldData xml:space="preserve">ZQBKAHoATgBXACsAbQBPADMATQBhADEAZgBoAFYAaQBmAHUAZwA2AHcATABDAEgAVgBTAHgAdQBN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</w:fldData>
        </w:fldChar>
      </w:r>
      <w:r w:rsidR="00BB7785">
        <w:rPr>
          <w:rFonts w:ascii="Helvetica" w:hAnsi="Helvetica" w:cs="Arial"/>
        </w:rPr>
        <w:instrText>ADDIN paperpile_citation &lt;clusterId&gt;M948A996W476T199&lt;/clusterId&gt;&lt;version&gt;0.6.9&lt;/version&gt;&lt;metadata&gt;&lt;citation&gt;&lt;id&gt;d089bdb9-4d8f-4614-a321-990050951ab9&lt;/id&gt;&lt;no_author/&gt;&lt;prefix/&gt;&lt;suffix/&gt;&lt;locator/&gt;&lt;locator_label&gt;page&lt;/locator_label&gt;&lt;/citation&gt;&lt;citation&gt;&lt;id&gt;8b81d70f-d875-4f64-a056-69ca7f39a892&lt;/id&gt;&lt;no_author/&gt;&lt;prefix/&gt;&lt;suffix/&gt;&lt;locator/&gt;&lt;locator_label&gt;page&lt;/locator_label&gt;&lt;/citation&gt;&lt;citation&gt;&lt;id&gt;4098856b-51f1-4a82-bb24-20ef5bb80b3c&lt;/id&gt;&lt;no_author/&gt;&lt;prefix/&gt;&lt;suffix/&gt;&lt;locator/&gt;&lt;locator_label&gt;page&lt;/locator_label&gt;&lt;/citation&gt;&lt;citation&gt;&lt;id&gt;c22e1e20-7601-44b2-9146-d4b6848c88cf&lt;/id&gt;&lt;no_author/&gt;&lt;prefix/&gt;&lt;suffix/&gt;&lt;locator/&gt;&lt;locator_label&gt;page&lt;/locator_label&gt;&lt;/citation&gt;&lt;/metadata&gt; \* MERGEFORMAT</w:instrText>
      </w:r>
      <w:r w:rsidR="00BB7785">
        <w:rPr>
          <w:rFonts w:ascii="Helvetica" w:hAnsi="Helvetica" w:cs="Arial"/>
        </w:rPr>
      </w:r>
      <w:r w:rsidR="00BB7785"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2,11–13</w:t>
      </w:r>
      <w:r w:rsidR="00BB7785">
        <w:rPr>
          <w:rFonts w:ascii="Helvetica" w:hAnsi="Helvetica" w:cs="Arial"/>
        </w:rPr>
        <w:fldChar w:fldCharType="end"/>
      </w:r>
      <w:r w:rsidR="004D627D">
        <w:rPr>
          <w:rFonts w:ascii="Helvetica" w:hAnsi="Helvetica" w:cs="Arial"/>
        </w:rPr>
        <w:t>. L</w:t>
      </w:r>
      <w:r w:rsidR="00BE2E7E">
        <w:rPr>
          <w:rFonts w:ascii="Helvetica" w:hAnsi="Helvetica" w:cs="Arial"/>
        </w:rPr>
        <w:t>ineage</w:t>
      </w:r>
      <w:r w:rsidR="0056310B">
        <w:rPr>
          <w:rFonts w:ascii="Helvetica" w:hAnsi="Helvetica" w:cs="Arial"/>
        </w:rPr>
        <w:t xml:space="preserve"> </w:t>
      </w:r>
      <w:r w:rsidR="00BE2E7E">
        <w:rPr>
          <w:rFonts w:ascii="Helvetica" w:hAnsi="Helvetica" w:cs="Arial"/>
        </w:rPr>
        <w:t xml:space="preserve">tracing </w:t>
      </w:r>
      <w:r w:rsidR="00B2653F">
        <w:rPr>
          <w:rFonts w:ascii="Helvetica" w:hAnsi="Helvetica" w:cs="Arial"/>
        </w:rPr>
        <w:t>offer</w:t>
      </w:r>
      <w:r w:rsidR="00721B7F">
        <w:rPr>
          <w:rFonts w:ascii="Helvetica" w:hAnsi="Helvetica" w:cs="Arial"/>
        </w:rPr>
        <w:t>s</w:t>
      </w:r>
      <w:r w:rsidR="00B2653F">
        <w:rPr>
          <w:rFonts w:ascii="Helvetica" w:hAnsi="Helvetica" w:cs="Arial"/>
        </w:rPr>
        <w:t xml:space="preserve"> a</w:t>
      </w:r>
      <w:r w:rsidR="004D627D">
        <w:rPr>
          <w:rFonts w:ascii="Helvetica" w:hAnsi="Helvetica" w:cs="Arial"/>
        </w:rPr>
        <w:t xml:space="preserve"> complementary family of</w:t>
      </w:r>
      <w:r w:rsidR="00B2653F">
        <w:rPr>
          <w:rFonts w:ascii="Helvetica" w:hAnsi="Helvetica" w:cs="Arial"/>
        </w:rPr>
        <w:t xml:space="preserve"> </w:t>
      </w:r>
      <w:r w:rsidR="004D627D">
        <w:rPr>
          <w:rFonts w:ascii="Helvetica" w:hAnsi="Helvetica" w:cs="Arial"/>
        </w:rPr>
        <w:t xml:space="preserve">methods that </w:t>
      </w:r>
      <w:r w:rsidR="00D251A4">
        <w:rPr>
          <w:rFonts w:ascii="Helvetica" w:hAnsi="Helvetica" w:cs="Arial"/>
        </w:rPr>
        <w:t xml:space="preserve">can </w:t>
      </w:r>
      <w:r w:rsidR="004D627D">
        <w:rPr>
          <w:rFonts w:ascii="Helvetica" w:hAnsi="Helvetica" w:cs="Arial"/>
        </w:rPr>
        <w:t>clarify long-term dynamic relationships</w:t>
      </w:r>
      <w:r w:rsidR="00B2653F">
        <w:rPr>
          <w:rFonts w:ascii="Helvetica" w:hAnsi="Helvetica" w:cs="Arial"/>
        </w:rPr>
        <w:t xml:space="preserve"> </w:t>
      </w:r>
      <w:r w:rsidR="0091675C">
        <w:rPr>
          <w:rFonts w:ascii="Helvetica" w:hAnsi="Helvetica" w:cs="Arial"/>
        </w:rPr>
        <w:t xml:space="preserve">across </w:t>
      </w:r>
      <w:r w:rsidR="00B2653F">
        <w:rPr>
          <w:rFonts w:ascii="Helvetica" w:hAnsi="Helvetica" w:cs="Arial"/>
        </w:rPr>
        <w:t xml:space="preserve">multiple cell </w:t>
      </w:r>
      <w:r w:rsidR="004D627D">
        <w:rPr>
          <w:rFonts w:ascii="Helvetica" w:hAnsi="Helvetica" w:cs="Arial"/>
        </w:rPr>
        <w:t>cycles</w:t>
      </w:r>
      <w:r w:rsidR="00B2653F">
        <w:rPr>
          <w:rFonts w:ascii="Helvetica" w:hAnsi="Helvetica" w:cs="Arial"/>
        </w:rPr>
        <w:t xml:space="preserve">. </w:t>
      </w:r>
      <w:r w:rsidR="00EB5879">
        <w:rPr>
          <w:rFonts w:ascii="Helvetica" w:hAnsi="Helvetica" w:cs="Arial"/>
        </w:rPr>
        <w:t>To carry out</w:t>
      </w:r>
      <w:r w:rsidR="00B2653F">
        <w:rPr>
          <w:rFonts w:ascii="Helvetica" w:hAnsi="Helvetica" w:cs="Arial"/>
        </w:rPr>
        <w:t xml:space="preserve"> lineage tracing, </w:t>
      </w:r>
      <w:r w:rsidR="00B2653F" w:rsidRPr="00D545AB">
        <w:rPr>
          <w:rFonts w:ascii="Helvetica" w:hAnsi="Helvetica" w:cs="Arial"/>
        </w:rPr>
        <w:t>individual cell</w:t>
      </w:r>
      <w:r w:rsidR="00B2653F">
        <w:rPr>
          <w:rFonts w:ascii="Helvetica" w:hAnsi="Helvetica" w:cs="Arial"/>
        </w:rPr>
        <w:t>s are labeled</w:t>
      </w:r>
      <w:r w:rsidR="00B2653F" w:rsidRPr="00D545AB">
        <w:rPr>
          <w:rFonts w:ascii="Helvetica" w:hAnsi="Helvetica" w:cs="Arial"/>
        </w:rPr>
        <w:t xml:space="preserve"> </w:t>
      </w:r>
      <w:r w:rsidR="000E19B0">
        <w:rPr>
          <w:rFonts w:ascii="Helvetica" w:hAnsi="Helvetica" w:cs="Arial"/>
        </w:rPr>
        <w:t xml:space="preserve">naturally or </w:t>
      </w:r>
      <w:r w:rsidR="00CE0300">
        <w:rPr>
          <w:rFonts w:ascii="Helvetica" w:hAnsi="Helvetica" w:cs="Arial"/>
        </w:rPr>
        <w:t>experimentally</w:t>
      </w:r>
      <w:r w:rsidR="000E19B0">
        <w:rPr>
          <w:rFonts w:ascii="Helvetica" w:hAnsi="Helvetica" w:cs="Arial"/>
        </w:rPr>
        <w:t xml:space="preserve"> </w:t>
      </w:r>
      <w:r w:rsidR="00B2653F" w:rsidRPr="00D545AB">
        <w:rPr>
          <w:rFonts w:ascii="Helvetica" w:hAnsi="Helvetica" w:cs="Arial"/>
        </w:rPr>
        <w:t>at an early time point</w:t>
      </w:r>
      <w:r w:rsidR="00BB7785">
        <w:rPr>
          <w:rFonts w:ascii="Helvetica" w:hAnsi="Helvetica" w:cs="Arial"/>
        </w:rPr>
        <w:fldChar w:fldCharType="begin" w:fldLock="1">
          <w:fldData xml:space="preserve">ZQBKAHoAVgBtAFYAbAB2ADMARQBZAFMAeAA3ADkASwBRAHcALwBaAEIAQgBBAHAATgBtADkANgBZ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==
</w:fldData>
        </w:fldChar>
      </w:r>
      <w:r w:rsidR="00BB7785">
        <w:rPr>
          <w:rFonts w:ascii="Helvetica" w:hAnsi="Helvetica" w:cs="Arial"/>
        </w:rPr>
        <w:instrText>ADDIN paperpile_citation &lt;clusterId&gt;P443W491S881P585&lt;/clusterId&gt;&lt;version&gt;0.6.9&lt;/version&gt;&lt;metadata&gt;&lt;citation&gt;&lt;id&gt;c1f34429-9ed0-46e7-a73c-8008eedff911&lt;/id&gt;&lt;no_author/&gt;&lt;prefix/&gt;&lt;suffix/&gt;&lt;locator/&gt;&lt;locator_label&gt;page&lt;/locator_label&gt;&lt;/citation&gt;&lt;citation&gt;&lt;id&gt;8b81d70f-d875-4f64-a056-69ca7f39a892&lt;/id&gt;&lt;no_author/&gt;&lt;prefix/&gt;&lt;suffix/&gt;&lt;locator/&gt;&lt;locator_label&gt;page&lt;/locator_label&gt;&lt;/citation&gt;&lt;citation&gt;&lt;id&gt;b0ffd4e1-9dcd-4edd-a897-b793c5c8a9ae&lt;/id&gt;&lt;no_author/&gt;&lt;prefix/&gt;&lt;suffix/&gt;&lt;locator/&gt;&lt;locator_label&gt;page&lt;/locator_label&gt;&lt;/citation&gt;&lt;/metadata&gt; \* MERGEFORMAT</w:instrText>
      </w:r>
      <w:r w:rsidR="00BB7785">
        <w:rPr>
          <w:rFonts w:ascii="Helvetica" w:hAnsi="Helvetica" w:cs="Arial"/>
        </w:rPr>
      </w:r>
      <w:r w:rsidR="00BB7785"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1–3</w:t>
      </w:r>
      <w:r w:rsidR="00BB7785">
        <w:rPr>
          <w:rFonts w:ascii="Helvetica" w:hAnsi="Helvetica" w:cs="Arial"/>
        </w:rPr>
        <w:fldChar w:fldCharType="end"/>
      </w:r>
      <w:r w:rsidR="00BB7785">
        <w:rPr>
          <w:rFonts w:ascii="Helvetica" w:hAnsi="Helvetica" w:cs="Arial"/>
        </w:rPr>
        <w:t xml:space="preserve">. </w:t>
      </w:r>
      <w:r w:rsidR="00C84D73">
        <w:rPr>
          <w:rFonts w:ascii="Helvetica" w:hAnsi="Helvetica" w:cs="Arial"/>
        </w:rPr>
        <w:t>T</w:t>
      </w:r>
      <w:r w:rsidR="00B2653F" w:rsidRPr="00D545AB">
        <w:rPr>
          <w:rFonts w:ascii="Helvetica" w:hAnsi="Helvetica" w:cs="Arial"/>
        </w:rPr>
        <w:t>he state</w:t>
      </w:r>
      <w:r w:rsidR="00B2653F">
        <w:rPr>
          <w:rFonts w:ascii="Helvetica" w:hAnsi="Helvetica" w:cs="Arial"/>
        </w:rPr>
        <w:t xml:space="preserve"> of their </w:t>
      </w:r>
      <w:r w:rsidR="00B2653F" w:rsidRPr="00D545AB">
        <w:rPr>
          <w:rFonts w:ascii="Helvetica" w:hAnsi="Helvetica" w:cs="Arial"/>
        </w:rPr>
        <w:t xml:space="preserve">clonal progeny </w:t>
      </w:r>
      <w:r w:rsidR="009B6D76">
        <w:rPr>
          <w:rFonts w:ascii="Helvetica" w:hAnsi="Helvetica" w:cs="Arial"/>
        </w:rPr>
        <w:t>is</w:t>
      </w:r>
      <w:r w:rsidR="00B2653F">
        <w:rPr>
          <w:rFonts w:ascii="Helvetica" w:hAnsi="Helvetica" w:cs="Arial"/>
        </w:rPr>
        <w:t xml:space="preserve"> analyzed </w:t>
      </w:r>
      <w:r w:rsidR="00B2653F" w:rsidRPr="00D545AB">
        <w:rPr>
          <w:rFonts w:ascii="Helvetica" w:hAnsi="Helvetica" w:cs="Arial"/>
        </w:rPr>
        <w:t xml:space="preserve">at </w:t>
      </w:r>
      <w:r w:rsidR="00D251A4">
        <w:rPr>
          <w:rFonts w:ascii="Helvetica" w:hAnsi="Helvetica" w:cs="Arial"/>
        </w:rPr>
        <w:t xml:space="preserve">one or more </w:t>
      </w:r>
      <w:r w:rsidR="00B2653F" w:rsidRPr="00D545AB">
        <w:rPr>
          <w:rFonts w:ascii="Helvetica" w:hAnsi="Helvetica" w:cs="Arial"/>
        </w:rPr>
        <w:t>later time point</w:t>
      </w:r>
      <w:r w:rsidR="00D251A4">
        <w:rPr>
          <w:rFonts w:ascii="Helvetica" w:hAnsi="Helvetica" w:cs="Arial"/>
        </w:rPr>
        <w:t>s</w:t>
      </w:r>
      <w:r w:rsidR="003F0621">
        <w:rPr>
          <w:rFonts w:ascii="Helvetica" w:hAnsi="Helvetica" w:cs="Arial"/>
        </w:rPr>
        <w:t xml:space="preserve"> (Fig. 1</w:t>
      </w:r>
      <w:r w:rsidR="003F0621" w:rsidRPr="003F0621">
        <w:rPr>
          <w:rFonts w:ascii="Helvetica" w:hAnsi="Helvetica" w:cs="Arial"/>
          <w:b/>
        </w:rPr>
        <w:t>a</w:t>
      </w:r>
      <w:r w:rsidR="003F0621">
        <w:rPr>
          <w:rFonts w:ascii="Helvetica" w:hAnsi="Helvetica" w:cs="Arial"/>
        </w:rPr>
        <w:t>)</w:t>
      </w:r>
      <w:r w:rsidR="00B2653F" w:rsidRPr="00D545AB">
        <w:rPr>
          <w:rFonts w:ascii="Helvetica" w:hAnsi="Helvetica" w:cs="Arial"/>
        </w:rPr>
        <w:t xml:space="preserve">. </w:t>
      </w:r>
    </w:p>
    <w:p w14:paraId="02410894" w14:textId="55EB88B6" w:rsidR="005C17B6" w:rsidRDefault="00BC3FB0" w:rsidP="00E64DBD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lastRenderedPageBreak/>
        <w:t xml:space="preserve">Recently, a number of efforts </w:t>
      </w:r>
      <w:r w:rsidR="0023605F">
        <w:rPr>
          <w:rFonts w:ascii="Helvetica" w:hAnsi="Helvetica" w:cs="Arial"/>
        </w:rPr>
        <w:t xml:space="preserve">from us and others </w:t>
      </w:r>
      <w:r>
        <w:rPr>
          <w:rFonts w:ascii="Helvetica" w:hAnsi="Helvetica" w:cs="Arial"/>
        </w:rPr>
        <w:t>have integrated lineage-tracing with single</w:t>
      </w:r>
      <w:r w:rsidR="00B27998">
        <w:rPr>
          <w:rFonts w:ascii="Helvetica" w:hAnsi="Helvetica" w:cs="Arial"/>
        </w:rPr>
        <w:t>-</w:t>
      </w:r>
      <w:r>
        <w:rPr>
          <w:rFonts w:ascii="Helvetica" w:hAnsi="Helvetica" w:cs="Arial"/>
        </w:rPr>
        <w:t>cell genome-wide profiling</w:t>
      </w:r>
      <w:r w:rsidR="00187E95">
        <w:rPr>
          <w:rFonts w:ascii="Helvetica" w:hAnsi="Helvetica" w:cs="Arial"/>
        </w:rPr>
        <w:t xml:space="preserve"> (</w:t>
      </w:r>
      <w:r w:rsidR="00273270">
        <w:rPr>
          <w:rFonts w:ascii="Helvetica" w:hAnsi="Helvetica" w:cs="Arial"/>
        </w:rPr>
        <w:t>hereafter LT-</w:t>
      </w:r>
      <w:r w:rsidR="00187E95">
        <w:rPr>
          <w:rFonts w:ascii="Helvetica" w:hAnsi="Helvetica" w:cs="Arial"/>
        </w:rPr>
        <w:t>scSeq)</w:t>
      </w:r>
      <w:r w:rsidR="00955DF4">
        <w:rPr>
          <w:rFonts w:ascii="Helvetica" w:hAnsi="Helvetica" w:cs="Arial"/>
        </w:rPr>
        <w:t>, using</w:t>
      </w:r>
      <w:r w:rsidR="004108ED">
        <w:rPr>
          <w:rFonts w:ascii="Helvetica" w:hAnsi="Helvetica" w:cs="Arial"/>
        </w:rPr>
        <w:t xml:space="preserve"> </w:t>
      </w:r>
      <w:r w:rsidR="00955DF4">
        <w:rPr>
          <w:rFonts w:ascii="Helvetica" w:hAnsi="Helvetica" w:cs="Arial"/>
        </w:rPr>
        <w:t xml:space="preserve">unique, </w:t>
      </w:r>
      <w:r w:rsidR="004108ED">
        <w:rPr>
          <w:rFonts w:ascii="Helvetica" w:hAnsi="Helvetica" w:cs="Arial"/>
        </w:rPr>
        <w:t>heritable</w:t>
      </w:r>
      <w:r w:rsidR="00955DF4">
        <w:rPr>
          <w:rFonts w:ascii="Helvetica" w:hAnsi="Helvetica" w:cs="Arial"/>
        </w:rPr>
        <w:t>, and expressed</w:t>
      </w:r>
      <w:r w:rsidR="00820769">
        <w:rPr>
          <w:rFonts w:ascii="Helvetica" w:hAnsi="Helvetica" w:cs="Arial"/>
        </w:rPr>
        <w:t xml:space="preserve"> </w:t>
      </w:r>
      <w:r w:rsidR="004108ED">
        <w:rPr>
          <w:rFonts w:ascii="Helvetica" w:hAnsi="Helvetica" w:cs="Arial"/>
        </w:rPr>
        <w:t>DNA barcodes</w:t>
      </w:r>
      <w:r w:rsidR="00425C29">
        <w:rPr>
          <w:rFonts w:ascii="Helvetica" w:hAnsi="Helvetica" w:cs="Arial"/>
        </w:rPr>
        <w:fldChar w:fldCharType="begin" w:fldLock="1">
          <w:fldData xml:space="preserve">ZQBKAHoATgBmAGUAdQBTADMARABhAFcANQBxAHMAdwA5AE0ATgB0AFIAeABSAEsAQgBIAGcAQgA0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=
</w:fldData>
        </w:fldChar>
      </w:r>
      <w:r w:rsidR="00425C29">
        <w:rPr>
          <w:rFonts w:ascii="Helvetica" w:hAnsi="Helvetica" w:cs="Arial"/>
        </w:rPr>
        <w:instrText>ADDIN paperpile_citation &lt;clusterId&gt;B835I282E673B386&lt;/clusterId&gt;&lt;version&gt;0.6.9&lt;/version&gt;&lt;metadata&gt;&lt;citation&gt;&lt;id&gt;8b81d70f-d875-4f64-a056-69ca7f39a892&lt;/id&gt;&lt;no_author/&gt;&lt;prefix/&gt;&lt;suffix/&gt;&lt;locator/&gt;&lt;locator_label&gt;page&lt;/locator_label&gt;&lt;/citation&gt;&lt;citation&gt;&lt;id&gt;c22e1e20-7601-44b2-9146-d4b6848c88cf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citation&gt;&lt;id&gt;e720d54b-ce48-40c7-bb56-f7ddf988f988&lt;/id&gt;&lt;no_author/&gt;&lt;prefix/&gt;&lt;suffix/&gt;&lt;locator/&gt;&lt;locator_label&gt;page&lt;/locator_label&gt;&lt;/citation&gt;&lt;citation&gt;&lt;id&gt;ecaedec0-cffc-41cf-a0b3-916a173dc8d5&lt;/id&gt;&lt;no_author/&gt;&lt;prefix/&gt;&lt;suffix/&gt;&lt;locator/&gt;&lt;locator_label&gt;page&lt;/locator_label&gt;&lt;/citation&gt;&lt;citation&gt;&lt;id&gt;3633ce6a-4ecd-4a89-b9f5-ee23958391a5&lt;/id&gt;&lt;no_author/&gt;&lt;prefix/&gt;&lt;suffix/&gt;&lt;locator/&gt;&lt;locator_label&gt;page&lt;/locator_label&gt;&lt;/citation&gt;&lt;citation&gt;&lt;id&gt;41e0240a-e7ea-43b2-82ba-c41f0e52ba99&lt;/id&gt;&lt;no_author/&gt;&lt;prefix/&gt;&lt;suffix/&gt;&lt;locator/&gt;&lt;locator_label&gt;page&lt;/locator_label&gt;&lt;/citation&gt;&lt;citation&gt;&lt;id&gt;d8a09387-bd0b-4250-8007-05e3d8b1cfc8&lt;/id&gt;&lt;no_author/&gt;&lt;prefix/&gt;&lt;suffix/&gt;&lt;locator/&gt;&lt;locator_label&gt;page&lt;/locator_label&gt;&lt;/citation&gt;&lt;citation&gt;&lt;id&gt;72101f24-4f8f-4809-a1c8-0867c493a0b8&lt;/id&gt;&lt;no_author/&gt;&lt;prefix/&gt;&lt;suffix/&gt;&lt;locator/&gt;&lt;locator_label&gt;page&lt;/locator_label&gt;&lt;/citation&gt;&lt;citation&gt;&lt;id&gt;cbfcaf66-f8f6-4c6e-ba0e-cb8a9f30d3ba&lt;/id&gt;&lt;no_author/&gt;&lt;prefix/&gt;&lt;suffix/&gt;&lt;locator/&gt;&lt;locator_label&gt;page&lt;/locator_label&gt;&lt;/citation&gt;&lt;/metadata&gt; \* MERGEFORMAT</w:instrText>
      </w:r>
      <w:r w:rsidR="00425C29">
        <w:rPr>
          <w:rFonts w:ascii="Helvetica" w:hAnsi="Helvetica" w:cs="Arial"/>
        </w:rPr>
      </w:r>
      <w:r w:rsidR="00425C29">
        <w:rPr>
          <w:rFonts w:ascii="Helvetica" w:hAnsi="Helvetica" w:cs="Arial"/>
        </w:rPr>
        <w:fldChar w:fldCharType="separate"/>
      </w:r>
      <w:r w:rsidR="00425C29" w:rsidRPr="00453F86">
        <w:rPr>
          <w:rFonts w:ascii="Helvetica" w:hAnsi="Helvetica" w:cs="Arial"/>
          <w:noProof/>
          <w:vertAlign w:val="superscript"/>
        </w:rPr>
        <w:t>2,13–21</w:t>
      </w:r>
      <w:r w:rsidR="00425C29">
        <w:rPr>
          <w:rFonts w:ascii="Helvetica" w:hAnsi="Helvetica" w:cs="Arial"/>
        </w:rPr>
        <w:fldChar w:fldCharType="end"/>
      </w:r>
      <w:r w:rsidR="00425C29">
        <w:rPr>
          <w:rFonts w:ascii="Helvetica" w:hAnsi="Helvetica" w:cs="Arial"/>
        </w:rPr>
        <w:t>.</w:t>
      </w:r>
      <w:r w:rsidR="008E7C04">
        <w:rPr>
          <w:rFonts w:ascii="Helvetica" w:hAnsi="Helvetica" w:cs="Arial"/>
        </w:rPr>
        <w:t xml:space="preserve"> </w:t>
      </w:r>
      <w:r w:rsidR="00F13BD2" w:rsidRPr="00810A68">
        <w:rPr>
          <w:rFonts w:ascii="Helvetica" w:hAnsi="Helvetica" w:cs="Arial"/>
        </w:rPr>
        <w:t>Th</w:t>
      </w:r>
      <w:r w:rsidR="0023605F">
        <w:rPr>
          <w:rFonts w:ascii="Helvetica" w:hAnsi="Helvetica" w:cs="Arial"/>
        </w:rPr>
        <w:t>ese technologi</w:t>
      </w:r>
      <w:r w:rsidR="00C621DC">
        <w:rPr>
          <w:rFonts w:ascii="Helvetica" w:hAnsi="Helvetica" w:cs="Arial"/>
        </w:rPr>
        <w:t xml:space="preserve">es </w:t>
      </w:r>
      <w:r w:rsidR="00477D6B">
        <w:rPr>
          <w:rFonts w:ascii="Helvetica" w:hAnsi="Helvetica" w:cs="Arial"/>
        </w:rPr>
        <w:t xml:space="preserve">identify cells that share a common ancestor and define their genomic </w:t>
      </w:r>
      <w:r w:rsidR="00E81F02">
        <w:rPr>
          <w:rFonts w:ascii="Helvetica" w:hAnsi="Helvetica" w:cs="Arial"/>
        </w:rPr>
        <w:t>state</w:t>
      </w:r>
      <w:r w:rsidR="00477D6B">
        <w:rPr>
          <w:rFonts w:ascii="Helvetica" w:hAnsi="Helvetica" w:cs="Arial"/>
        </w:rPr>
        <w:t xml:space="preserve"> in an unbiased manner</w:t>
      </w:r>
      <w:r w:rsidR="00CB686A">
        <w:rPr>
          <w:rFonts w:ascii="Helvetica" w:hAnsi="Helvetica" w:cs="Arial"/>
        </w:rPr>
        <w:t xml:space="preserve">. </w:t>
      </w:r>
      <w:r w:rsidR="002A1EB8">
        <w:rPr>
          <w:rFonts w:ascii="Helvetica" w:hAnsi="Helvetica" w:cs="Arial"/>
        </w:rPr>
        <w:t xml:space="preserve">LT-scSeq experiments have </w:t>
      </w:r>
      <w:r w:rsidR="00634D3B">
        <w:rPr>
          <w:rFonts w:ascii="Helvetica" w:hAnsi="Helvetica" w:cs="Arial"/>
        </w:rPr>
        <w:t xml:space="preserve">been used successfully to </w:t>
      </w:r>
      <w:r w:rsidR="00AD3B14">
        <w:rPr>
          <w:rFonts w:ascii="Helvetica" w:hAnsi="Helvetica" w:cs="Arial"/>
        </w:rPr>
        <w:t>identif</w:t>
      </w:r>
      <w:r w:rsidR="00634D3B">
        <w:rPr>
          <w:rFonts w:ascii="Helvetica" w:hAnsi="Helvetica" w:cs="Arial"/>
        </w:rPr>
        <w:t>y</w:t>
      </w:r>
      <w:r w:rsidR="004F1AE4">
        <w:rPr>
          <w:rFonts w:ascii="Helvetica" w:hAnsi="Helvetica" w:cs="Arial"/>
        </w:rPr>
        <w:t xml:space="preserve"> when</w:t>
      </w:r>
      <w:r w:rsidR="002A1EB8">
        <w:rPr>
          <w:rFonts w:ascii="Helvetica" w:hAnsi="Helvetica" w:cs="Arial"/>
        </w:rPr>
        <w:t xml:space="preserve"> fate decision</w:t>
      </w:r>
      <w:r w:rsidR="004F1AE4">
        <w:rPr>
          <w:rFonts w:ascii="Helvetica" w:hAnsi="Helvetica" w:cs="Arial"/>
        </w:rPr>
        <w:t>s</w:t>
      </w:r>
      <w:r w:rsidR="002A1EB8">
        <w:rPr>
          <w:rFonts w:ascii="Helvetica" w:hAnsi="Helvetica" w:cs="Arial"/>
        </w:rPr>
        <w:t xml:space="preserve"> </w:t>
      </w:r>
      <w:r w:rsidR="004F1AE4">
        <w:rPr>
          <w:rFonts w:ascii="Helvetica" w:hAnsi="Helvetica" w:cs="Arial"/>
        </w:rPr>
        <w:t>occur</w:t>
      </w:r>
      <w:r w:rsidR="00A95445">
        <w:rPr>
          <w:rFonts w:ascii="Helvetica" w:hAnsi="Helvetica" w:cs="Arial"/>
        </w:rPr>
        <w:fldChar w:fldCharType="begin" w:fldLock="1">
          <w:fldData xml:space="preserve">ZQBKAHoATgBXAE4AbAB1AEgARABjAFcALwBSAFYAQwBEAC8ARgBMAHMAMQBYADcANABvAEcAUgBh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</w:fldData>
        </w:fldChar>
      </w:r>
      <w:r w:rsidR="00A95445">
        <w:rPr>
          <w:rFonts w:ascii="Helvetica" w:hAnsi="Helvetica" w:cs="Arial"/>
        </w:rPr>
        <w:instrText>ADDIN paperpile_citation &lt;clusterId&gt;C268Q325F616J499&lt;/clusterId&gt;&lt;version&gt;0.6.9&lt;/version&gt;&lt;metadata&gt;&lt;citation&gt;&lt;id&gt;c22e1e20-7601-44b2-9146-d4b6848c88cf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A95445">
        <w:rPr>
          <w:rFonts w:ascii="Helvetica" w:hAnsi="Helvetica" w:cs="Arial"/>
        </w:rPr>
      </w:r>
      <w:r w:rsidR="00A95445"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13,14</w:t>
      </w:r>
      <w:r w:rsidR="00A95445">
        <w:rPr>
          <w:rFonts w:ascii="Helvetica" w:hAnsi="Helvetica" w:cs="Arial"/>
        </w:rPr>
        <w:fldChar w:fldCharType="end"/>
      </w:r>
      <w:r w:rsidR="002A1EB8">
        <w:rPr>
          <w:rFonts w:ascii="Helvetica" w:hAnsi="Helvetica" w:cs="Arial"/>
        </w:rPr>
        <w:t xml:space="preserve">, </w:t>
      </w:r>
      <w:r w:rsidR="00AD3B14">
        <w:rPr>
          <w:rFonts w:ascii="Helvetica" w:hAnsi="Helvetica" w:cs="Arial"/>
        </w:rPr>
        <w:t>novel markers for</w:t>
      </w:r>
      <w:r w:rsidR="00DD7547">
        <w:rPr>
          <w:rFonts w:ascii="Helvetica" w:hAnsi="Helvetica" w:cs="Arial"/>
        </w:rPr>
        <w:t xml:space="preserve"> </w:t>
      </w:r>
      <w:r w:rsidR="00AD3B14">
        <w:rPr>
          <w:rFonts w:ascii="Helvetica" w:hAnsi="Helvetica" w:cs="Arial"/>
        </w:rPr>
        <w:t>stem</w:t>
      </w:r>
      <w:r w:rsidR="00DD7547">
        <w:rPr>
          <w:rFonts w:ascii="Helvetica" w:hAnsi="Helvetica" w:cs="Arial"/>
        </w:rPr>
        <w:t xml:space="preserve"> cells</w:t>
      </w:r>
      <w:r w:rsidR="00A95445">
        <w:rPr>
          <w:rFonts w:ascii="Helvetica" w:hAnsi="Helvetica" w:cs="Arial"/>
        </w:rPr>
        <w:fldChar w:fldCharType="begin" w:fldLock="1">
          <w:fldData xml:space="preserve">ZQBKAHkAVgBsADkAdQBPAEcANwBrAFIAaABsACsARgAwAE0AVQBpAEEAZABSAHkAbgB3ADgARwBq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</w:fldData>
        </w:fldChar>
      </w:r>
      <w:r w:rsidR="00A95445">
        <w:rPr>
          <w:rFonts w:ascii="Helvetica" w:hAnsi="Helvetica" w:cs="Arial"/>
        </w:rPr>
        <w:instrText>ADDIN paperpile_citation &lt;clusterId&gt;E615S663O153L767&lt;/clusterId&gt;&lt;version&gt;0.6.9&lt;/version&gt;&lt;metadata&gt;&lt;citation&gt;&lt;id&gt;ecaedec0-cffc-41cf-a0b3-916a173dc8d5&lt;/id&gt;&lt;no_author/&gt;&lt;prefix/&gt;&lt;suffix/&gt;&lt;locator/&gt;&lt;locator_label&gt;page&lt;/locator_label&gt;&lt;/citation&gt;&lt;/metadata&gt; \* MERGEFORMAT</w:instrText>
      </w:r>
      <w:r w:rsidR="00A95445">
        <w:rPr>
          <w:rFonts w:ascii="Helvetica" w:hAnsi="Helvetica" w:cs="Arial"/>
        </w:rPr>
      </w:r>
      <w:r w:rsidR="00A95445">
        <w:rPr>
          <w:rFonts w:ascii="Helvetica" w:hAnsi="Helvetica" w:cs="Arial"/>
        </w:rPr>
        <w:fldChar w:fldCharType="separate"/>
      </w:r>
      <w:r w:rsidR="004B4D95" w:rsidRPr="00453F86">
        <w:rPr>
          <w:rFonts w:ascii="Helvetica" w:hAnsi="Helvetica" w:cs="Arial"/>
          <w:noProof/>
          <w:vertAlign w:val="superscript"/>
        </w:rPr>
        <w:t>16</w:t>
      </w:r>
      <w:r w:rsidR="00A95445">
        <w:rPr>
          <w:rFonts w:ascii="Helvetica" w:hAnsi="Helvetica" w:cs="Arial"/>
        </w:rPr>
        <w:fldChar w:fldCharType="end"/>
      </w:r>
      <w:r w:rsidR="002A1EB8">
        <w:rPr>
          <w:rFonts w:ascii="Helvetica" w:hAnsi="Helvetica" w:cs="Arial"/>
        </w:rPr>
        <w:t>, and pathways whose</w:t>
      </w:r>
      <w:r w:rsidR="000666FA">
        <w:rPr>
          <w:rFonts w:ascii="Helvetica" w:hAnsi="Helvetica" w:cs="Arial"/>
        </w:rPr>
        <w:t xml:space="preserve"> manipulat</w:t>
      </w:r>
      <w:r w:rsidR="002A1EB8">
        <w:rPr>
          <w:rFonts w:ascii="Helvetica" w:hAnsi="Helvetica" w:cs="Arial"/>
        </w:rPr>
        <w:t>ion</w:t>
      </w:r>
      <w:r w:rsidR="000666FA">
        <w:rPr>
          <w:rFonts w:ascii="Helvetica" w:hAnsi="Helvetica" w:cs="Arial"/>
        </w:rPr>
        <w:t xml:space="preserve"> </w:t>
      </w:r>
      <w:r w:rsidR="002A1EB8">
        <w:rPr>
          <w:rFonts w:ascii="Helvetica" w:hAnsi="Helvetica" w:cs="Arial"/>
        </w:rPr>
        <w:t>alters cell</w:t>
      </w:r>
      <w:r w:rsidR="00A478F6">
        <w:rPr>
          <w:rFonts w:ascii="Helvetica" w:hAnsi="Helvetica" w:cs="Arial"/>
        </w:rPr>
        <w:t>ular</w:t>
      </w:r>
      <w:r w:rsidR="000666FA">
        <w:rPr>
          <w:rFonts w:ascii="Helvetica" w:hAnsi="Helvetica" w:cs="Arial"/>
        </w:rPr>
        <w:t xml:space="preserve"> </w:t>
      </w:r>
      <w:r w:rsidR="00A478F6">
        <w:rPr>
          <w:rFonts w:ascii="Helvetica" w:hAnsi="Helvetica" w:cs="Arial"/>
        </w:rPr>
        <w:t>outcomes</w:t>
      </w:r>
      <w:r w:rsidR="00A95445">
        <w:rPr>
          <w:rFonts w:ascii="Helvetica" w:hAnsi="Helvetica" w:cs="Arial"/>
        </w:rPr>
        <w:fldChar w:fldCharType="begin" w:fldLock="1">
          <w:fldData xml:space="preserve">ZQBKAHoATgBXAGQAdQBPADIAMABpAFMALwBaAFYARQBQAFgAVABQAEEAawBvADUAZQBTAGMAOQBh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</w:fldData>
        </w:fldChar>
      </w:r>
      <w:r w:rsidR="00A95445">
        <w:rPr>
          <w:rFonts w:ascii="Helvetica" w:hAnsi="Helvetica" w:cs="Arial"/>
        </w:rPr>
        <w:instrText>ADDIN paperpile_citation &lt;clusterId&gt;N396A355W746U467&lt;/clusterId&gt;&lt;version&gt;0.6.9&lt;/version&gt;&lt;metadata&gt;&lt;citation&gt;&lt;id&gt;ecaedec0-cffc-41cf-a0b3-916a173dc8d5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A95445">
        <w:rPr>
          <w:rFonts w:ascii="Helvetica" w:hAnsi="Helvetica" w:cs="Arial"/>
        </w:rPr>
      </w:r>
      <w:r w:rsidR="00A95445">
        <w:rPr>
          <w:rFonts w:ascii="Helvetica" w:hAnsi="Helvetica" w:cs="Arial"/>
        </w:rPr>
        <w:fldChar w:fldCharType="separate"/>
      </w:r>
      <w:r w:rsidR="004B4D95" w:rsidRPr="00453F86">
        <w:rPr>
          <w:rFonts w:ascii="Helvetica" w:hAnsi="Helvetica" w:cs="Arial"/>
          <w:noProof/>
          <w:vertAlign w:val="superscript"/>
        </w:rPr>
        <w:t>14,16</w:t>
      </w:r>
      <w:r w:rsidR="00A95445">
        <w:rPr>
          <w:rFonts w:ascii="Helvetica" w:hAnsi="Helvetica" w:cs="Arial"/>
        </w:rPr>
        <w:fldChar w:fldCharType="end"/>
      </w:r>
      <w:r w:rsidR="000666FA">
        <w:rPr>
          <w:rFonts w:ascii="Helvetica" w:hAnsi="Helvetica" w:cs="Arial"/>
        </w:rPr>
        <w:t>.</w:t>
      </w:r>
      <w:r w:rsidR="00187E95">
        <w:rPr>
          <w:rFonts w:ascii="Helvetica" w:hAnsi="Helvetica" w:cs="Arial"/>
        </w:rPr>
        <w:t xml:space="preserve"> </w:t>
      </w:r>
      <w:r w:rsidR="00E64DBD">
        <w:rPr>
          <w:rFonts w:ascii="Helvetica" w:hAnsi="Helvetica" w:cs="Arial"/>
        </w:rPr>
        <w:t xml:space="preserve">The simplest of these methods </w:t>
      </w:r>
      <w:r w:rsidR="003932A2">
        <w:rPr>
          <w:rFonts w:ascii="Helvetica" w:hAnsi="Helvetica" w:cs="Arial"/>
        </w:rPr>
        <w:t>label cells at one time point</w:t>
      </w:r>
      <w:r w:rsidR="00044191">
        <w:rPr>
          <w:rFonts w:ascii="Helvetica" w:hAnsi="Helvetica" w:cs="Arial"/>
        </w:rPr>
        <w:fldChar w:fldCharType="begin" w:fldLock="1">
          <w:fldData xml:space="preserve">ZQBKAHkAbABWAHQAdQBPADMARABZAFMALwBSAFcAaQBIADcAdwB2AEwAYgBXAHUATABjAG4AQQBJ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</w:fldData>
        </w:fldChar>
      </w:r>
      <w:r w:rsidR="00044191">
        <w:rPr>
          <w:rFonts w:ascii="Helvetica" w:hAnsi="Helvetica" w:cs="Arial"/>
        </w:rPr>
        <w:instrText>ADDIN paperpile_citation &lt;clusterId&gt;M343A499P771U494&lt;/clusterId&gt;&lt;version&gt;0.6.9&lt;/version&gt;&lt;metadata&gt;&lt;citation&gt;&lt;id&gt;c22e1e20-7601-44b2-9146-d4b6848c88cf&lt;/id&gt;&lt;no_author/&gt;&lt;prefix/&gt;&lt;suffix/&gt;&lt;locator/&gt;&lt;locator_label&gt;page&lt;/locator_label&gt;&lt;/citation&gt;&lt;/metadata&gt; \* MERGEFORMAT</w:instrText>
      </w:r>
      <w:r w:rsidR="00044191">
        <w:rPr>
          <w:rFonts w:ascii="Helvetica" w:hAnsi="Helvetica" w:cs="Arial"/>
        </w:rPr>
      </w:r>
      <w:r w:rsidR="00044191">
        <w:rPr>
          <w:rFonts w:ascii="Helvetica" w:hAnsi="Helvetica" w:cs="Arial"/>
        </w:rPr>
        <w:fldChar w:fldCharType="separate"/>
      </w:r>
      <w:r w:rsidR="00044191" w:rsidRPr="00453F86">
        <w:rPr>
          <w:rFonts w:ascii="Helvetica" w:hAnsi="Helvetica" w:cs="Arial"/>
          <w:noProof/>
          <w:vertAlign w:val="superscript"/>
        </w:rPr>
        <w:t>13</w:t>
      </w:r>
      <w:r w:rsidR="00044191">
        <w:rPr>
          <w:rFonts w:ascii="Helvetica" w:hAnsi="Helvetica" w:cs="Arial"/>
        </w:rPr>
        <w:fldChar w:fldCharType="end"/>
      </w:r>
      <w:r w:rsidR="003932A2">
        <w:rPr>
          <w:rFonts w:ascii="Helvetica" w:hAnsi="Helvetica" w:cs="Arial"/>
        </w:rPr>
        <w:t xml:space="preserve"> </w:t>
      </w:r>
      <w:r w:rsidR="00A551D4">
        <w:rPr>
          <w:rFonts w:ascii="Helvetica" w:hAnsi="Helvetica" w:cs="Arial"/>
        </w:rPr>
        <w:t>(</w:t>
      </w:r>
      <w:r w:rsidR="00A551D4" w:rsidRPr="00510B19">
        <w:rPr>
          <w:rFonts w:ascii="Helvetica" w:hAnsi="Helvetica" w:cs="Arial"/>
          <w:bCs/>
        </w:rPr>
        <w:t>Fig. 1</w:t>
      </w:r>
      <w:r w:rsidR="003F0621">
        <w:rPr>
          <w:rFonts w:ascii="Helvetica" w:hAnsi="Helvetica" w:cs="Arial"/>
          <w:b/>
          <w:bCs/>
        </w:rPr>
        <w:t>b</w:t>
      </w:r>
      <w:r w:rsidR="00A551D4">
        <w:rPr>
          <w:rFonts w:ascii="Helvetica" w:hAnsi="Helvetica" w:cs="Arial"/>
        </w:rPr>
        <w:t>)</w:t>
      </w:r>
      <w:r w:rsidR="00E64DBD">
        <w:rPr>
          <w:rFonts w:ascii="Helvetica" w:hAnsi="Helvetica" w:cs="Arial"/>
        </w:rPr>
        <w:t>; more complex methods allow the accumulation of barcodes over successive cell divisions and can thus reveal the sub-structure of clones</w:t>
      </w:r>
      <w:r w:rsidR="00425C29">
        <w:rPr>
          <w:rFonts w:ascii="Helvetica" w:hAnsi="Helvetica" w:cs="Arial"/>
        </w:rPr>
        <w:fldChar w:fldCharType="begin" w:fldLock="1">
          <w:fldData xml:space="preserve">ZQBKAHoATgBmAGUAdQBTADMARABhAFcANQBxAHMAdwA5AE0ATgB0AFIAeABSAEsAQgBIAGcAQgA0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=
</w:fldData>
        </w:fldChar>
      </w:r>
      <w:r w:rsidR="00425C29">
        <w:rPr>
          <w:rFonts w:ascii="Helvetica" w:hAnsi="Helvetica" w:cs="Arial"/>
        </w:rPr>
        <w:instrText>ADDIN paperpile_citation &lt;clusterId&gt;G426U774J254O877&lt;/clusterId&gt;&lt;version&gt;0.6.9&lt;/version&gt;&lt;metadata&gt;&lt;citation&gt;&lt;id&gt;8b81d70f-d875-4f64-a056-69ca7f39a892&lt;/id&gt;&lt;no_author/&gt;&lt;prefix/&gt;&lt;suffix/&gt;&lt;locator/&gt;&lt;locator_label&gt;page&lt;/locator_label&gt;&lt;/citation&gt;&lt;citation&gt;&lt;id&gt;c22e1e20-7601-44b2-9146-d4b6848c88cf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citation&gt;&lt;id&gt;e720d54b-ce48-40c7-bb56-f7ddf988f988&lt;/id&gt;&lt;no_author/&gt;&lt;prefix/&gt;&lt;suffix/&gt;&lt;locator/&gt;&lt;locator_label&gt;page&lt;/locator_label&gt;&lt;/citation&gt;&lt;citation&gt;&lt;id&gt;ecaedec0-cffc-41cf-a0b3-916a173dc8d5&lt;/id&gt;&lt;no_author/&gt;&lt;prefix/&gt;&lt;suffix/&gt;&lt;locator/&gt;&lt;locator_label&gt;page&lt;/locator_label&gt;&lt;/citation&gt;&lt;citation&gt;&lt;id&gt;3633ce6a-4ecd-4a89-b9f5-ee23958391a5&lt;/id&gt;&lt;no_author/&gt;&lt;prefix/&gt;&lt;suffix/&gt;&lt;locator/&gt;&lt;locator_label&gt;page&lt;/locator_label&gt;&lt;/citation&gt;&lt;citation&gt;&lt;id&gt;41e0240a-e7ea-43b2-82ba-c41f0e52ba99&lt;/id&gt;&lt;no_author/&gt;&lt;prefix/&gt;&lt;suffix/&gt;&lt;locator/&gt;&lt;locator_label&gt;page&lt;/locator_label&gt;&lt;/citation&gt;&lt;citation&gt;&lt;id&gt;d8a09387-bd0b-4250-8007-05e3d8b1cfc8&lt;/id&gt;&lt;no_author/&gt;&lt;prefix/&gt;&lt;suffix/&gt;&lt;locator/&gt;&lt;locator_label&gt;page&lt;/locator_label&gt;&lt;/citation&gt;&lt;citation&gt;&lt;id&gt;72101f24-4f8f-4809-a1c8-0867c493a0b8&lt;/id&gt;&lt;no_author/&gt;&lt;prefix/&gt;&lt;suffix/&gt;&lt;locator/&gt;&lt;locator_label&gt;page&lt;/locator_label&gt;&lt;/citation&gt;&lt;citation&gt;&lt;id&gt;cbfcaf66-f8f6-4c6e-ba0e-cb8a9f30d3ba&lt;/id&gt;&lt;no_author/&gt;&lt;prefix/&gt;&lt;suffix/&gt;&lt;locator/&gt;&lt;locator_label&gt;page&lt;/locator_label&gt;&lt;/citation&gt;&lt;/metadata&gt; \* MERGEFORMAT</w:instrText>
      </w:r>
      <w:r w:rsidR="00425C29">
        <w:rPr>
          <w:rFonts w:ascii="Helvetica" w:hAnsi="Helvetica" w:cs="Arial"/>
        </w:rPr>
      </w:r>
      <w:r w:rsidR="00425C29">
        <w:rPr>
          <w:rFonts w:ascii="Helvetica" w:hAnsi="Helvetica" w:cs="Arial"/>
        </w:rPr>
        <w:fldChar w:fldCharType="separate"/>
      </w:r>
      <w:r w:rsidR="00425C29" w:rsidRPr="00453F86">
        <w:rPr>
          <w:rFonts w:ascii="Helvetica" w:hAnsi="Helvetica" w:cs="Arial"/>
          <w:noProof/>
          <w:vertAlign w:val="superscript"/>
        </w:rPr>
        <w:t>2,13–21</w:t>
      </w:r>
      <w:r w:rsidR="00425C29">
        <w:rPr>
          <w:rFonts w:ascii="Helvetica" w:hAnsi="Helvetica" w:cs="Arial"/>
        </w:rPr>
        <w:fldChar w:fldCharType="end"/>
      </w:r>
      <w:r w:rsidR="003F0621">
        <w:rPr>
          <w:rFonts w:ascii="Helvetica" w:hAnsi="Helvetica" w:cs="Arial"/>
        </w:rPr>
        <w:t xml:space="preserve"> (</w:t>
      </w:r>
      <w:r w:rsidR="003F0621" w:rsidRPr="00510B19">
        <w:rPr>
          <w:rFonts w:ascii="Helvetica" w:hAnsi="Helvetica" w:cs="Arial"/>
          <w:bCs/>
        </w:rPr>
        <w:t>Fig. 1</w:t>
      </w:r>
      <w:r w:rsidR="003F0621">
        <w:rPr>
          <w:rFonts w:ascii="Helvetica" w:hAnsi="Helvetica" w:cs="Arial"/>
          <w:b/>
          <w:bCs/>
        </w:rPr>
        <w:t>c</w:t>
      </w:r>
      <w:r w:rsidR="003F0621" w:rsidRPr="003F0621">
        <w:rPr>
          <w:rFonts w:ascii="Helvetica" w:hAnsi="Helvetica" w:cs="Arial"/>
          <w:bCs/>
        </w:rPr>
        <w:t>)</w:t>
      </w:r>
      <w:r w:rsidR="00E64DBD">
        <w:rPr>
          <w:rFonts w:ascii="Helvetica" w:hAnsi="Helvetica" w:cs="Arial"/>
        </w:rPr>
        <w:t xml:space="preserve">. </w:t>
      </w:r>
    </w:p>
    <w:p w14:paraId="61F45A28" w14:textId="77777777" w:rsidR="005C17B6" w:rsidRDefault="005C17B6" w:rsidP="00E64DBD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04920655" w14:textId="4CE14B15" w:rsidR="00DA4D33" w:rsidRPr="00DA4D33" w:rsidRDefault="008B3881" w:rsidP="00E11BF8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Emerging </w:t>
      </w:r>
      <w:r w:rsidR="00273270">
        <w:rPr>
          <w:rFonts w:ascii="Helvetica" w:hAnsi="Helvetica" w:cs="Arial"/>
        </w:rPr>
        <w:t>LT-</w:t>
      </w:r>
      <w:r w:rsidR="00187E95">
        <w:rPr>
          <w:rFonts w:ascii="Helvetica" w:hAnsi="Helvetica" w:cs="Arial"/>
        </w:rPr>
        <w:t xml:space="preserve">scSeq </w:t>
      </w:r>
      <w:r w:rsidR="00820478">
        <w:rPr>
          <w:rFonts w:ascii="Helvetica" w:hAnsi="Helvetica" w:cs="Arial"/>
        </w:rPr>
        <w:t xml:space="preserve">methods </w:t>
      </w:r>
      <w:r>
        <w:rPr>
          <w:rFonts w:ascii="Helvetica" w:hAnsi="Helvetica" w:cs="Arial"/>
        </w:rPr>
        <w:t>have been successful at revealing novel regulators of cell fat</w:t>
      </w:r>
      <w:r w:rsidR="00425C29">
        <w:rPr>
          <w:rFonts w:ascii="Helvetica" w:hAnsi="Helvetica" w:cs="Arial"/>
        </w:rPr>
        <w:t>e</w:t>
      </w:r>
      <w:r w:rsidR="00425C29">
        <w:rPr>
          <w:rFonts w:ascii="Helvetica" w:hAnsi="Helvetica" w:cs="Arial"/>
        </w:rPr>
        <w:fldChar w:fldCharType="begin" w:fldLock="1">
          <w:fldData xml:space="preserve">ZQBKAHoATgBXAGQAdQBPADIAMABpAFMALwBaAFYARQBQAFgAVABQAEEAawBvADUAZQBTAGMAOQBh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</w:fldData>
        </w:fldChar>
      </w:r>
      <w:r w:rsidR="00F771E6">
        <w:rPr>
          <w:rFonts w:ascii="Helvetica" w:hAnsi="Helvetica" w:cs="Arial"/>
        </w:rPr>
        <w:instrText>ADDIN paperpile_citation &lt;clusterId&gt;O186C164R754V547&lt;/clusterId&gt;&lt;version&gt;0.6.9&lt;/version&gt;&lt;metadata&gt;&lt;citation&gt;&lt;id&gt;ecaedec0-cffc-41cf-a0b3-916a173dc8d5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425C29">
        <w:rPr>
          <w:rFonts w:ascii="Helvetica" w:hAnsi="Helvetica" w:cs="Arial"/>
        </w:rPr>
      </w:r>
      <w:r w:rsidR="00425C29">
        <w:rPr>
          <w:rFonts w:ascii="Helvetica" w:hAnsi="Helvetica" w:cs="Arial"/>
        </w:rPr>
        <w:fldChar w:fldCharType="separate"/>
      </w:r>
      <w:r w:rsidR="00425C29" w:rsidRPr="00453F86">
        <w:rPr>
          <w:rFonts w:ascii="Helvetica" w:hAnsi="Helvetica" w:cs="Arial"/>
          <w:noProof/>
          <w:vertAlign w:val="superscript"/>
        </w:rPr>
        <w:t>14,16</w:t>
      </w:r>
      <w:r w:rsidR="00425C29"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 xml:space="preserve"> and the potency of early progenitors</w:t>
      </w:r>
      <w:r w:rsidR="000055DF">
        <w:rPr>
          <w:rFonts w:ascii="Helvetica" w:hAnsi="Helvetica" w:cs="Arial"/>
        </w:rPr>
        <w:fldChar w:fldCharType="begin" w:fldLock="1">
          <w:fldData xml:space="preserve">ZQBKAHoATgBXAE4AbAB1AEgARABjAFcALwBSAFYAQwBEAC8ARgBMAHMAMQBYADcANABvAEcAUgBh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</w:fldData>
        </w:fldChar>
      </w:r>
      <w:r w:rsidR="00F771E6">
        <w:rPr>
          <w:rFonts w:ascii="Helvetica" w:hAnsi="Helvetica" w:cs="Arial"/>
        </w:rPr>
        <w:instrText>ADDIN paperpile_citation &lt;clusterId&gt;S554G514C295Z626&lt;/clusterId&gt;&lt;version&gt;0.6.9&lt;/version&gt;&lt;metadata&gt;&lt;citation&gt;&lt;id&gt;c22e1e20-7601-44b2-9146-d4b6848c88cf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0055DF">
        <w:rPr>
          <w:rFonts w:ascii="Helvetica" w:hAnsi="Helvetica" w:cs="Arial"/>
        </w:rPr>
      </w:r>
      <w:r w:rsidR="000055DF">
        <w:rPr>
          <w:rFonts w:ascii="Helvetica" w:hAnsi="Helvetica" w:cs="Arial"/>
        </w:rPr>
        <w:fldChar w:fldCharType="separate"/>
      </w:r>
      <w:r w:rsidR="000055DF" w:rsidRPr="00453F86">
        <w:rPr>
          <w:rFonts w:ascii="Helvetica" w:hAnsi="Helvetica" w:cs="Arial"/>
          <w:noProof/>
          <w:vertAlign w:val="superscript"/>
        </w:rPr>
        <w:t>13,14</w:t>
      </w:r>
      <w:r w:rsidR="000055DF">
        <w:rPr>
          <w:rFonts w:ascii="Helvetica" w:hAnsi="Helvetica" w:cs="Arial"/>
        </w:rPr>
        <w:fldChar w:fldCharType="end"/>
      </w:r>
      <w:r w:rsidR="001206FB">
        <w:rPr>
          <w:rFonts w:ascii="Helvetica" w:hAnsi="Helvetica" w:cs="Arial"/>
        </w:rPr>
        <w:t>.</w:t>
      </w:r>
      <w:r>
        <w:rPr>
          <w:rFonts w:ascii="Helvetica" w:hAnsi="Helvetica" w:cs="Arial"/>
        </w:rPr>
        <w:t xml:space="preserve"> </w:t>
      </w:r>
      <w:r w:rsidR="001206FB">
        <w:rPr>
          <w:rFonts w:ascii="Helvetica" w:hAnsi="Helvetica" w:cs="Arial"/>
        </w:rPr>
        <w:t>B</w:t>
      </w:r>
      <w:r>
        <w:rPr>
          <w:rFonts w:ascii="Helvetica" w:hAnsi="Helvetica" w:cs="Arial"/>
        </w:rPr>
        <w:t xml:space="preserve">ut they </w:t>
      </w:r>
      <w:del w:id="0" w:author="Klein, Allon Moshe" w:date="2021-04-09T08:40:00Z">
        <w:r w:rsidDel="00AC1517">
          <w:rPr>
            <w:rFonts w:ascii="Helvetica" w:hAnsi="Helvetica" w:cs="Arial"/>
          </w:rPr>
          <w:delText xml:space="preserve">have </w:delText>
        </w:r>
      </w:del>
      <w:r>
        <w:rPr>
          <w:rFonts w:ascii="Helvetica" w:hAnsi="Helvetica" w:cs="Arial"/>
        </w:rPr>
        <w:t xml:space="preserve">also </w:t>
      </w:r>
      <w:r w:rsidR="004416EA">
        <w:rPr>
          <w:rFonts w:ascii="Helvetica" w:hAnsi="Helvetica" w:cs="Arial"/>
        </w:rPr>
        <w:t>present</w:t>
      </w:r>
      <w:del w:id="1" w:author="Klein, Allon Moshe" w:date="2021-04-09T08:39:00Z">
        <w:r w:rsidR="004416EA" w:rsidDel="00510B19">
          <w:rPr>
            <w:rFonts w:ascii="Helvetica" w:hAnsi="Helvetica" w:cs="Arial"/>
          </w:rPr>
          <w:delText>ed</w:delText>
        </w:r>
      </w:del>
      <w:r w:rsidR="004416EA">
        <w:rPr>
          <w:rFonts w:ascii="Helvetica" w:hAnsi="Helvetica" w:cs="Arial"/>
        </w:rPr>
        <w:t xml:space="preserve"> </w:t>
      </w:r>
      <w:del w:id="2" w:author="Klein, Allon Moshe" w:date="2021-04-09T08:39:00Z">
        <w:r w:rsidR="001206FB" w:rsidDel="00510B19">
          <w:rPr>
            <w:rFonts w:ascii="Helvetica" w:hAnsi="Helvetica" w:cs="Arial"/>
          </w:rPr>
          <w:delText xml:space="preserve">major </w:delText>
        </w:r>
      </w:del>
      <w:r w:rsidR="001206FB">
        <w:rPr>
          <w:rFonts w:ascii="Helvetica" w:hAnsi="Helvetica" w:cs="Arial"/>
        </w:rPr>
        <w:t xml:space="preserve">challenges </w:t>
      </w:r>
      <w:del w:id="3" w:author="Klein, Allon Moshe" w:date="2021-04-09T08:39:00Z">
        <w:r w:rsidR="001206FB" w:rsidDel="00510B19">
          <w:rPr>
            <w:rFonts w:ascii="Helvetica" w:hAnsi="Helvetica" w:cs="Arial"/>
          </w:rPr>
          <w:delText xml:space="preserve">in </w:delText>
        </w:r>
        <w:r w:rsidDel="00510B19">
          <w:rPr>
            <w:rFonts w:ascii="Helvetica" w:hAnsi="Helvetica" w:cs="Arial"/>
          </w:rPr>
          <w:delText>design</w:delText>
        </w:r>
        <w:r w:rsidR="001206FB" w:rsidDel="00510B19">
          <w:rPr>
            <w:rFonts w:ascii="Helvetica" w:hAnsi="Helvetica" w:cs="Arial"/>
          </w:rPr>
          <w:delText>ing</w:delText>
        </w:r>
        <w:r w:rsidDel="00510B19">
          <w:rPr>
            <w:rFonts w:ascii="Helvetica" w:hAnsi="Helvetica" w:cs="Arial"/>
          </w:rPr>
          <w:delText xml:space="preserve"> and interpret</w:delText>
        </w:r>
        <w:r w:rsidR="001206FB" w:rsidDel="00510B19">
          <w:rPr>
            <w:rFonts w:ascii="Helvetica" w:hAnsi="Helvetica" w:cs="Arial"/>
          </w:rPr>
          <w:delText>ing</w:delText>
        </w:r>
        <w:r w:rsidDel="00510B19">
          <w:rPr>
            <w:rFonts w:ascii="Helvetica" w:hAnsi="Helvetica" w:cs="Arial"/>
          </w:rPr>
          <w:delText xml:space="preserve"> </w:delText>
        </w:r>
        <w:r w:rsidR="00203AD0" w:rsidDel="00510B19">
          <w:rPr>
            <w:rFonts w:ascii="Helvetica" w:hAnsi="Helvetica" w:cs="Arial"/>
          </w:rPr>
          <w:delText xml:space="preserve">LT-scSeq </w:delText>
        </w:r>
        <w:r w:rsidDel="00510B19">
          <w:rPr>
            <w:rFonts w:ascii="Helvetica" w:hAnsi="Helvetica" w:cs="Arial"/>
          </w:rPr>
          <w:delText>experiments</w:delText>
        </w:r>
      </w:del>
      <w:ins w:id="4" w:author="Klein, Allon Moshe" w:date="2021-04-09T08:39:00Z">
        <w:r w:rsidR="00510B19">
          <w:rPr>
            <w:rFonts w:ascii="Helvetica" w:hAnsi="Helvetica" w:cs="Arial"/>
          </w:rPr>
          <w:t>that may limit their utility</w:t>
        </w:r>
      </w:ins>
      <w:ins w:id="5" w:author="Klein, Allon Moshe" w:date="2021-04-09T08:40:00Z">
        <w:r w:rsidR="003318F8">
          <w:rPr>
            <w:rFonts w:ascii="Helvetica" w:hAnsi="Helvetica" w:cs="Arial"/>
          </w:rPr>
          <w:t xml:space="preserve"> in practice</w:t>
        </w:r>
      </w:ins>
      <w:r w:rsidR="001206FB">
        <w:rPr>
          <w:rFonts w:ascii="Helvetica" w:hAnsi="Helvetica" w:cs="Arial"/>
        </w:rPr>
        <w:t>.</w:t>
      </w:r>
      <w:r>
        <w:rPr>
          <w:rFonts w:ascii="Helvetica" w:hAnsi="Helvetica" w:cs="Arial"/>
        </w:rPr>
        <w:t xml:space="preserve"> We identified at</w:t>
      </w:r>
      <w:r w:rsidR="00E7567E">
        <w:rPr>
          <w:rFonts w:ascii="Helvetica" w:hAnsi="Helvetica" w:cs="Arial"/>
        </w:rPr>
        <w:t xml:space="preserve"> least five technical and biological </w:t>
      </w:r>
      <w:r>
        <w:rPr>
          <w:rFonts w:ascii="Helvetica" w:hAnsi="Helvetica" w:cs="Arial"/>
        </w:rPr>
        <w:t xml:space="preserve">challenges </w:t>
      </w:r>
      <w:r w:rsidR="00D36254">
        <w:rPr>
          <w:rFonts w:ascii="Helvetica" w:hAnsi="Helvetica" w:cs="Arial"/>
        </w:rPr>
        <w:t xml:space="preserve">that affect </w:t>
      </w:r>
      <w:r w:rsidR="001206FB">
        <w:rPr>
          <w:rFonts w:ascii="Helvetica" w:hAnsi="Helvetica" w:cs="Arial"/>
        </w:rPr>
        <w:t xml:space="preserve">design and interpretation, detailed in </w:t>
      </w:r>
      <w:r w:rsidR="00E7567E">
        <w:rPr>
          <w:rFonts w:ascii="Helvetica" w:hAnsi="Helvetica" w:cs="Arial"/>
        </w:rPr>
        <w:t>(</w:t>
      </w:r>
      <w:r w:rsidR="00E7567E" w:rsidRPr="00AA3FFB">
        <w:rPr>
          <w:rFonts w:ascii="Helvetica" w:hAnsi="Helvetica" w:cs="Arial"/>
          <w:bCs/>
        </w:rPr>
        <w:t>Fig. 1</w:t>
      </w:r>
      <w:r w:rsidR="00E7567E" w:rsidRPr="00B570D3">
        <w:rPr>
          <w:rFonts w:ascii="Helvetica" w:hAnsi="Helvetica" w:cs="Arial"/>
          <w:b/>
          <w:bCs/>
        </w:rPr>
        <w:t>f</w:t>
      </w:r>
      <w:r w:rsidR="00E7567E">
        <w:rPr>
          <w:rFonts w:ascii="Helvetica" w:hAnsi="Helvetica" w:cs="Arial"/>
        </w:rPr>
        <w:t>)</w:t>
      </w:r>
      <w:r w:rsidR="00D36254">
        <w:rPr>
          <w:rFonts w:ascii="Helvetica" w:hAnsi="Helvetica" w:cs="Arial"/>
        </w:rPr>
        <w:t>.</w:t>
      </w:r>
      <w:r w:rsidR="001206FB">
        <w:rPr>
          <w:rFonts w:ascii="Helvetica" w:hAnsi="Helvetica" w:cs="Arial"/>
        </w:rPr>
        <w:t xml:space="preserve"> These include </w:t>
      </w:r>
      <w:r w:rsidR="00456BA7" w:rsidRPr="000055DF">
        <w:rPr>
          <w:rFonts w:ascii="Helvetica" w:hAnsi="Helvetica" w:cs="Arial"/>
        </w:rPr>
        <w:t>stochastic</w:t>
      </w:r>
      <w:r w:rsidR="00B25E79" w:rsidRPr="000055DF">
        <w:rPr>
          <w:rFonts w:ascii="Helvetica" w:hAnsi="Helvetica" w:cs="Arial"/>
        </w:rPr>
        <w:t xml:space="preserve"> </w:t>
      </w:r>
      <w:r w:rsidR="00456BA7" w:rsidRPr="000055DF">
        <w:rPr>
          <w:rFonts w:ascii="Helvetica" w:hAnsi="Helvetica" w:cs="Arial"/>
        </w:rPr>
        <w:t>differentiation and</w:t>
      </w:r>
      <w:r w:rsidR="004F6A1E">
        <w:rPr>
          <w:rFonts w:ascii="Helvetica" w:hAnsi="Helvetica" w:cs="Arial"/>
        </w:rPr>
        <w:t xml:space="preserve"> variable</w:t>
      </w:r>
      <w:r w:rsidR="00456BA7" w:rsidRPr="000055DF">
        <w:rPr>
          <w:rFonts w:ascii="Helvetica" w:hAnsi="Helvetica" w:cs="Arial"/>
        </w:rPr>
        <w:t xml:space="preserve"> expansion </w:t>
      </w:r>
      <w:r w:rsidR="001206FB" w:rsidRPr="000055DF">
        <w:rPr>
          <w:rFonts w:ascii="Helvetica" w:hAnsi="Helvetica" w:cs="Arial"/>
        </w:rPr>
        <w:t>of</w:t>
      </w:r>
      <w:r w:rsidR="00456BA7" w:rsidRPr="000055DF">
        <w:rPr>
          <w:rFonts w:ascii="Helvetica" w:hAnsi="Helvetica" w:cs="Arial"/>
        </w:rPr>
        <w:t xml:space="preserve"> clone</w:t>
      </w:r>
      <w:r w:rsidR="001206FB" w:rsidRPr="000055DF">
        <w:rPr>
          <w:rFonts w:ascii="Helvetica" w:hAnsi="Helvetica" w:cs="Arial"/>
        </w:rPr>
        <w:t>s</w:t>
      </w:r>
      <w:r w:rsidR="00456BA7" w:rsidRPr="000055DF">
        <w:rPr>
          <w:rFonts w:ascii="Helvetica" w:hAnsi="Helvetica" w:cs="Arial"/>
        </w:rPr>
        <w:fldChar w:fldCharType="begin" w:fldLock="1">
          <w:fldData xml:space="preserve">ZQBKAHkAVgBWAHQAOQB2ADIAegBnAFMALwBsAGMASQBQAC8AUQBwAHMAcQBuAGYAVQBvAEYAZwBM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</w:fldData>
        </w:fldChar>
      </w:r>
      <w:r w:rsidR="00456BA7" w:rsidRPr="000055DF">
        <w:rPr>
          <w:rFonts w:ascii="Helvetica" w:hAnsi="Helvetica" w:cs="Arial"/>
        </w:rPr>
        <w:instrText>ADDIN paperpile_citation &lt;clusterId&gt;C595Q685M965K766&lt;/clusterId&gt;&lt;version&gt;0.6.9&lt;/version&gt;&lt;metadata&gt;&lt;citation&gt;&lt;id&gt;60162db8-9d48-4f39-a3e8-a1d9a9cda30b&lt;/id&gt;&lt;no_author/&gt;&lt;prefix/&gt;&lt;suffix/&gt;&lt;locator/&gt;&lt;locator_label&gt;page&lt;/locator_label&gt;&lt;/citation&gt;&lt;/metadata&gt; \* MERGEFORMAT</w:instrText>
      </w:r>
      <w:r w:rsidR="00456BA7" w:rsidRPr="000055DF">
        <w:rPr>
          <w:rFonts w:ascii="Helvetica" w:hAnsi="Helvetica" w:cs="Arial"/>
        </w:rPr>
      </w:r>
      <w:r w:rsidR="00456BA7" w:rsidRPr="000055DF">
        <w:rPr>
          <w:rFonts w:ascii="Helvetica" w:hAnsi="Helvetica" w:cs="Arial"/>
        </w:rPr>
        <w:fldChar w:fldCharType="separate"/>
      </w:r>
      <w:r w:rsidR="00AA3FFB" w:rsidRPr="00453F86">
        <w:rPr>
          <w:rFonts w:ascii="Helvetica" w:hAnsi="Helvetica" w:cs="Arial"/>
          <w:noProof/>
          <w:vertAlign w:val="superscript"/>
        </w:rPr>
        <w:t>22</w:t>
      </w:r>
      <w:r w:rsidR="00456BA7" w:rsidRPr="000055DF">
        <w:rPr>
          <w:rFonts w:ascii="Helvetica" w:hAnsi="Helvetica" w:cs="Arial"/>
        </w:rPr>
        <w:fldChar w:fldCharType="end"/>
      </w:r>
      <w:r w:rsidR="009D001F">
        <w:rPr>
          <w:rFonts w:ascii="Helvetica" w:hAnsi="Helvetica" w:cs="Arial"/>
        </w:rPr>
        <w:t xml:space="preserve"> (</w:t>
      </w:r>
      <w:r w:rsidR="009D001F" w:rsidRPr="00AA3FFB">
        <w:rPr>
          <w:rFonts w:ascii="Helvetica" w:hAnsi="Helvetica" w:cs="Arial"/>
          <w:bCs/>
        </w:rPr>
        <w:t>Fig. 1</w:t>
      </w:r>
      <w:r w:rsidR="009D001F" w:rsidRPr="00B570D3">
        <w:rPr>
          <w:rFonts w:ascii="Helvetica" w:hAnsi="Helvetica" w:cs="Arial"/>
          <w:b/>
          <w:bCs/>
        </w:rPr>
        <w:t>f</w:t>
      </w:r>
      <w:r w:rsidR="009D001F">
        <w:rPr>
          <w:rFonts w:ascii="Helvetica" w:hAnsi="Helvetica" w:cs="Arial"/>
          <w:b/>
          <w:bCs/>
        </w:rPr>
        <w:t>-i</w:t>
      </w:r>
      <w:r w:rsidR="009D001F">
        <w:rPr>
          <w:rFonts w:ascii="Helvetica" w:hAnsi="Helvetica" w:cs="Arial"/>
        </w:rPr>
        <w:t>)</w:t>
      </w:r>
      <w:r w:rsidR="001206FB">
        <w:rPr>
          <w:rFonts w:ascii="Helvetica" w:hAnsi="Helvetica" w:cs="Arial"/>
        </w:rPr>
        <w:t xml:space="preserve">; </w:t>
      </w:r>
      <w:r w:rsidR="00456BA7">
        <w:rPr>
          <w:rFonts w:ascii="Helvetica" w:hAnsi="Helvetica" w:cs="Arial"/>
        </w:rPr>
        <w:t xml:space="preserve">cells </w:t>
      </w:r>
      <w:r w:rsidR="001206FB">
        <w:rPr>
          <w:rFonts w:ascii="Helvetica" w:hAnsi="Helvetica" w:cs="Arial"/>
        </w:rPr>
        <w:t>loss during analysis</w:t>
      </w:r>
      <w:r w:rsidR="009D001F">
        <w:rPr>
          <w:rFonts w:ascii="Helvetica" w:hAnsi="Helvetica" w:cs="Arial"/>
        </w:rPr>
        <w:t xml:space="preserve"> (</w:t>
      </w:r>
      <w:r w:rsidR="009D001F" w:rsidRPr="00AA3FFB">
        <w:rPr>
          <w:rFonts w:ascii="Helvetica" w:hAnsi="Helvetica" w:cs="Arial"/>
          <w:bCs/>
        </w:rPr>
        <w:t>Fig. 1</w:t>
      </w:r>
      <w:r w:rsidR="009D001F" w:rsidRPr="00B570D3">
        <w:rPr>
          <w:rFonts w:ascii="Helvetica" w:hAnsi="Helvetica" w:cs="Arial"/>
          <w:b/>
          <w:bCs/>
        </w:rPr>
        <w:t>f</w:t>
      </w:r>
      <w:r w:rsidR="009D001F">
        <w:rPr>
          <w:rFonts w:ascii="Helvetica" w:hAnsi="Helvetica" w:cs="Arial"/>
          <w:b/>
          <w:bCs/>
        </w:rPr>
        <w:t>-ii</w:t>
      </w:r>
      <w:r w:rsidR="009D001F">
        <w:rPr>
          <w:rFonts w:ascii="Helvetica" w:hAnsi="Helvetica" w:cs="Arial"/>
        </w:rPr>
        <w:t>)</w:t>
      </w:r>
      <w:r w:rsidR="001206FB">
        <w:rPr>
          <w:rFonts w:ascii="Helvetica" w:hAnsi="Helvetica" w:cs="Arial"/>
        </w:rPr>
        <w:t xml:space="preserve">; </w:t>
      </w:r>
      <w:r w:rsidR="00456BA7">
        <w:rPr>
          <w:rFonts w:ascii="Helvetica" w:hAnsi="Helvetica" w:cs="Arial"/>
        </w:rPr>
        <w:t>barcode homoplasy where</w:t>
      </w:r>
      <w:r w:rsidR="001206FB">
        <w:rPr>
          <w:rFonts w:ascii="Helvetica" w:hAnsi="Helvetica" w:cs="Arial"/>
        </w:rPr>
        <w:t>in</w:t>
      </w:r>
      <w:r w:rsidR="00456BA7">
        <w:rPr>
          <w:rFonts w:ascii="Helvetica" w:hAnsi="Helvetica" w:cs="Arial"/>
        </w:rPr>
        <w:t xml:space="preserve"> </w:t>
      </w:r>
      <w:r w:rsidR="00456BA7">
        <w:rPr>
          <w:rFonts w:ascii="Helvetica" w:hAnsi="Helvetica" w:cs="Arial"/>
          <w:color w:val="000000" w:themeColor="text1"/>
        </w:rPr>
        <w:t>cells acquire</w:t>
      </w:r>
      <w:r w:rsidR="00456BA7" w:rsidRPr="00810A68">
        <w:rPr>
          <w:rFonts w:ascii="Helvetica" w:hAnsi="Helvetica" w:cs="Arial"/>
          <w:color w:val="000000" w:themeColor="text1"/>
        </w:rPr>
        <w:t xml:space="preserve"> the same barcode despite not having a lineage relationship</w:t>
      </w:r>
      <w:r w:rsidR="00456BA7">
        <w:rPr>
          <w:rFonts w:ascii="Helvetica" w:hAnsi="Helvetica" w:cs="Arial"/>
          <w:color w:val="000000" w:themeColor="text1"/>
        </w:rPr>
        <w:fldChar w:fldCharType="begin" w:fldLock="1">
          <w:fldData xml:space="preserve">ZQBKAHkAVgBWAGQAdQBPADIAegBZAFEALwBSAFYAQwBEADAARQBMAHIATAB5ADYAVwAxAHAAZwAw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</w:fldData>
        </w:fldChar>
      </w:r>
      <w:r w:rsidR="00456BA7">
        <w:rPr>
          <w:rFonts w:ascii="Helvetica" w:hAnsi="Helvetica" w:cs="Arial"/>
          <w:color w:val="000000" w:themeColor="text1"/>
        </w:rPr>
        <w:instrText>ADDIN paperpile_citation &lt;clusterId&gt;G753U811J291G814&lt;/clusterId&gt;&lt;version&gt;0.6.9&lt;/version&gt;&lt;metadata&gt;&lt;citation&gt;&lt;id&gt;8b81d70f-d875-4f64-a056-69ca7f39a892&lt;/id&gt;&lt;no_author/&gt;&lt;prefix/&gt;&lt;suffix/&gt;&lt;locator/&gt;&lt;locator_label&gt;page&lt;/locator_label&gt;&lt;/citation&gt;&lt;/metadata&gt; \* MERGEFORMAT</w:instrText>
      </w:r>
      <w:r w:rsidR="00456BA7">
        <w:rPr>
          <w:rFonts w:ascii="Helvetica" w:hAnsi="Helvetica" w:cs="Arial"/>
          <w:color w:val="000000" w:themeColor="text1"/>
        </w:rPr>
      </w:r>
      <w:r w:rsidR="00456BA7">
        <w:rPr>
          <w:rFonts w:ascii="Helvetica" w:hAnsi="Helvetica" w:cs="Arial"/>
          <w:color w:val="000000" w:themeColor="text1"/>
        </w:rPr>
        <w:fldChar w:fldCharType="separate"/>
      </w:r>
      <w:r w:rsidR="00456BA7" w:rsidRPr="00453F86">
        <w:rPr>
          <w:rFonts w:ascii="Helvetica" w:hAnsi="Helvetica" w:cs="Arial"/>
          <w:noProof/>
          <w:color w:val="000000" w:themeColor="text1"/>
          <w:vertAlign w:val="superscript"/>
        </w:rPr>
        <w:t>2</w:t>
      </w:r>
      <w:r w:rsidR="00456BA7">
        <w:rPr>
          <w:rFonts w:ascii="Helvetica" w:hAnsi="Helvetica" w:cs="Arial"/>
          <w:color w:val="000000" w:themeColor="text1"/>
        </w:rPr>
        <w:fldChar w:fldCharType="end"/>
      </w:r>
      <w:r w:rsidR="009D001F">
        <w:rPr>
          <w:rFonts w:ascii="Helvetica" w:hAnsi="Helvetica" w:cs="Arial"/>
          <w:color w:val="000000" w:themeColor="text1"/>
        </w:rPr>
        <w:t xml:space="preserve"> </w:t>
      </w:r>
      <w:r w:rsidR="009D001F">
        <w:rPr>
          <w:rFonts w:ascii="Helvetica" w:hAnsi="Helvetica" w:cs="Arial"/>
        </w:rPr>
        <w:t>(</w:t>
      </w:r>
      <w:r w:rsidR="009D001F" w:rsidRPr="00AA3FFB">
        <w:rPr>
          <w:rFonts w:ascii="Helvetica" w:hAnsi="Helvetica" w:cs="Arial"/>
          <w:bCs/>
        </w:rPr>
        <w:t>Fig. 1</w:t>
      </w:r>
      <w:r w:rsidR="009D001F" w:rsidRPr="00B570D3">
        <w:rPr>
          <w:rFonts w:ascii="Helvetica" w:hAnsi="Helvetica" w:cs="Arial"/>
          <w:b/>
          <w:bCs/>
        </w:rPr>
        <w:t>f</w:t>
      </w:r>
      <w:r w:rsidR="009D001F">
        <w:rPr>
          <w:rFonts w:ascii="Helvetica" w:hAnsi="Helvetica" w:cs="Arial"/>
          <w:b/>
          <w:bCs/>
        </w:rPr>
        <w:t>-iii</w:t>
      </w:r>
      <w:r w:rsidR="009D001F">
        <w:rPr>
          <w:rFonts w:ascii="Helvetica" w:hAnsi="Helvetica" w:cs="Arial"/>
        </w:rPr>
        <w:t>)</w:t>
      </w:r>
      <w:r w:rsidR="001206FB">
        <w:rPr>
          <w:rFonts w:ascii="Helvetica" w:hAnsi="Helvetica" w:cs="Arial"/>
          <w:color w:val="000000" w:themeColor="text1"/>
        </w:rPr>
        <w:t>;</w:t>
      </w:r>
      <w:r w:rsidR="001206FB">
        <w:rPr>
          <w:rFonts w:ascii="Helvetica" w:hAnsi="Helvetica" w:cs="Arial"/>
        </w:rPr>
        <w:t xml:space="preserve"> access to</w:t>
      </w:r>
      <w:r w:rsidR="00456BA7">
        <w:rPr>
          <w:rFonts w:ascii="Helvetica" w:hAnsi="Helvetica" w:cs="Arial"/>
        </w:rPr>
        <w:t xml:space="preserve"> clones </w:t>
      </w:r>
      <w:r w:rsidR="004F6A1E">
        <w:rPr>
          <w:rFonts w:ascii="Helvetica" w:hAnsi="Helvetica" w:cs="Arial"/>
        </w:rPr>
        <w:t xml:space="preserve">only </w:t>
      </w:r>
      <w:r w:rsidR="00456BA7">
        <w:rPr>
          <w:rFonts w:ascii="Helvetica" w:hAnsi="Helvetica" w:cs="Arial"/>
        </w:rPr>
        <w:t>at a single time point</w:t>
      </w:r>
      <w:r w:rsidR="00F608D4">
        <w:rPr>
          <w:rFonts w:ascii="Helvetica" w:hAnsi="Helvetica" w:cs="Arial"/>
        </w:rPr>
        <w:fldChar w:fldCharType="begin" w:fldLock="1">
          <w:fldData xml:space="preserve">ZQBKAHoAZABXADIAbAB6ADMATQBhAFoALwBpAHQAZAAvAEoAQQA0AHQAZQB4AFIATgArADYAMgB5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=
</w:fldData>
        </w:fldChar>
      </w:r>
      <w:r w:rsidR="00F608D4">
        <w:rPr>
          <w:rFonts w:ascii="Helvetica" w:hAnsi="Helvetica" w:cs="Arial"/>
        </w:rPr>
        <w:instrText>ADDIN paperpile_citation &lt;clusterId&gt;P481D741S231W842&lt;/clusterId&gt;&lt;version&gt;0.6.9&lt;/version&gt;&lt;metadata&gt;&lt;citation&gt;&lt;id&gt;d08d67ea-0bd0-4476-a063-d9186d0f0b34&lt;/id&gt;&lt;no_author/&gt;&lt;prefix/&gt;&lt;suffix/&gt;&lt;locator/&gt;&lt;locator_label&gt;page&lt;/locator_label&gt;&lt;/citation&gt;&lt;citation&gt;&lt;id&gt;c8abfc19-f252-4293-9b93-225e037eca9d&lt;/id&gt;&lt;no_author/&gt;&lt;prefix/&gt;&lt;suffix/&gt;&lt;locator/&gt;&lt;locator_label&gt;page&lt;/locator_label&gt;&lt;/citation&gt;&lt;/metadata&gt; \* MERGEFORMAT</w:instrText>
      </w:r>
      <w:r w:rsidR="00F608D4">
        <w:rPr>
          <w:rFonts w:ascii="Helvetica" w:hAnsi="Helvetica" w:cs="Arial"/>
        </w:rPr>
      </w:r>
      <w:r w:rsidR="00F608D4">
        <w:rPr>
          <w:rFonts w:ascii="Helvetica" w:hAnsi="Helvetica" w:cs="Arial"/>
        </w:rPr>
        <w:fldChar w:fldCharType="separate"/>
      </w:r>
      <w:r w:rsidR="00425C29" w:rsidRPr="00453F86">
        <w:rPr>
          <w:rFonts w:ascii="Helvetica" w:hAnsi="Helvetica" w:cs="Arial"/>
          <w:noProof/>
          <w:vertAlign w:val="superscript"/>
        </w:rPr>
        <w:t>23,24</w:t>
      </w:r>
      <w:r w:rsidR="00F608D4">
        <w:rPr>
          <w:rFonts w:ascii="Helvetica" w:hAnsi="Helvetica" w:cs="Arial"/>
        </w:rPr>
        <w:fldChar w:fldCharType="end"/>
      </w:r>
      <w:r w:rsidR="009D001F">
        <w:rPr>
          <w:rFonts w:ascii="Helvetica" w:hAnsi="Helvetica" w:cs="Arial"/>
        </w:rPr>
        <w:t xml:space="preserve"> (</w:t>
      </w:r>
      <w:r w:rsidR="009D001F" w:rsidRPr="00AA3FFB">
        <w:rPr>
          <w:rFonts w:ascii="Helvetica" w:hAnsi="Helvetica" w:cs="Arial"/>
          <w:bCs/>
        </w:rPr>
        <w:t>Fig. 1</w:t>
      </w:r>
      <w:r w:rsidR="009D001F" w:rsidRPr="00B570D3">
        <w:rPr>
          <w:rFonts w:ascii="Helvetica" w:hAnsi="Helvetica" w:cs="Arial"/>
          <w:b/>
          <w:bCs/>
        </w:rPr>
        <w:t>f</w:t>
      </w:r>
      <w:r w:rsidR="009D001F">
        <w:rPr>
          <w:rFonts w:ascii="Helvetica" w:hAnsi="Helvetica" w:cs="Arial"/>
          <w:b/>
          <w:bCs/>
        </w:rPr>
        <w:t>-iv</w:t>
      </w:r>
      <w:r w:rsidR="009D001F">
        <w:rPr>
          <w:rFonts w:ascii="Helvetica" w:hAnsi="Helvetica" w:cs="Arial"/>
        </w:rPr>
        <w:t>)</w:t>
      </w:r>
      <w:r w:rsidR="001206FB">
        <w:rPr>
          <w:rFonts w:ascii="Helvetica" w:hAnsi="Helvetica" w:cs="Arial"/>
        </w:rPr>
        <w:t xml:space="preserve">; and </w:t>
      </w:r>
      <w:r w:rsidR="00424A49">
        <w:rPr>
          <w:rFonts w:ascii="Helvetica" w:hAnsi="Helvetica" w:cs="Arial"/>
        </w:rPr>
        <w:t>c</w:t>
      </w:r>
      <w:r w:rsidR="00424A49">
        <w:rPr>
          <w:rFonts w:ascii="Helvetica" w:hAnsi="Helvetica" w:cs="Arial"/>
          <w:color w:val="000000" w:themeColor="text1"/>
        </w:rPr>
        <w:t>lonal dispersion</w:t>
      </w:r>
      <w:r w:rsidR="001206FB">
        <w:rPr>
          <w:rFonts w:ascii="Helvetica" w:hAnsi="Helvetica" w:cs="Arial"/>
          <w:color w:val="000000" w:themeColor="text1"/>
        </w:rPr>
        <w:t xml:space="preserve"> </w:t>
      </w:r>
      <w:r w:rsidR="00424A49">
        <w:rPr>
          <w:rFonts w:ascii="Helvetica" w:hAnsi="Helvetica" w:cs="Arial"/>
          <w:color w:val="000000" w:themeColor="text1"/>
        </w:rPr>
        <w:t xml:space="preserve">due to </w:t>
      </w:r>
      <w:r w:rsidR="00DA4D33">
        <w:rPr>
          <w:rFonts w:ascii="Helvetica" w:hAnsi="Helvetica" w:cs="Arial"/>
          <w:color w:val="000000" w:themeColor="text1"/>
        </w:rPr>
        <w:t>a</w:t>
      </w:r>
      <w:r w:rsidR="00DA4D33" w:rsidRPr="00810A68">
        <w:rPr>
          <w:rFonts w:ascii="Helvetica" w:hAnsi="Helvetica" w:cs="Arial"/>
          <w:color w:val="000000" w:themeColor="text1"/>
        </w:rPr>
        <w:t xml:space="preserve"> lag time between labeling </w:t>
      </w:r>
      <w:r w:rsidR="00DA4D33">
        <w:rPr>
          <w:rFonts w:ascii="Helvetica" w:hAnsi="Helvetica" w:cs="Arial"/>
          <w:color w:val="000000" w:themeColor="text1"/>
        </w:rPr>
        <w:t xml:space="preserve">cells </w:t>
      </w:r>
      <w:r w:rsidR="00DA4D33" w:rsidRPr="00810A68">
        <w:rPr>
          <w:rFonts w:ascii="Helvetica" w:hAnsi="Helvetica" w:cs="Arial"/>
          <w:color w:val="000000" w:themeColor="text1"/>
        </w:rPr>
        <w:t xml:space="preserve">and </w:t>
      </w:r>
      <w:r w:rsidR="00DA4D33">
        <w:rPr>
          <w:rFonts w:ascii="Helvetica" w:hAnsi="Helvetica" w:cs="Arial"/>
          <w:color w:val="000000" w:themeColor="text1"/>
        </w:rPr>
        <w:t>the first sampling</w:t>
      </w:r>
      <w:r w:rsidR="009D001F">
        <w:rPr>
          <w:rFonts w:ascii="Helvetica" w:hAnsi="Helvetica" w:cs="Arial"/>
          <w:color w:val="000000" w:themeColor="text1"/>
        </w:rPr>
        <w:t xml:space="preserve"> </w:t>
      </w:r>
      <w:r w:rsidR="009D001F">
        <w:rPr>
          <w:rFonts w:ascii="Helvetica" w:hAnsi="Helvetica" w:cs="Arial"/>
        </w:rPr>
        <w:t>(</w:t>
      </w:r>
      <w:r w:rsidR="009D001F" w:rsidRPr="00AA3FFB">
        <w:rPr>
          <w:rFonts w:ascii="Helvetica" w:hAnsi="Helvetica" w:cs="Arial"/>
          <w:bCs/>
        </w:rPr>
        <w:t>Fig. 1</w:t>
      </w:r>
      <w:r w:rsidR="009D001F" w:rsidRPr="00B570D3">
        <w:rPr>
          <w:rFonts w:ascii="Helvetica" w:hAnsi="Helvetica" w:cs="Arial"/>
          <w:b/>
          <w:bCs/>
        </w:rPr>
        <w:t>f</w:t>
      </w:r>
      <w:r w:rsidR="009D001F">
        <w:rPr>
          <w:rFonts w:ascii="Helvetica" w:hAnsi="Helvetica" w:cs="Arial"/>
          <w:b/>
          <w:bCs/>
        </w:rPr>
        <w:t>-v</w:t>
      </w:r>
      <w:r w:rsidR="009D001F">
        <w:rPr>
          <w:rFonts w:ascii="Helvetica" w:hAnsi="Helvetica" w:cs="Arial"/>
        </w:rPr>
        <w:t>)</w:t>
      </w:r>
      <w:r w:rsidR="00DA4D33">
        <w:rPr>
          <w:rFonts w:ascii="Helvetica" w:hAnsi="Helvetica" w:cs="Arial"/>
          <w:color w:val="000000" w:themeColor="text1"/>
        </w:rPr>
        <w:t xml:space="preserve">. </w:t>
      </w:r>
    </w:p>
    <w:p w14:paraId="618ACF6F" w14:textId="77777777" w:rsidR="00736DD9" w:rsidRDefault="00736DD9" w:rsidP="0091745C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1B3AE471" w14:textId="4D93B8B5" w:rsidR="00E551A8" w:rsidRDefault="009938D2" w:rsidP="00D41E73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Here we </w:t>
      </w:r>
      <w:r w:rsidR="005143FB">
        <w:rPr>
          <w:rFonts w:ascii="Helvetica" w:hAnsi="Helvetica" w:cs="Arial"/>
        </w:rPr>
        <w:t>develop a</w:t>
      </w:r>
      <w:r w:rsidR="00F97696">
        <w:rPr>
          <w:rFonts w:ascii="Helvetica" w:hAnsi="Helvetica" w:cs="Arial"/>
        </w:rPr>
        <w:t>n</w:t>
      </w:r>
      <w:r w:rsidR="005143FB">
        <w:rPr>
          <w:rFonts w:ascii="Helvetica" w:hAnsi="Helvetica" w:cs="Arial"/>
        </w:rPr>
        <w:t xml:space="preserve"> approach to analyze LT-scSeq experiments</w:t>
      </w:r>
      <w:r w:rsidR="00736DD9">
        <w:rPr>
          <w:rFonts w:ascii="Helvetica" w:hAnsi="Helvetica" w:cs="Arial"/>
        </w:rPr>
        <w:t xml:space="preserve"> in a manner that is robust to these problems. </w:t>
      </w:r>
      <w:r w:rsidR="003E6262">
        <w:rPr>
          <w:rFonts w:ascii="Helvetica" w:hAnsi="Helvetica" w:cs="Arial"/>
        </w:rPr>
        <w:t>To do so, we begin with a generalized model of clonal dynamics in which cells can divide, differentiate</w:t>
      </w:r>
      <w:r w:rsidR="00B27998">
        <w:rPr>
          <w:rFonts w:ascii="Helvetica" w:hAnsi="Helvetica" w:cs="Arial"/>
        </w:rPr>
        <w:t>,</w:t>
      </w:r>
      <w:r w:rsidR="003E6262">
        <w:rPr>
          <w:rFonts w:ascii="Helvetica" w:hAnsi="Helvetica" w:cs="Arial"/>
        </w:rPr>
        <w:t xml:space="preserve"> or </w:t>
      </w:r>
      <w:r w:rsidR="00703F5F">
        <w:rPr>
          <w:rFonts w:ascii="Helvetica" w:hAnsi="Helvetica" w:cs="Arial"/>
        </w:rPr>
        <w:t xml:space="preserve">be </w:t>
      </w:r>
      <w:r w:rsidR="003E6262">
        <w:rPr>
          <w:rFonts w:ascii="Helvetica" w:hAnsi="Helvetica" w:cs="Arial"/>
        </w:rPr>
        <w:t xml:space="preserve">lost from the sampled tissue </w:t>
      </w:r>
      <w:r w:rsidR="002C6A49">
        <w:rPr>
          <w:rFonts w:ascii="Helvetica" w:hAnsi="Helvetica" w:cs="Arial"/>
        </w:rPr>
        <w:t xml:space="preserve">in a stochastic manner, </w:t>
      </w:r>
      <w:r w:rsidR="003E6262">
        <w:rPr>
          <w:rFonts w:ascii="Helvetica" w:hAnsi="Helvetica" w:cs="Arial"/>
        </w:rPr>
        <w:t>with rates that are state-dependent</w:t>
      </w:r>
      <w:r w:rsidR="00A551D4">
        <w:rPr>
          <w:rFonts w:ascii="Helvetica" w:hAnsi="Helvetica" w:cs="Arial"/>
        </w:rPr>
        <w:t xml:space="preserve"> (</w:t>
      </w:r>
      <w:r w:rsidR="006B3D03">
        <w:rPr>
          <w:rFonts w:ascii="Helvetica" w:hAnsi="Helvetica" w:cs="Arial"/>
        </w:rPr>
        <w:t xml:space="preserve">Supplementary </w:t>
      </w:r>
      <w:r w:rsidR="00A551D4" w:rsidRPr="00CF5DFD">
        <w:rPr>
          <w:rFonts w:ascii="Helvetica" w:hAnsi="Helvetica" w:cs="Arial"/>
          <w:bCs/>
        </w:rPr>
        <w:t>Fig. 1</w:t>
      </w:r>
      <w:r w:rsidR="006B3D03">
        <w:rPr>
          <w:rFonts w:ascii="Helvetica" w:hAnsi="Helvetica" w:cs="Arial"/>
          <w:b/>
          <w:bCs/>
        </w:rPr>
        <w:t>a</w:t>
      </w:r>
      <w:r w:rsidR="00A551D4">
        <w:rPr>
          <w:rFonts w:ascii="Helvetica" w:hAnsi="Helvetica" w:cs="Arial"/>
        </w:rPr>
        <w:t>)</w:t>
      </w:r>
      <w:r w:rsidR="00B70857">
        <w:rPr>
          <w:rFonts w:ascii="Helvetica" w:hAnsi="Helvetica" w:cs="Arial"/>
        </w:rPr>
        <w:t xml:space="preserve">. </w:t>
      </w:r>
      <w:r>
        <w:rPr>
          <w:rFonts w:ascii="Helvetica" w:hAnsi="Helvetica" w:cs="Arial"/>
        </w:rPr>
        <w:t xml:space="preserve">Defining the features of this model </w:t>
      </w:r>
      <w:r w:rsidR="00400419">
        <w:rPr>
          <w:rFonts w:ascii="Helvetica" w:hAnsi="Helvetica" w:cs="Arial"/>
        </w:rPr>
        <w:t>can be considered</w:t>
      </w:r>
      <w:r>
        <w:rPr>
          <w:rFonts w:ascii="Helvetica" w:hAnsi="Helvetica" w:cs="Arial"/>
        </w:rPr>
        <w:t xml:space="preserve"> the goal of LT-scSeq. We make it our </w:t>
      </w:r>
      <w:r w:rsidR="00F05FE2">
        <w:rPr>
          <w:rFonts w:ascii="Helvetica" w:hAnsi="Helvetica" w:cs="Arial"/>
        </w:rPr>
        <w:t>narrower</w:t>
      </w:r>
      <w:r w:rsidR="000F5472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 xml:space="preserve">goal to </w:t>
      </w:r>
      <w:r w:rsidR="00096AD2">
        <w:rPr>
          <w:rFonts w:ascii="Helvetica" w:hAnsi="Helvetica" w:cs="Arial"/>
        </w:rPr>
        <w:t>learn</w:t>
      </w:r>
      <w:r>
        <w:rPr>
          <w:rFonts w:ascii="Helvetica" w:hAnsi="Helvetica" w:cs="Arial"/>
        </w:rPr>
        <w:t xml:space="preserve"> the fraction of progeny </w:t>
      </w:r>
      <w:r w:rsidR="00BA74E1">
        <w:rPr>
          <w:rFonts w:ascii="Helvetica" w:hAnsi="Helvetica" w:cs="Arial"/>
        </w:rPr>
        <w:t>of</w:t>
      </w:r>
      <w:r>
        <w:rPr>
          <w:rFonts w:ascii="Helvetica" w:hAnsi="Helvetica" w:cs="Arial"/>
        </w:rPr>
        <w:t xml:space="preserve"> </w:t>
      </w:r>
      <w:r w:rsidRPr="009938D2">
        <w:rPr>
          <w:rFonts w:ascii="Helvetica" w:hAnsi="Helvetica" w:cs="Arial"/>
        </w:rPr>
        <w:t>cell</w:t>
      </w:r>
      <w:r w:rsidR="00BA74E1">
        <w:rPr>
          <w:rFonts w:ascii="Helvetica" w:hAnsi="Helvetica" w:cs="Arial"/>
        </w:rPr>
        <w:t>s</w:t>
      </w:r>
      <w:r w:rsidR="00096AD2">
        <w:rPr>
          <w:rFonts w:ascii="Helvetica" w:hAnsi="Helvetica" w:cs="Arial"/>
        </w:rPr>
        <w:t>,</w:t>
      </w:r>
      <w:r w:rsidRPr="009938D2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in</w:t>
      </w:r>
      <w:r w:rsidR="00096AD2">
        <w:rPr>
          <w:rFonts w:ascii="Helvetica" w:hAnsi="Helvetica" w:cs="Arial"/>
        </w:rPr>
        <w:t>itially in</w:t>
      </w:r>
      <w:r>
        <w:rPr>
          <w:rFonts w:ascii="Helvetica" w:hAnsi="Helvetica" w:cs="Arial"/>
        </w:rPr>
        <w:t xml:space="preserve"> </w:t>
      </w:r>
      <w:r w:rsidR="00096AD2">
        <w:rPr>
          <w:rFonts w:ascii="Helvetica" w:hAnsi="Helvetica" w:cs="Arial"/>
        </w:rPr>
        <w:t>one</w:t>
      </w:r>
      <w:r>
        <w:rPr>
          <w:rFonts w:ascii="Helvetica" w:hAnsi="Helvetica" w:cs="Arial"/>
        </w:rPr>
        <w:t xml:space="preserve"> state, </w:t>
      </w:r>
      <w:r w:rsidR="00D0667C">
        <w:rPr>
          <w:rFonts w:ascii="Helvetica" w:hAnsi="Helvetica" w:cs="Arial"/>
        </w:rPr>
        <w:t>which</w:t>
      </w:r>
      <w:r w:rsidR="00BA74E1">
        <w:rPr>
          <w:rFonts w:ascii="Helvetica" w:hAnsi="Helvetica" w:cs="Arial"/>
        </w:rPr>
        <w:t xml:space="preserve"> </w:t>
      </w:r>
      <w:r w:rsidR="00D0667C">
        <w:rPr>
          <w:rFonts w:ascii="Helvetica" w:hAnsi="Helvetica" w:cs="Arial"/>
        </w:rPr>
        <w:t>are found</w:t>
      </w:r>
      <w:r w:rsidR="00BA74E1">
        <w:rPr>
          <w:rFonts w:ascii="Helvetica" w:hAnsi="Helvetica" w:cs="Arial"/>
        </w:rPr>
        <w:t xml:space="preserve"> to </w:t>
      </w:r>
      <w:r w:rsidR="00096AD2">
        <w:rPr>
          <w:rFonts w:ascii="Helvetica" w:hAnsi="Helvetica" w:cs="Arial"/>
        </w:rPr>
        <w:t>occupy</w:t>
      </w:r>
      <w:r>
        <w:rPr>
          <w:rFonts w:ascii="Helvetica" w:hAnsi="Helvetica" w:cs="Arial"/>
        </w:rPr>
        <w:t xml:space="preserve"> </w:t>
      </w:r>
      <w:r w:rsidR="00BA74E1">
        <w:rPr>
          <w:rFonts w:ascii="Helvetica" w:hAnsi="Helvetica" w:cs="Arial"/>
        </w:rPr>
        <w:t>a second</w:t>
      </w:r>
      <w:r w:rsidR="00096AD2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state</w:t>
      </w:r>
      <w:r w:rsidR="00096AD2">
        <w:rPr>
          <w:rFonts w:ascii="Helvetica" w:hAnsi="Helvetica" w:cs="Arial"/>
        </w:rPr>
        <w:t xml:space="preserve"> </w:t>
      </w:r>
      <w:r w:rsidR="00096AD2" w:rsidRPr="00BA74E1">
        <w:rPr>
          <w:rFonts w:ascii="Helvetica" w:hAnsi="Helvetica" w:cs="Arial"/>
        </w:rPr>
        <w:t>after</w:t>
      </w:r>
      <w:r w:rsidR="00096AD2">
        <w:rPr>
          <w:rFonts w:ascii="Helvetica" w:hAnsi="Helvetica" w:cs="Arial"/>
        </w:rPr>
        <w:t xml:space="preserve"> some time</w:t>
      </w:r>
      <w:r w:rsidR="00B50327">
        <w:rPr>
          <w:rFonts w:ascii="Helvetica" w:hAnsi="Helvetica" w:cs="Arial"/>
        </w:rPr>
        <w:t xml:space="preserve"> interval</w:t>
      </w:r>
      <w:r w:rsidR="00CF5DFD">
        <w:rPr>
          <w:rFonts w:ascii="Helvetica" w:hAnsi="Helvetica" w:cs="Arial"/>
        </w:rPr>
        <w:t xml:space="preserve"> (Supplementary Fig. 1</w:t>
      </w:r>
      <w:r w:rsidR="00CF5DFD" w:rsidRPr="00CF5DFD">
        <w:rPr>
          <w:rFonts w:ascii="Helvetica" w:hAnsi="Helvetica" w:cs="Arial"/>
          <w:b/>
        </w:rPr>
        <w:t>bc</w:t>
      </w:r>
      <w:r w:rsidR="00CF5DFD">
        <w:rPr>
          <w:rFonts w:ascii="Helvetica" w:hAnsi="Helvetica" w:cs="Arial"/>
        </w:rPr>
        <w:t>)</w:t>
      </w:r>
      <w:r w:rsidRPr="009938D2">
        <w:rPr>
          <w:rFonts w:ascii="Helvetica" w:hAnsi="Helvetica" w:cs="Arial"/>
        </w:rPr>
        <w:t xml:space="preserve">. </w:t>
      </w:r>
      <w:r w:rsidR="00ED128C">
        <w:rPr>
          <w:rFonts w:ascii="Helvetica" w:hAnsi="Helvetica" w:cs="Arial"/>
        </w:rPr>
        <w:t>When calculated</w:t>
      </w:r>
      <w:r w:rsidR="003635D5">
        <w:rPr>
          <w:rFonts w:ascii="Helvetica" w:hAnsi="Helvetica" w:cs="Arial"/>
        </w:rPr>
        <w:t xml:space="preserve"> across all </w:t>
      </w:r>
      <w:r w:rsidR="00ED128C">
        <w:rPr>
          <w:rFonts w:ascii="Helvetica" w:hAnsi="Helvetica" w:cs="Arial"/>
        </w:rPr>
        <w:t xml:space="preserve">pairs of </w:t>
      </w:r>
      <w:r w:rsidR="007A4880">
        <w:rPr>
          <w:rFonts w:ascii="Helvetica" w:hAnsi="Helvetica" w:cs="Arial"/>
        </w:rPr>
        <w:t xml:space="preserve">initial and final </w:t>
      </w:r>
      <w:r w:rsidR="003635D5">
        <w:rPr>
          <w:rFonts w:ascii="Helvetica" w:hAnsi="Helvetica" w:cs="Arial"/>
        </w:rPr>
        <w:t>states,</w:t>
      </w:r>
      <w:r w:rsidR="00096AD2">
        <w:rPr>
          <w:rFonts w:ascii="Helvetica" w:hAnsi="Helvetica" w:cs="Arial"/>
        </w:rPr>
        <w:t xml:space="preserve"> </w:t>
      </w:r>
      <w:r w:rsidR="00ED128C">
        <w:rPr>
          <w:rFonts w:ascii="Helvetica" w:hAnsi="Helvetica" w:cs="Arial"/>
        </w:rPr>
        <w:t xml:space="preserve">these fractions </w:t>
      </w:r>
      <w:r w:rsidR="00713DD8">
        <w:rPr>
          <w:rFonts w:ascii="Helvetica" w:hAnsi="Helvetica" w:cs="Arial"/>
        </w:rPr>
        <w:t>encode</w:t>
      </w:r>
      <w:r w:rsidR="00CF5DFD">
        <w:rPr>
          <w:rFonts w:ascii="Helvetica" w:hAnsi="Helvetica" w:cs="Arial"/>
        </w:rPr>
        <w:t xml:space="preserve"> differentiation bias and fate</w:t>
      </w:r>
      <w:r w:rsidR="00E139DB">
        <w:rPr>
          <w:rFonts w:ascii="Helvetica" w:hAnsi="Helvetica" w:cs="Arial"/>
        </w:rPr>
        <w:t xml:space="preserve"> hierarchies</w:t>
      </w:r>
      <w:r w:rsidR="00CF5DFD">
        <w:rPr>
          <w:rFonts w:ascii="Helvetica" w:hAnsi="Helvetica" w:cs="Arial"/>
        </w:rPr>
        <w:t xml:space="preserve"> (Fig. 1</w:t>
      </w:r>
      <w:r w:rsidR="00CF5DFD" w:rsidRPr="00CF5DFD">
        <w:rPr>
          <w:rFonts w:ascii="Helvetica" w:hAnsi="Helvetica" w:cs="Arial"/>
          <w:b/>
        </w:rPr>
        <w:t>d</w:t>
      </w:r>
      <w:r w:rsidR="00CF5DFD">
        <w:rPr>
          <w:rFonts w:ascii="Helvetica" w:hAnsi="Helvetica" w:cs="Arial"/>
        </w:rPr>
        <w:t>)</w:t>
      </w:r>
      <w:r w:rsidR="006206F8">
        <w:rPr>
          <w:rFonts w:ascii="Helvetica" w:hAnsi="Helvetica" w:cs="Arial"/>
        </w:rPr>
        <w:t>.</w:t>
      </w:r>
      <w:r w:rsidR="00E139DB">
        <w:rPr>
          <w:rFonts w:ascii="Helvetica" w:hAnsi="Helvetica" w:cs="Arial"/>
        </w:rPr>
        <w:t xml:space="preserve"> </w:t>
      </w:r>
      <w:r w:rsidR="006206F8">
        <w:rPr>
          <w:rFonts w:ascii="Helvetica" w:hAnsi="Helvetica" w:cs="Arial"/>
        </w:rPr>
        <w:t>T</w:t>
      </w:r>
      <w:r w:rsidR="00392F42">
        <w:rPr>
          <w:rFonts w:ascii="Helvetica" w:hAnsi="Helvetica" w:cs="Arial"/>
        </w:rPr>
        <w:t xml:space="preserve">hey </w:t>
      </w:r>
      <w:r w:rsidR="006206F8">
        <w:rPr>
          <w:rFonts w:ascii="Helvetica" w:hAnsi="Helvetica" w:cs="Arial"/>
        </w:rPr>
        <w:t xml:space="preserve">can </w:t>
      </w:r>
      <w:r w:rsidR="00E139DB">
        <w:rPr>
          <w:rFonts w:ascii="Helvetica" w:hAnsi="Helvetica" w:cs="Arial"/>
        </w:rPr>
        <w:t>reveal genes whose early expression is predictive of future fate choice.</w:t>
      </w:r>
      <w:r w:rsidR="00CB6CEF">
        <w:rPr>
          <w:rFonts w:ascii="Helvetica" w:hAnsi="Helvetica" w:cs="Arial"/>
        </w:rPr>
        <w:t xml:space="preserve"> </w:t>
      </w:r>
    </w:p>
    <w:p w14:paraId="530BE482" w14:textId="77777777" w:rsidR="00E551A8" w:rsidRDefault="00E551A8" w:rsidP="00971846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4C67DDC9" w14:textId="77777777" w:rsidR="00616E19" w:rsidRPr="00810A68" w:rsidRDefault="00616E19" w:rsidP="00291157">
      <w:pPr>
        <w:autoSpaceDE w:val="0"/>
        <w:autoSpaceDN w:val="0"/>
        <w:adjustRightInd w:val="0"/>
        <w:rPr>
          <w:rFonts w:ascii="Helvetica" w:hAnsi="Helvetica" w:cs="Arial"/>
          <w:vertAlign w:val="subscript"/>
        </w:rPr>
      </w:pPr>
    </w:p>
    <w:p w14:paraId="2A7EAD65" w14:textId="45B663F5" w:rsidR="00C93DC7" w:rsidRPr="00810A68" w:rsidRDefault="00C93DC7" w:rsidP="00942D2D">
      <w:pPr>
        <w:tabs>
          <w:tab w:val="left" w:pos="373"/>
          <w:tab w:val="left" w:pos="747"/>
          <w:tab w:val="left" w:pos="1121"/>
          <w:tab w:val="left" w:pos="1495"/>
          <w:tab w:val="left" w:pos="1868"/>
          <w:tab w:val="left" w:pos="2242"/>
          <w:tab w:val="left" w:pos="2616"/>
          <w:tab w:val="left" w:pos="2990"/>
          <w:tab w:val="left" w:pos="3363"/>
          <w:tab w:val="left" w:pos="3737"/>
          <w:tab w:val="left" w:pos="4111"/>
          <w:tab w:val="left" w:pos="4485"/>
          <w:tab w:val="left" w:pos="4858"/>
          <w:tab w:val="left" w:pos="5232"/>
          <w:tab w:val="left" w:pos="5606"/>
          <w:tab w:val="left" w:pos="5980"/>
          <w:tab w:val="left" w:pos="6353"/>
          <w:tab w:val="left" w:pos="6727"/>
          <w:tab w:val="left" w:pos="7101"/>
          <w:tab w:val="left" w:pos="7475"/>
          <w:tab w:val="left" w:pos="7848"/>
          <w:tab w:val="left" w:pos="8222"/>
          <w:tab w:val="left" w:pos="8596"/>
          <w:tab w:val="left" w:pos="8970"/>
          <w:tab w:val="left" w:pos="9343"/>
          <w:tab w:val="left" w:pos="9717"/>
          <w:tab w:val="left" w:pos="10091"/>
          <w:tab w:val="left" w:pos="10465"/>
          <w:tab w:val="left" w:pos="10838"/>
          <w:tab w:val="left" w:pos="11212"/>
          <w:tab w:val="left" w:pos="11586"/>
          <w:tab w:val="left" w:pos="11960"/>
          <w:tab w:val="left" w:pos="12333"/>
          <w:tab w:val="left" w:pos="12707"/>
          <w:tab w:val="left" w:pos="13081"/>
          <w:tab w:val="left" w:pos="13455"/>
          <w:tab w:val="left" w:pos="13828"/>
          <w:tab w:val="left" w:pos="14202"/>
          <w:tab w:val="left" w:pos="14576"/>
          <w:tab w:val="left" w:pos="14950"/>
          <w:tab w:val="left" w:pos="15323"/>
          <w:tab w:val="left" w:pos="15697"/>
          <w:tab w:val="left" w:pos="16071"/>
          <w:tab w:val="left" w:pos="16445"/>
          <w:tab w:val="left" w:pos="16818"/>
          <w:tab w:val="left" w:pos="17192"/>
          <w:tab w:val="left" w:pos="17566"/>
          <w:tab w:val="left" w:pos="17940"/>
          <w:tab w:val="left" w:pos="18313"/>
          <w:tab w:val="left" w:pos="18687"/>
          <w:tab w:val="left" w:pos="19061"/>
          <w:tab w:val="left" w:pos="19435"/>
          <w:tab w:val="left" w:pos="19808"/>
          <w:tab w:val="left" w:pos="20182"/>
          <w:tab w:val="left" w:pos="20556"/>
          <w:tab w:val="left" w:pos="20930"/>
          <w:tab w:val="left" w:pos="21303"/>
          <w:tab w:val="left" w:pos="21677"/>
          <w:tab w:val="left" w:pos="22051"/>
          <w:tab w:val="left" w:pos="22425"/>
          <w:tab w:val="left" w:pos="22798"/>
          <w:tab w:val="left" w:pos="23172"/>
          <w:tab w:val="left" w:pos="23546"/>
          <w:tab w:val="left" w:pos="23920"/>
        </w:tabs>
        <w:autoSpaceDE w:val="0"/>
        <w:autoSpaceDN w:val="0"/>
        <w:adjustRightInd w:val="0"/>
        <w:rPr>
          <w:rFonts w:ascii="Helvetica" w:hAnsi="Helvetica" w:cs="Arial"/>
          <w:b/>
        </w:rPr>
      </w:pPr>
      <w:r w:rsidRPr="00810A68">
        <w:rPr>
          <w:rFonts w:ascii="Helvetica" w:hAnsi="Helvetica" w:cs="Arial"/>
          <w:b/>
        </w:rPr>
        <w:t>Results</w:t>
      </w:r>
    </w:p>
    <w:p w14:paraId="2246672C" w14:textId="77777777" w:rsidR="006E6038" w:rsidRDefault="00161915" w:rsidP="00425CCA">
      <w:pPr>
        <w:autoSpaceDE w:val="0"/>
        <w:autoSpaceDN w:val="0"/>
        <w:adjustRightInd w:val="0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t>D</w:t>
      </w:r>
      <w:r w:rsidR="00C93DC7" w:rsidRPr="00810A68">
        <w:rPr>
          <w:rFonts w:ascii="Helvetica" w:hAnsi="Helvetica" w:cs="Arial"/>
          <w:b/>
          <w:bCs/>
        </w:rPr>
        <w:t xml:space="preserve">ynamic inference </w:t>
      </w:r>
      <w:r w:rsidR="004B7B6C">
        <w:rPr>
          <w:rFonts w:ascii="Helvetica" w:hAnsi="Helvetica" w:cs="Arial"/>
          <w:b/>
          <w:bCs/>
        </w:rPr>
        <w:t>from clonal data with state information</w:t>
      </w:r>
      <w:r w:rsidR="00C81ACC">
        <w:rPr>
          <w:rFonts w:ascii="Helvetica" w:hAnsi="Helvetica" w:cs="Arial"/>
          <w:b/>
          <w:bCs/>
        </w:rPr>
        <w:t xml:space="preserve">. </w:t>
      </w:r>
    </w:p>
    <w:p w14:paraId="1E493712" w14:textId="23D0D415" w:rsidR="00942D2D" w:rsidRPr="006001E5" w:rsidRDefault="004328B2" w:rsidP="00425CCA">
      <w:pPr>
        <w:autoSpaceDE w:val="0"/>
        <w:autoSpaceDN w:val="0"/>
        <w:adjustRightInd w:val="0"/>
        <w:rPr>
          <w:rFonts w:ascii="Helvetica" w:hAnsi="Helvetica" w:cs="Arial"/>
          <w:b/>
          <w:bCs/>
        </w:rPr>
      </w:pPr>
      <w:r w:rsidRPr="00810A68">
        <w:rPr>
          <w:rFonts w:ascii="Helvetica" w:hAnsi="Helvetica" w:cs="Arial"/>
        </w:rPr>
        <w:t>One formalization of dynamic inference is to identify a</w:t>
      </w:r>
      <w:r w:rsidR="007E702D">
        <w:rPr>
          <w:rFonts w:ascii="Helvetica" w:hAnsi="Helvetica" w:cs="Arial"/>
        </w:rPr>
        <w:t xml:space="preserve"> </w:t>
      </w:r>
      <w:r w:rsidRPr="00810A68">
        <w:rPr>
          <w:rFonts w:ascii="Helvetica" w:hAnsi="Helvetica" w:cs="Arial"/>
        </w:rPr>
        <w:t xml:space="preserve">transition </w:t>
      </w:r>
      <w:r w:rsidR="00815449">
        <w:rPr>
          <w:rFonts w:ascii="Helvetica" w:hAnsi="Helvetica" w:cs="Arial"/>
        </w:rPr>
        <w:t>map</w:t>
      </w:r>
      <w:r w:rsidRPr="00810A68">
        <w:rPr>
          <w:rFonts w:ascii="Helvetica" w:hAnsi="Helvetica" w:cs="Arial"/>
        </w:rPr>
        <w:t>,</w:t>
      </w:r>
      <w:r w:rsidR="00815449">
        <w:rPr>
          <w:rFonts w:ascii="Helvetica" w:hAnsi="Helvetica" w:cs="Arial"/>
        </w:rPr>
        <w:t xml:space="preserve"> a matrix</w:t>
      </w:r>
      <w:r w:rsidRPr="00810A68">
        <w:rPr>
          <w:rFonts w:ascii="Helvetica" w:hAnsi="Helvetic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)</m:t>
        </m:r>
      </m:oMath>
      <w:r w:rsidRPr="00810A68">
        <w:rPr>
          <w:rFonts w:ascii="Helvetica" w:hAnsi="Helvetica" w:cs="Arial"/>
        </w:rPr>
        <w:t>, which describes the probability of a cell</w:t>
      </w:r>
      <w:r w:rsidR="00C83A89">
        <w:rPr>
          <w:rFonts w:ascii="Helvetica" w:hAnsi="Helvetica" w:cs="Arial"/>
        </w:rPr>
        <w:t>,</w:t>
      </w:r>
      <w:r w:rsidRPr="00810A68">
        <w:rPr>
          <w:rFonts w:ascii="Helvetica" w:hAnsi="Helvetica" w:cs="Arial"/>
        </w:rPr>
        <w:t xml:space="preserve"> initially in some state </w:t>
      </w:r>
      <m:oMath>
        <m:r>
          <w:rPr>
            <w:rFonts w:ascii="Cambria Math" w:hAnsi="Cambria Math" w:cs="Arial"/>
          </w:rPr>
          <m:t>i</m:t>
        </m:r>
      </m:oMath>
      <w:r w:rsidRPr="00810A68">
        <w:rPr>
          <w:rFonts w:ascii="Helvetica" w:hAnsi="Helvetica" w:cs="Arial"/>
        </w:rPr>
        <w:t xml:space="preserve"> at time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810A68">
        <w:rPr>
          <w:rFonts w:ascii="Helvetica" w:hAnsi="Helvetica" w:cs="Arial"/>
        </w:rPr>
        <w:t xml:space="preserve">, giving rise to progeny in a state </w:t>
      </w:r>
      <m:oMath>
        <m:r>
          <w:rPr>
            <w:rFonts w:ascii="Cambria Math" w:hAnsi="Cambria Math" w:cs="Arial"/>
          </w:rPr>
          <m:t>j</m:t>
        </m:r>
      </m:oMath>
      <w:r w:rsidRPr="00810A68">
        <w:rPr>
          <w:rFonts w:ascii="Helvetica" w:hAnsi="Helvetica" w:cs="Arial"/>
        </w:rPr>
        <w:t xml:space="preserve"> at time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CA2F16">
        <w:rPr>
          <w:rFonts w:ascii="Helvetica" w:hAnsi="Helvetica" w:cs="Arial"/>
        </w:rPr>
        <w:t xml:space="preserve"> (Fig. 1</w:t>
      </w:r>
      <w:r w:rsidR="0099067C">
        <w:rPr>
          <w:rFonts w:ascii="Helvetica" w:hAnsi="Helvetica" w:cs="Arial"/>
          <w:b/>
        </w:rPr>
        <w:t>d</w:t>
      </w:r>
      <w:r w:rsidR="00CA2F16">
        <w:rPr>
          <w:rFonts w:ascii="Helvetica" w:hAnsi="Helvetica" w:cs="Arial"/>
        </w:rPr>
        <w:t>)</w:t>
      </w:r>
      <w:r w:rsidR="00AC38B1">
        <w:rPr>
          <w:rFonts w:ascii="Helvetica" w:hAnsi="Helvetica" w:cs="Arial"/>
        </w:rPr>
        <w:fldChar w:fldCharType="begin" w:fldLock="1">
          <w:fldData xml:space="preserve">ZQBKAHoAdABPAG8AbAB1ADQAegBpAHkAdgB5AEkARQAyAEUAWQAzAEUARABtAGsARABvAHEAYwBS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=
</w:fldData>
        </w:fldChar>
      </w:r>
      <w:r w:rsidR="003A33AD">
        <w:rPr>
          <w:rFonts w:ascii="Helvetica" w:hAnsi="Helvetica" w:cs="Arial"/>
        </w:rPr>
        <w:instrText>ADDIN paperpile_citation &lt;clusterId&gt;B935I382E673B396&lt;/clusterId&gt;&lt;version&gt;0.6.9&lt;/version&gt;&lt;metadata&gt;&lt;citation&gt;&lt;id&gt;f8179f50-e1c8-4942-a13d-2ac983fcfb3b&lt;/id&gt;&lt;no_author/&gt;&lt;prefix/&gt;&lt;suffix/&gt;&lt;locator/&gt;&lt;locator_label&gt;page&lt;/locator_label&gt;&lt;/citation&gt;&lt;citation&gt;&lt;id&gt;fe42be6d-c1c5-4fce-895e-96b811e7b61c&lt;/id&gt;&lt;no_author/&gt;&lt;prefix/&gt;&lt;suffix/&gt;&lt;locator/&gt;&lt;locator_label&gt;page&lt;/locator_label&gt;&lt;/citation&gt;&lt;/metadata&gt; \* MERGEFORMAT</w:instrText>
      </w:r>
      <w:r w:rsidR="00AC38B1">
        <w:rPr>
          <w:rFonts w:ascii="Helvetica" w:hAnsi="Helvetica" w:cs="Arial"/>
        </w:rPr>
      </w:r>
      <w:r w:rsidR="00AC38B1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7,25</w:t>
      </w:r>
      <w:r w:rsidR="00AC38B1">
        <w:rPr>
          <w:rFonts w:ascii="Helvetica" w:hAnsi="Helvetica" w:cs="Arial"/>
        </w:rPr>
        <w:fldChar w:fldCharType="end"/>
      </w:r>
      <w:r w:rsidR="00CA2F16">
        <w:rPr>
          <w:rFonts w:ascii="Helvetica" w:hAnsi="Helvetica" w:cs="Arial"/>
        </w:rPr>
        <w:t>.</w:t>
      </w:r>
      <w:r w:rsidR="00BF1FCC">
        <w:rPr>
          <w:rFonts w:ascii="Helvetica" w:hAnsi="Helvetica" w:cs="Arial"/>
        </w:rPr>
        <w:t xml:space="preserve"> </w:t>
      </w:r>
      <w:r w:rsidR="00C967D1">
        <w:rPr>
          <w:rFonts w:ascii="Helvetica" w:hAnsi="Helvetica" w:cs="Arial"/>
        </w:rPr>
        <w:t>W</w:t>
      </w:r>
      <w:r w:rsidR="00EE7D11">
        <w:rPr>
          <w:rFonts w:ascii="Helvetica" w:hAnsi="Helvetica" w:cs="Arial"/>
        </w:rPr>
        <w:t xml:space="preserve">e define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)</m:t>
        </m:r>
      </m:oMath>
      <w:r w:rsidR="00EE7D11">
        <w:rPr>
          <w:rFonts w:ascii="Helvetica" w:hAnsi="Helvetica" w:cs="Arial"/>
        </w:rPr>
        <w:t xml:space="preserve"> specifically as the fraction of progeny </w:t>
      </w:r>
      <w:r w:rsidR="000D09B2">
        <w:rPr>
          <w:rFonts w:ascii="Helvetica" w:hAnsi="Helvetica" w:cs="Arial"/>
        </w:rPr>
        <w:t xml:space="preserve">from state </w:t>
      </w:r>
      <w:proofErr w:type="spellStart"/>
      <w:r w:rsidR="000D09B2">
        <w:rPr>
          <w:rFonts w:ascii="Helvetica" w:hAnsi="Helvetica" w:cs="Arial"/>
          <w:i/>
          <w:iCs/>
        </w:rPr>
        <w:t>i</w:t>
      </w:r>
      <w:proofErr w:type="spellEnd"/>
      <w:r w:rsidR="000D09B2" w:rsidRPr="000D09B2">
        <w:rPr>
          <w:rFonts w:ascii="Helvetica" w:hAnsi="Helvetica" w:cs="Arial"/>
        </w:rPr>
        <w:t xml:space="preserve"> </w:t>
      </w:r>
      <w:r w:rsidR="00C169CE">
        <w:rPr>
          <w:rFonts w:ascii="Helvetica" w:hAnsi="Helvetica" w:cs="Arial"/>
        </w:rPr>
        <w:t xml:space="preserve">that occupy </w:t>
      </w:r>
      <w:r w:rsidR="00EE7D11">
        <w:rPr>
          <w:rFonts w:ascii="Helvetica" w:hAnsi="Helvetica" w:cs="Arial"/>
        </w:rPr>
        <w:t xml:space="preserve">state </w:t>
      </w:r>
      <w:r w:rsidR="00EE7D11">
        <w:rPr>
          <w:rFonts w:ascii="Helvetica" w:hAnsi="Helvetica" w:cs="Arial"/>
          <w:i/>
          <w:iCs/>
        </w:rPr>
        <w:t>j</w:t>
      </w:r>
      <w:r w:rsidR="00AB55AA">
        <w:rPr>
          <w:rFonts w:ascii="Helvetica" w:hAnsi="Helvetica" w:cs="Arial"/>
          <w:i/>
          <w:iCs/>
        </w:rPr>
        <w:t xml:space="preserve"> </w:t>
      </w:r>
      <w:r w:rsidR="00AB55AA">
        <w:rPr>
          <w:rFonts w:ascii="Helvetica" w:hAnsi="Helvetica" w:cs="Arial"/>
        </w:rPr>
        <w:t xml:space="preserve">(Supplementary Fig. </w:t>
      </w:r>
      <w:r w:rsidR="00AB55AA" w:rsidRPr="0099067C">
        <w:rPr>
          <w:rFonts w:ascii="Helvetica" w:hAnsi="Helvetica" w:cs="Arial"/>
          <w:b/>
          <w:bCs/>
        </w:rPr>
        <w:t>1</w:t>
      </w:r>
      <w:r w:rsidR="00AB55AA">
        <w:rPr>
          <w:rFonts w:ascii="Helvetica" w:hAnsi="Helvetica" w:cs="Arial"/>
          <w:b/>
          <w:bCs/>
        </w:rPr>
        <w:t>c</w:t>
      </w:r>
      <w:r w:rsidR="00AB55AA">
        <w:rPr>
          <w:rFonts w:ascii="Helvetica" w:hAnsi="Helvetica" w:cs="Arial"/>
        </w:rPr>
        <w:t>).</w:t>
      </w:r>
      <w:r w:rsidR="005A4B5C">
        <w:rPr>
          <w:rFonts w:ascii="Helvetica" w:hAnsi="Helvetica" w:cs="Arial"/>
        </w:rPr>
        <w:t xml:space="preserve"> </w:t>
      </w:r>
      <w:r w:rsidR="00872E81">
        <w:rPr>
          <w:rFonts w:ascii="Helvetica" w:hAnsi="Helvetica" w:cs="Arial"/>
        </w:rPr>
        <w:t xml:space="preserve">This transition matrix </w:t>
      </w:r>
      <w:r w:rsidR="005A4B5C">
        <w:rPr>
          <w:rFonts w:ascii="Helvetica" w:hAnsi="Helvetica" w:cs="Arial"/>
        </w:rPr>
        <w:t xml:space="preserve">does not </w:t>
      </w:r>
      <w:r w:rsidR="00FE1E19">
        <w:rPr>
          <w:rFonts w:ascii="Helvetica" w:hAnsi="Helvetica" w:cs="Arial"/>
        </w:rPr>
        <w:t>capture</w:t>
      </w:r>
      <w:r w:rsidR="005A4B5C">
        <w:rPr>
          <w:rFonts w:ascii="Helvetica" w:hAnsi="Helvetica" w:cs="Arial"/>
        </w:rPr>
        <w:t xml:space="preserve"> all we </w:t>
      </w:r>
      <w:r w:rsidR="00FE1E19">
        <w:rPr>
          <w:rFonts w:ascii="Helvetica" w:hAnsi="Helvetica" w:cs="Arial"/>
        </w:rPr>
        <w:t xml:space="preserve">can </w:t>
      </w:r>
      <w:r w:rsidR="005A4B5C">
        <w:rPr>
          <w:rFonts w:ascii="Helvetica" w:hAnsi="Helvetica" w:cs="Arial"/>
        </w:rPr>
        <w:t>learn about cell dynamics</w:t>
      </w:r>
      <w:r w:rsidR="00FE1E19">
        <w:rPr>
          <w:rFonts w:ascii="Helvetica" w:hAnsi="Helvetica" w:cs="Arial"/>
        </w:rPr>
        <w:t>:</w:t>
      </w:r>
      <w:r w:rsidR="0082363A">
        <w:rPr>
          <w:rFonts w:ascii="Helvetica" w:hAnsi="Helvetica" w:cs="Arial"/>
        </w:rPr>
        <w:t xml:space="preserve"> </w:t>
      </w:r>
      <w:r w:rsidR="005A4B5C">
        <w:rPr>
          <w:rFonts w:ascii="Helvetica" w:hAnsi="Helvetica" w:cs="Arial"/>
        </w:rPr>
        <w:t xml:space="preserve">it </w:t>
      </w:r>
      <w:r w:rsidR="006A31CF">
        <w:rPr>
          <w:rFonts w:ascii="Helvetica" w:hAnsi="Helvetica" w:cs="Arial"/>
        </w:rPr>
        <w:t xml:space="preserve">already </w:t>
      </w:r>
      <w:r w:rsidR="005A4B5C">
        <w:rPr>
          <w:rFonts w:ascii="Helvetica" w:hAnsi="Helvetica" w:cs="Arial"/>
        </w:rPr>
        <w:t>combines the effects of cell division, loss</w:t>
      </w:r>
      <w:r w:rsidR="000A3234">
        <w:rPr>
          <w:rFonts w:ascii="Helvetica" w:hAnsi="Helvetica" w:cs="Arial"/>
        </w:rPr>
        <w:t>,</w:t>
      </w:r>
      <w:r w:rsidR="005A4B5C">
        <w:rPr>
          <w:rFonts w:ascii="Helvetica" w:hAnsi="Helvetica" w:cs="Arial"/>
        </w:rPr>
        <w:t xml:space="preserve"> and differentiation</w:t>
      </w:r>
      <w:r w:rsidR="004416EA">
        <w:rPr>
          <w:rFonts w:ascii="Helvetica" w:hAnsi="Helvetica" w:cs="Arial"/>
        </w:rPr>
        <w:t xml:space="preserve"> (Supplementary Fig. </w:t>
      </w:r>
      <w:r w:rsidR="004416EA" w:rsidRPr="0099067C">
        <w:rPr>
          <w:rFonts w:ascii="Helvetica" w:hAnsi="Helvetica" w:cs="Arial"/>
          <w:b/>
          <w:bCs/>
        </w:rPr>
        <w:t>1</w:t>
      </w:r>
      <w:r w:rsidR="004416EA">
        <w:rPr>
          <w:rFonts w:ascii="Helvetica" w:hAnsi="Helvetica" w:cs="Arial"/>
          <w:b/>
          <w:bCs/>
        </w:rPr>
        <w:t>d</w:t>
      </w:r>
      <w:r w:rsidR="004416EA">
        <w:rPr>
          <w:rFonts w:ascii="Helvetica" w:hAnsi="Helvetica" w:cs="Arial"/>
        </w:rPr>
        <w:t>)</w:t>
      </w:r>
      <w:r w:rsidR="005A4B5C">
        <w:rPr>
          <w:rFonts w:ascii="Helvetica" w:hAnsi="Helvetica" w:cs="Arial"/>
        </w:rPr>
        <w:t>.</w:t>
      </w:r>
      <w:r w:rsidR="0082363A">
        <w:rPr>
          <w:rFonts w:ascii="Helvetica" w:hAnsi="Helvetica" w:cs="Arial"/>
        </w:rPr>
        <w:t xml:space="preserve"> </w:t>
      </w:r>
      <w:r w:rsidR="00634278">
        <w:rPr>
          <w:rFonts w:ascii="Helvetica" w:hAnsi="Helvetica" w:cs="Arial"/>
        </w:rPr>
        <w:t xml:space="preserve">As will be seen, </w:t>
      </w:r>
      <w:r w:rsidR="00D2211F">
        <w:rPr>
          <w:rFonts w:ascii="Helvetica" w:hAnsi="Helvetica" w:cs="Arial"/>
        </w:rPr>
        <w:t>e</w:t>
      </w:r>
      <w:r w:rsidR="00634278">
        <w:rPr>
          <w:rFonts w:ascii="Helvetica" w:hAnsi="Helvetica" w:cs="Arial"/>
        </w:rPr>
        <w:t>ven</w:t>
      </w:r>
      <w:r w:rsidR="008064BA">
        <w:rPr>
          <w:rFonts w:ascii="Helvetica" w:hAnsi="Helvetica" w:cs="Arial"/>
        </w:rPr>
        <w:t xml:space="preserve"> </w:t>
      </w:r>
      <w:r w:rsidR="00EC056A">
        <w:rPr>
          <w:rFonts w:ascii="Helvetica" w:hAnsi="Helvetica" w:cs="Arial"/>
        </w:rPr>
        <w:t xml:space="preserve">learning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)</m:t>
        </m:r>
      </m:oMath>
      <w:r w:rsidR="00EC056A">
        <w:rPr>
          <w:rFonts w:ascii="Helvetica" w:hAnsi="Helvetica" w:cs="Arial"/>
        </w:rPr>
        <w:t xml:space="preserve"> </w:t>
      </w:r>
      <w:r w:rsidR="00330A32">
        <w:rPr>
          <w:rFonts w:ascii="Helvetica" w:hAnsi="Helvetica" w:cs="Arial"/>
        </w:rPr>
        <w:t>will prove useful</w:t>
      </w:r>
      <w:r w:rsidR="00D2211F">
        <w:rPr>
          <w:rFonts w:ascii="Helvetica" w:hAnsi="Helvetica" w:cs="Arial"/>
        </w:rPr>
        <w:t xml:space="preserve"> for several applica</w:t>
      </w:r>
      <w:r w:rsidR="005D20AD">
        <w:rPr>
          <w:rFonts w:ascii="Helvetica" w:hAnsi="Helvetica" w:cs="Arial"/>
        </w:rPr>
        <w:t>t</w:t>
      </w:r>
      <w:r w:rsidR="00D2211F">
        <w:rPr>
          <w:rFonts w:ascii="Helvetica" w:hAnsi="Helvetica" w:cs="Arial"/>
        </w:rPr>
        <w:t>ions</w:t>
      </w:r>
      <w:r w:rsidR="006001E5">
        <w:rPr>
          <w:rFonts w:ascii="Helvetica" w:hAnsi="Helvetica" w:cs="Arial"/>
        </w:rPr>
        <w:t xml:space="preserve"> (Fig. 1</w:t>
      </w:r>
      <w:r w:rsidR="006001E5" w:rsidRPr="006001E5">
        <w:rPr>
          <w:rFonts w:ascii="Helvetica" w:hAnsi="Helvetica" w:cs="Arial"/>
          <w:b/>
        </w:rPr>
        <w:t>d</w:t>
      </w:r>
      <w:r w:rsidR="006001E5">
        <w:rPr>
          <w:rFonts w:ascii="Helvetica" w:hAnsi="Helvetica" w:cs="Arial"/>
        </w:rPr>
        <w:t>)</w:t>
      </w:r>
      <w:r w:rsidR="00BD0894">
        <w:rPr>
          <w:rFonts w:ascii="Helvetica" w:hAnsi="Helvetica" w:cs="Arial"/>
        </w:rPr>
        <w:t>.</w:t>
      </w:r>
    </w:p>
    <w:p w14:paraId="2E7BB19F" w14:textId="77777777" w:rsidR="00425CCA" w:rsidRPr="00425CCA" w:rsidRDefault="00425CCA" w:rsidP="00425CCA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10F84440" w14:textId="72395469" w:rsidR="008B3A8B" w:rsidRDefault="0016790E" w:rsidP="0016790E">
      <w:pPr>
        <w:tabs>
          <w:tab w:val="left" w:pos="373"/>
          <w:tab w:val="left" w:pos="747"/>
          <w:tab w:val="left" w:pos="1121"/>
          <w:tab w:val="left" w:pos="1495"/>
          <w:tab w:val="left" w:pos="1868"/>
          <w:tab w:val="left" w:pos="2242"/>
          <w:tab w:val="left" w:pos="2616"/>
          <w:tab w:val="left" w:pos="2990"/>
          <w:tab w:val="left" w:pos="3363"/>
          <w:tab w:val="left" w:pos="3737"/>
          <w:tab w:val="left" w:pos="4111"/>
          <w:tab w:val="left" w:pos="4485"/>
          <w:tab w:val="left" w:pos="4858"/>
          <w:tab w:val="left" w:pos="5232"/>
          <w:tab w:val="left" w:pos="5606"/>
          <w:tab w:val="left" w:pos="5980"/>
          <w:tab w:val="left" w:pos="6353"/>
          <w:tab w:val="left" w:pos="6727"/>
          <w:tab w:val="left" w:pos="7101"/>
          <w:tab w:val="left" w:pos="7475"/>
          <w:tab w:val="left" w:pos="7848"/>
          <w:tab w:val="left" w:pos="8222"/>
          <w:tab w:val="left" w:pos="8596"/>
          <w:tab w:val="left" w:pos="8970"/>
          <w:tab w:val="left" w:pos="9343"/>
          <w:tab w:val="left" w:pos="9717"/>
          <w:tab w:val="left" w:pos="10091"/>
          <w:tab w:val="left" w:pos="10465"/>
          <w:tab w:val="left" w:pos="10838"/>
          <w:tab w:val="left" w:pos="11212"/>
          <w:tab w:val="left" w:pos="11586"/>
          <w:tab w:val="left" w:pos="11960"/>
          <w:tab w:val="left" w:pos="12333"/>
          <w:tab w:val="left" w:pos="12707"/>
          <w:tab w:val="left" w:pos="13081"/>
          <w:tab w:val="left" w:pos="13455"/>
          <w:tab w:val="left" w:pos="13828"/>
          <w:tab w:val="left" w:pos="14202"/>
          <w:tab w:val="left" w:pos="14576"/>
          <w:tab w:val="left" w:pos="14950"/>
          <w:tab w:val="left" w:pos="15323"/>
          <w:tab w:val="left" w:pos="15697"/>
          <w:tab w:val="left" w:pos="16071"/>
          <w:tab w:val="left" w:pos="16445"/>
          <w:tab w:val="left" w:pos="16818"/>
          <w:tab w:val="left" w:pos="17192"/>
          <w:tab w:val="left" w:pos="17566"/>
          <w:tab w:val="left" w:pos="17940"/>
          <w:tab w:val="left" w:pos="18313"/>
          <w:tab w:val="left" w:pos="18687"/>
          <w:tab w:val="left" w:pos="19061"/>
          <w:tab w:val="left" w:pos="19435"/>
          <w:tab w:val="left" w:pos="19808"/>
          <w:tab w:val="left" w:pos="20182"/>
          <w:tab w:val="left" w:pos="20556"/>
          <w:tab w:val="left" w:pos="20930"/>
          <w:tab w:val="left" w:pos="21303"/>
          <w:tab w:val="left" w:pos="21677"/>
          <w:tab w:val="left" w:pos="22051"/>
          <w:tab w:val="left" w:pos="22425"/>
          <w:tab w:val="left" w:pos="22798"/>
          <w:tab w:val="left" w:pos="23172"/>
          <w:tab w:val="left" w:pos="23546"/>
          <w:tab w:val="left" w:pos="23920"/>
        </w:tabs>
        <w:autoSpaceDE w:val="0"/>
        <w:autoSpaceDN w:val="0"/>
        <w:adjustRightInd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The </w:t>
      </w:r>
      <w:r w:rsidR="00121D15">
        <w:rPr>
          <w:rFonts w:asciiTheme="minorBidi" w:hAnsiTheme="minorBidi" w:cstheme="minorBidi"/>
        </w:rPr>
        <w:t xml:space="preserve">transition map </w:t>
      </w:r>
      <m:oMath>
        <m:r>
          <w:rPr>
            <w:rFonts w:ascii="Cambria Math" w:hAnsi="Cambria Math" w:cstheme="minorBidi"/>
          </w:rPr>
          <m:t>T</m:t>
        </m:r>
      </m:oMath>
      <w:r w:rsidR="006E6038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has properties that make it </w:t>
      </w:r>
      <w:r w:rsidR="0025100C">
        <w:rPr>
          <w:rFonts w:asciiTheme="minorBidi" w:hAnsiTheme="minorBidi" w:cstheme="minorBidi"/>
        </w:rPr>
        <w:t>amenable</w:t>
      </w:r>
      <w:r>
        <w:rPr>
          <w:rFonts w:asciiTheme="minorBidi" w:hAnsiTheme="minorBidi" w:cstheme="minorBidi"/>
        </w:rPr>
        <w:t xml:space="preserve"> to inference. </w:t>
      </w:r>
      <w:r w:rsidR="00DA20DA">
        <w:rPr>
          <w:rFonts w:asciiTheme="minorBidi" w:hAnsiTheme="minorBidi" w:cstheme="minorBidi"/>
        </w:rPr>
        <w:t xml:space="preserve">We expect it </w:t>
      </w:r>
      <w:r w:rsidR="008E7C04">
        <w:rPr>
          <w:rFonts w:asciiTheme="minorBidi" w:hAnsiTheme="minorBidi" w:cstheme="minorBidi"/>
        </w:rPr>
        <w:t xml:space="preserve">to </w:t>
      </w:r>
      <w:r w:rsidR="006E6038">
        <w:rPr>
          <w:rFonts w:asciiTheme="minorBidi" w:hAnsiTheme="minorBidi" w:cstheme="minorBidi"/>
        </w:rPr>
        <w:t xml:space="preserve">be </w:t>
      </w:r>
      <w:r w:rsidR="006E6038" w:rsidRPr="00EF2ED3">
        <w:rPr>
          <w:rFonts w:asciiTheme="minorBidi" w:hAnsiTheme="minorBidi" w:cstheme="minorBidi"/>
        </w:rPr>
        <w:t xml:space="preserve">a sparse matrix, since most cells can access just a few states during </w:t>
      </w:r>
      <w:r w:rsidR="00D53086">
        <w:rPr>
          <w:rFonts w:asciiTheme="minorBidi" w:hAnsiTheme="minorBidi" w:cstheme="minorBidi"/>
        </w:rPr>
        <w:t>an</w:t>
      </w:r>
      <w:r w:rsidR="006E6038" w:rsidRPr="00EF2ED3">
        <w:rPr>
          <w:rFonts w:asciiTheme="minorBidi" w:hAnsiTheme="minorBidi" w:cstheme="minorBidi"/>
        </w:rPr>
        <w:t xml:space="preserve"> experiment (Fig. 1</w:t>
      </w:r>
      <w:r w:rsidR="006E6038" w:rsidRPr="00EF2ED3">
        <w:rPr>
          <w:rFonts w:asciiTheme="minorBidi" w:hAnsiTheme="minorBidi" w:cstheme="minorBidi"/>
          <w:b/>
        </w:rPr>
        <w:t>e</w:t>
      </w:r>
      <w:r w:rsidR="006E6038" w:rsidRPr="00EF2ED3">
        <w:rPr>
          <w:rFonts w:asciiTheme="minorBidi" w:hAnsiTheme="minorBidi" w:cstheme="minorBidi"/>
        </w:rPr>
        <w:t>, left panel)</w:t>
      </w:r>
      <w:r>
        <w:rPr>
          <w:rFonts w:asciiTheme="minorBidi" w:hAnsiTheme="minorBidi" w:cstheme="minorBidi"/>
        </w:rPr>
        <w:t>.</w:t>
      </w:r>
      <w:r w:rsidR="006E6038">
        <w:rPr>
          <w:rFonts w:asciiTheme="minorBidi" w:hAnsiTheme="minorBidi" w:cstheme="minorBidi"/>
        </w:rPr>
        <w:t xml:space="preserve"> </w:t>
      </w:r>
      <w:r w:rsidR="00062DB8">
        <w:rPr>
          <w:rFonts w:asciiTheme="minorBidi" w:hAnsiTheme="minorBidi" w:cstheme="minorBidi"/>
        </w:rPr>
        <w:t>And we expect it to be</w:t>
      </w:r>
      <w:r w:rsidR="006E6038">
        <w:rPr>
          <w:rFonts w:asciiTheme="minorBidi" w:hAnsiTheme="minorBidi" w:cstheme="minorBidi"/>
        </w:rPr>
        <w:t xml:space="preserve"> </w:t>
      </w:r>
      <w:r w:rsidR="006E6038" w:rsidRPr="00EF2ED3">
        <w:rPr>
          <w:rFonts w:asciiTheme="minorBidi" w:hAnsiTheme="minorBidi" w:cstheme="minorBidi"/>
        </w:rPr>
        <w:t xml:space="preserve">locally coherent, </w:t>
      </w:r>
      <w:r w:rsidR="006E6038">
        <w:rPr>
          <w:rFonts w:asciiTheme="minorBidi" w:hAnsiTheme="minorBidi" w:cstheme="minorBidi"/>
        </w:rPr>
        <w:t xml:space="preserve">meaning that </w:t>
      </w:r>
      <w:r w:rsidR="006E6038" w:rsidRPr="00EF2ED3">
        <w:rPr>
          <w:rFonts w:asciiTheme="minorBidi" w:hAnsiTheme="minorBidi" w:cstheme="minorBidi"/>
        </w:rPr>
        <w:t>neighboring cell states share similar fate outcomes (Fig. 1</w:t>
      </w:r>
      <w:r w:rsidR="006E6038" w:rsidRPr="00EF2ED3">
        <w:rPr>
          <w:rFonts w:asciiTheme="minorBidi" w:hAnsiTheme="minorBidi" w:cstheme="minorBidi"/>
          <w:b/>
        </w:rPr>
        <w:t>e</w:t>
      </w:r>
      <w:r w:rsidR="006E6038" w:rsidRPr="00EF2ED3">
        <w:rPr>
          <w:rFonts w:asciiTheme="minorBidi" w:hAnsiTheme="minorBidi" w:cstheme="minorBidi"/>
        </w:rPr>
        <w:t>, right panel)</w:t>
      </w:r>
      <w:r w:rsidR="00043C4D">
        <w:rPr>
          <w:rFonts w:asciiTheme="minorBidi" w:hAnsiTheme="minorBidi" w:cstheme="minorBidi"/>
        </w:rPr>
        <w:t>.</w:t>
      </w:r>
      <w:r w:rsidR="00A34CB3">
        <w:rPr>
          <w:rFonts w:asciiTheme="minorBidi" w:hAnsiTheme="minorBidi" w:cstheme="minorBidi"/>
        </w:rPr>
        <w:t xml:space="preserve"> </w:t>
      </w:r>
      <w:r w:rsidR="00D334AF">
        <w:rPr>
          <w:rFonts w:asciiTheme="minorBidi" w:hAnsiTheme="minorBidi" w:cstheme="minorBidi"/>
        </w:rPr>
        <w:t>T</w:t>
      </w:r>
      <w:r w:rsidR="00AC2EBA">
        <w:rPr>
          <w:rFonts w:asciiTheme="minorBidi" w:hAnsiTheme="minorBidi" w:cstheme="minorBidi"/>
        </w:rPr>
        <w:t xml:space="preserve">hese constraints </w:t>
      </w:r>
      <w:r w:rsidR="00D334AF">
        <w:rPr>
          <w:rFonts w:asciiTheme="minorBidi" w:hAnsiTheme="minorBidi" w:cstheme="minorBidi"/>
        </w:rPr>
        <w:t xml:space="preserve">could </w:t>
      </w:r>
      <w:r w:rsidR="00AC2EBA">
        <w:rPr>
          <w:rFonts w:asciiTheme="minorBidi" w:hAnsiTheme="minorBidi" w:cstheme="minorBidi"/>
        </w:rPr>
        <w:t>improve robustness in map inference</w:t>
      </w:r>
      <w:r w:rsidR="00D334AF">
        <w:rPr>
          <w:rFonts w:asciiTheme="minorBidi" w:hAnsiTheme="minorBidi" w:cstheme="minorBidi"/>
        </w:rPr>
        <w:t xml:space="preserve"> (see illustration in Supplementary Fig. 1</w:t>
      </w:r>
      <w:r w:rsidR="00D334AF" w:rsidRPr="00AC1517">
        <w:rPr>
          <w:rFonts w:asciiTheme="minorBidi" w:hAnsiTheme="minorBidi" w:cstheme="minorBidi"/>
          <w:b/>
        </w:rPr>
        <w:t>e</w:t>
      </w:r>
      <w:r w:rsidR="00D334AF">
        <w:rPr>
          <w:rFonts w:asciiTheme="minorBidi" w:hAnsiTheme="minorBidi" w:cstheme="minorBidi"/>
        </w:rPr>
        <w:t>)</w:t>
      </w:r>
      <w:r w:rsidR="00AC2EBA">
        <w:rPr>
          <w:rFonts w:asciiTheme="minorBidi" w:hAnsiTheme="minorBidi" w:cstheme="minorBidi"/>
        </w:rPr>
        <w:t xml:space="preserve">. </w:t>
      </w:r>
      <w:r>
        <w:rPr>
          <w:rFonts w:ascii="Helvetica" w:hAnsi="Helvetica" w:cs="Arial"/>
        </w:rPr>
        <w:t xml:space="preserve">Box 1 </w:t>
      </w:r>
      <w:r>
        <w:rPr>
          <w:rFonts w:asciiTheme="minorBidi" w:hAnsiTheme="minorBidi" w:cstheme="minorBidi"/>
        </w:rPr>
        <w:t>formalizes these constraints</w:t>
      </w:r>
      <w:r>
        <w:rPr>
          <w:rFonts w:ascii="Helvetica" w:hAnsi="Helvetica" w:cs="Arial"/>
        </w:rPr>
        <w:t xml:space="preserve"> and establishes the technical foundation </w:t>
      </w:r>
      <w:r w:rsidR="004416EA">
        <w:rPr>
          <w:rFonts w:ascii="Helvetica" w:hAnsi="Helvetica" w:cs="Arial"/>
        </w:rPr>
        <w:t>for</w:t>
      </w:r>
      <w:r>
        <w:rPr>
          <w:rFonts w:ascii="Helvetica" w:hAnsi="Helvetica" w:cs="Arial"/>
        </w:rPr>
        <w:t xml:space="preserve"> infer</w:t>
      </w:r>
      <w:r w:rsidR="008E7C04">
        <w:rPr>
          <w:rFonts w:ascii="Helvetica" w:hAnsi="Helvetica" w:cs="Arial"/>
        </w:rPr>
        <w:t>ring</w:t>
      </w:r>
      <w:r>
        <w:rPr>
          <w:rFonts w:ascii="Helvetica" w:hAnsi="Helvetica" w:cs="Arial"/>
        </w:rPr>
        <w:t xml:space="preserve"> </w:t>
      </w:r>
      <w:r w:rsidR="00316784">
        <w:rPr>
          <w:rFonts w:ascii="Helvetica" w:hAnsi="Helvetica" w:cs="Arial"/>
        </w:rPr>
        <w:t>a</w:t>
      </w:r>
      <w:r>
        <w:rPr>
          <w:rFonts w:ascii="Helvetica" w:hAnsi="Helvetica" w:cs="Arial"/>
        </w:rPr>
        <w:t xml:space="preserve"> transition map </w:t>
      </w:r>
      <w:del w:id="6" w:author="Klein, Allon Moshe" w:date="2021-04-09T08:42:00Z">
        <w:r w:rsidR="00316784" w:rsidDel="00E55CEB">
          <w:rPr>
            <w:rFonts w:ascii="Helvetica" w:hAnsi="Helvetica" w:cs="Arial"/>
          </w:rPr>
          <w:delText>using an algorithm</w:delText>
        </w:r>
      </w:del>
      <w:ins w:id="7" w:author="Wang, Shouwen" w:date="2021-04-07T11:38:00Z">
        <w:del w:id="8" w:author="Klein, Allon Moshe" w:date="2021-04-09T08:42:00Z">
          <w:r w:rsidR="004416EA" w:rsidDel="00E55CEB">
            <w:rPr>
              <w:rFonts w:ascii="Helvetica" w:hAnsi="Helvetica" w:cs="Arial"/>
            </w:rPr>
            <w:delText xml:space="preserve"> implementing</w:delText>
          </w:r>
        </w:del>
      </w:ins>
      <w:ins w:id="9" w:author="Klein, Allon Moshe" w:date="2021-04-09T08:42:00Z">
        <w:r w:rsidR="00E55CEB">
          <w:rPr>
            <w:rFonts w:ascii="Helvetica" w:hAnsi="Helvetica" w:cs="Arial"/>
          </w:rPr>
          <w:t>by</w:t>
        </w:r>
      </w:ins>
      <w:r w:rsidR="00316784">
        <w:rPr>
          <w:rFonts w:asciiTheme="minorBidi" w:hAnsiTheme="minorBidi" w:cstheme="minorBidi"/>
        </w:rPr>
        <w:t xml:space="preserve"> coherent sparse (</w:t>
      </w:r>
      <w:proofErr w:type="spellStart"/>
      <w:r w:rsidR="00316784">
        <w:rPr>
          <w:rFonts w:asciiTheme="minorBidi" w:hAnsiTheme="minorBidi" w:cstheme="minorBidi"/>
        </w:rPr>
        <w:t>CoSpar</w:t>
      </w:r>
      <w:proofErr w:type="spellEnd"/>
      <w:r w:rsidR="00316784">
        <w:rPr>
          <w:rFonts w:asciiTheme="minorBidi" w:hAnsiTheme="minorBidi" w:cstheme="minorBidi"/>
        </w:rPr>
        <w:t xml:space="preserve">) optimization </w:t>
      </w:r>
      <w:r w:rsidR="00A34CB3" w:rsidRPr="00EF2ED3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 xml:space="preserve">see schema in </w:t>
      </w:r>
      <w:r w:rsidR="00A34CB3" w:rsidRPr="00EF2ED3">
        <w:rPr>
          <w:rFonts w:asciiTheme="minorBidi" w:hAnsiTheme="minorBidi" w:cstheme="minorBidi"/>
        </w:rPr>
        <w:t>Fig. 2</w:t>
      </w:r>
      <w:r w:rsidR="00A34CB3" w:rsidRPr="00EF2ED3">
        <w:rPr>
          <w:rFonts w:asciiTheme="minorBidi" w:hAnsiTheme="minorBidi" w:cstheme="minorBidi"/>
          <w:b/>
        </w:rPr>
        <w:t>a</w:t>
      </w:r>
      <w:r w:rsidR="00A34CB3" w:rsidRPr="00EF2ED3">
        <w:rPr>
          <w:rFonts w:asciiTheme="minorBidi" w:hAnsiTheme="minorBidi" w:cstheme="minorBidi"/>
        </w:rPr>
        <w:t xml:space="preserve">; Supplementary Fig. 2). </w:t>
      </w:r>
      <w:r w:rsidR="00B82AE1">
        <w:rPr>
          <w:rFonts w:ascii="Helvetica" w:hAnsi="Helvetica" w:cs="Arial"/>
        </w:rPr>
        <w:t xml:space="preserve">As inputs, CoSpar requires </w:t>
      </w:r>
      <w:r w:rsidR="00B82AE1" w:rsidRPr="00810A68">
        <w:rPr>
          <w:rFonts w:ascii="Helvetica" w:hAnsi="Helvetica" w:cs="Arial"/>
        </w:rPr>
        <w:t xml:space="preserve">a clone-by-cell matrix </w:t>
      </w:r>
      <m:oMath>
        <m:r>
          <w:rPr>
            <w:rFonts w:ascii="Cambria Math" w:hAnsi="Cambria Math" w:cs="Arial"/>
          </w:rPr>
          <m:t>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B82AE1" w:rsidRPr="00810A68">
        <w:rPr>
          <w:rFonts w:ascii="Helvetica" w:hAnsi="Helvetica" w:cs="Arial"/>
        </w:rPr>
        <w:t xml:space="preserve"> that encodes the clonal information at time </w:t>
      </w:r>
      <m:oMath>
        <m:r>
          <w:rPr>
            <w:rFonts w:ascii="Cambria Math" w:hAnsi="Cambria Math" w:cs="Arial"/>
          </w:rPr>
          <m:t>t</m:t>
        </m:r>
      </m:oMath>
      <w:r w:rsidR="00B82AE1" w:rsidRPr="00810A68">
        <w:rPr>
          <w:rFonts w:ascii="Helvetica" w:hAnsi="Helvetica" w:cs="Arial"/>
        </w:rPr>
        <w:t xml:space="preserve">, and </w:t>
      </w:r>
      <w:r w:rsidR="00DD3B7B">
        <w:rPr>
          <w:rFonts w:ascii="Helvetica" w:hAnsi="Helvetica" w:cs="Arial"/>
        </w:rPr>
        <w:t xml:space="preserve">a </w:t>
      </w:r>
      <w:r w:rsidR="00F85EEF">
        <w:rPr>
          <w:rFonts w:ascii="Helvetica" w:hAnsi="Helvetica" w:cs="Arial"/>
        </w:rPr>
        <w:t xml:space="preserve">data </w:t>
      </w:r>
      <w:r w:rsidR="00DD3B7B">
        <w:rPr>
          <w:rFonts w:ascii="Helvetica" w:hAnsi="Helvetica" w:cs="Arial"/>
        </w:rPr>
        <w:t xml:space="preserve">matrix </w:t>
      </w:r>
      <w:r w:rsidR="00F85EEF">
        <w:rPr>
          <w:rFonts w:ascii="Helvetica" w:hAnsi="Helvetica" w:cs="Arial"/>
        </w:rPr>
        <w:t xml:space="preserve">for </w:t>
      </w:r>
      <w:r w:rsidR="00B82AE1">
        <w:rPr>
          <w:rFonts w:ascii="Helvetica" w:hAnsi="Helvetica" w:cs="Arial"/>
        </w:rPr>
        <w:t xml:space="preserve">observed </w:t>
      </w:r>
      <w:r w:rsidR="00B82AE1" w:rsidRPr="00810A68">
        <w:rPr>
          <w:rFonts w:ascii="Helvetica" w:hAnsi="Helvetica" w:cs="Arial"/>
        </w:rPr>
        <w:t>cell</w:t>
      </w:r>
      <w:r w:rsidR="00B82AE1">
        <w:rPr>
          <w:rFonts w:ascii="Helvetica" w:hAnsi="Helvetica" w:cs="Arial"/>
        </w:rPr>
        <w:t xml:space="preserve"> </w:t>
      </w:r>
      <w:r w:rsidR="00B82AE1" w:rsidRPr="00810A68">
        <w:rPr>
          <w:rFonts w:ascii="Helvetica" w:hAnsi="Helvetica" w:cs="Arial"/>
        </w:rPr>
        <w:t>state</w:t>
      </w:r>
      <w:r w:rsidR="00B82AE1">
        <w:rPr>
          <w:rFonts w:ascii="Helvetica" w:hAnsi="Helvetica" w:cs="Arial"/>
        </w:rPr>
        <w:t>s (</w:t>
      </w:r>
      <w:proofErr w:type="gramStart"/>
      <w:r w:rsidR="00B82AE1">
        <w:rPr>
          <w:rFonts w:ascii="Helvetica" w:hAnsi="Helvetica" w:cs="Arial"/>
        </w:rPr>
        <w:t>e.g.</w:t>
      </w:r>
      <w:proofErr w:type="gramEnd"/>
      <w:r w:rsidR="00B82AE1">
        <w:rPr>
          <w:rFonts w:ascii="Helvetica" w:hAnsi="Helvetica" w:cs="Arial"/>
        </w:rPr>
        <w:t xml:space="preserve"> </w:t>
      </w:r>
      <w:r w:rsidR="004416EA">
        <w:rPr>
          <w:rFonts w:ascii="Helvetica" w:hAnsi="Helvetica" w:cs="Arial"/>
        </w:rPr>
        <w:t xml:space="preserve">from </w:t>
      </w:r>
      <w:proofErr w:type="spellStart"/>
      <w:r w:rsidR="00B82AE1">
        <w:rPr>
          <w:rFonts w:ascii="Helvetica" w:hAnsi="Helvetica" w:cs="Arial"/>
        </w:rPr>
        <w:t>scRNA</w:t>
      </w:r>
      <w:proofErr w:type="spellEnd"/>
      <w:r w:rsidR="00B82AE1">
        <w:rPr>
          <w:rFonts w:ascii="Helvetica" w:hAnsi="Helvetica" w:cs="Arial"/>
        </w:rPr>
        <w:t>-</w:t>
      </w:r>
      <w:r w:rsidR="004416EA">
        <w:rPr>
          <w:rFonts w:ascii="Helvetica" w:hAnsi="Helvetica" w:cs="Arial"/>
        </w:rPr>
        <w:t>s</w:t>
      </w:r>
      <w:r w:rsidR="00B82AE1">
        <w:rPr>
          <w:rFonts w:ascii="Helvetica" w:hAnsi="Helvetica" w:cs="Arial"/>
        </w:rPr>
        <w:t>eq)</w:t>
      </w:r>
      <w:ins w:id="10" w:author="Wang, Shouwen" w:date="2021-04-07T11:43:00Z">
        <w:r w:rsidR="00F85EEF">
          <w:rPr>
            <w:rFonts w:ascii="Helvetica" w:hAnsi="Helvetica" w:cs="Arial"/>
          </w:rPr>
          <w:t>.</w:t>
        </w:r>
      </w:ins>
    </w:p>
    <w:p w14:paraId="54454F24" w14:textId="2D47FEFF" w:rsidR="00DF39F5" w:rsidRDefault="00DF39F5" w:rsidP="00FE1CB0">
      <w:pPr>
        <w:tabs>
          <w:tab w:val="left" w:pos="373"/>
          <w:tab w:val="left" w:pos="747"/>
          <w:tab w:val="left" w:pos="1121"/>
          <w:tab w:val="left" w:pos="1495"/>
          <w:tab w:val="left" w:pos="1868"/>
          <w:tab w:val="left" w:pos="2242"/>
          <w:tab w:val="left" w:pos="2616"/>
          <w:tab w:val="left" w:pos="2990"/>
          <w:tab w:val="left" w:pos="3363"/>
          <w:tab w:val="left" w:pos="3737"/>
          <w:tab w:val="left" w:pos="4111"/>
          <w:tab w:val="left" w:pos="4485"/>
          <w:tab w:val="left" w:pos="4858"/>
          <w:tab w:val="left" w:pos="5232"/>
          <w:tab w:val="left" w:pos="5606"/>
          <w:tab w:val="left" w:pos="5980"/>
          <w:tab w:val="left" w:pos="6353"/>
          <w:tab w:val="left" w:pos="6727"/>
          <w:tab w:val="left" w:pos="7101"/>
          <w:tab w:val="left" w:pos="7475"/>
          <w:tab w:val="left" w:pos="7848"/>
          <w:tab w:val="left" w:pos="8222"/>
          <w:tab w:val="left" w:pos="8596"/>
          <w:tab w:val="left" w:pos="8970"/>
          <w:tab w:val="left" w:pos="9343"/>
          <w:tab w:val="left" w:pos="9717"/>
          <w:tab w:val="left" w:pos="10091"/>
          <w:tab w:val="left" w:pos="10465"/>
          <w:tab w:val="left" w:pos="10838"/>
          <w:tab w:val="left" w:pos="11212"/>
          <w:tab w:val="left" w:pos="11586"/>
          <w:tab w:val="left" w:pos="11960"/>
          <w:tab w:val="left" w:pos="12333"/>
          <w:tab w:val="left" w:pos="12707"/>
          <w:tab w:val="left" w:pos="13081"/>
          <w:tab w:val="left" w:pos="13455"/>
          <w:tab w:val="left" w:pos="13828"/>
          <w:tab w:val="left" w:pos="14202"/>
          <w:tab w:val="left" w:pos="14576"/>
          <w:tab w:val="left" w:pos="14950"/>
          <w:tab w:val="left" w:pos="15323"/>
          <w:tab w:val="left" w:pos="15697"/>
          <w:tab w:val="left" w:pos="16071"/>
          <w:tab w:val="left" w:pos="16445"/>
          <w:tab w:val="left" w:pos="16818"/>
          <w:tab w:val="left" w:pos="17192"/>
          <w:tab w:val="left" w:pos="17566"/>
          <w:tab w:val="left" w:pos="17940"/>
          <w:tab w:val="left" w:pos="18313"/>
          <w:tab w:val="left" w:pos="18687"/>
          <w:tab w:val="left" w:pos="19061"/>
          <w:tab w:val="left" w:pos="19435"/>
          <w:tab w:val="left" w:pos="19808"/>
          <w:tab w:val="left" w:pos="20182"/>
          <w:tab w:val="left" w:pos="20556"/>
          <w:tab w:val="left" w:pos="20930"/>
          <w:tab w:val="left" w:pos="21303"/>
          <w:tab w:val="left" w:pos="21677"/>
          <w:tab w:val="left" w:pos="22051"/>
          <w:tab w:val="left" w:pos="22425"/>
          <w:tab w:val="left" w:pos="22798"/>
          <w:tab w:val="left" w:pos="23172"/>
          <w:tab w:val="left" w:pos="23546"/>
          <w:tab w:val="left" w:pos="23920"/>
        </w:tabs>
        <w:autoSpaceDE w:val="0"/>
        <w:autoSpaceDN w:val="0"/>
        <w:adjustRightInd w:val="0"/>
        <w:rPr>
          <w:rFonts w:asciiTheme="minorBidi" w:hAnsiTheme="minorBidi" w:cstheme="minorBidi"/>
        </w:rPr>
      </w:pPr>
    </w:p>
    <w:p w14:paraId="3E0E568D" w14:textId="42164C4B" w:rsidR="00DF39F5" w:rsidRDefault="00062DB8" w:rsidP="00A671C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CoSpar</w:t>
      </w:r>
      <w:r w:rsidR="00DF39F5" w:rsidRPr="00A671CA">
        <w:rPr>
          <w:rFonts w:asciiTheme="minorBidi" w:hAnsiTheme="minorBidi" w:cstheme="minorBidi"/>
        </w:rPr>
        <w:t xml:space="preserve"> is formulated assuming that we have information </w:t>
      </w:r>
      <w:r w:rsidR="0051287F">
        <w:rPr>
          <w:rFonts w:asciiTheme="minorBidi" w:hAnsiTheme="minorBidi" w:cstheme="minorBidi"/>
        </w:rPr>
        <w:t xml:space="preserve">on the same clones </w:t>
      </w:r>
      <w:r w:rsidR="008705CD">
        <w:rPr>
          <w:rFonts w:asciiTheme="minorBidi" w:hAnsiTheme="minorBidi" w:cstheme="minorBidi"/>
        </w:rPr>
        <w:t>at more than one time point</w:t>
      </w:r>
      <w:r w:rsidR="00DF39F5" w:rsidRPr="00A671CA">
        <w:rPr>
          <w:rFonts w:asciiTheme="minorBidi" w:hAnsiTheme="minorBidi" w:cstheme="minorBidi"/>
        </w:rPr>
        <w:t xml:space="preserve">. When we </w:t>
      </w:r>
      <w:r w:rsidR="00186820">
        <w:rPr>
          <w:rFonts w:asciiTheme="minorBidi" w:hAnsiTheme="minorBidi" w:cstheme="minorBidi"/>
        </w:rPr>
        <w:t>observe</w:t>
      </w:r>
      <w:r w:rsidR="00DF39F5" w:rsidRPr="00A671CA">
        <w:rPr>
          <w:rFonts w:asciiTheme="minorBidi" w:hAnsiTheme="minorBidi" w:cstheme="minorBidi"/>
        </w:rPr>
        <w:t xml:space="preserve"> clon</w:t>
      </w:r>
      <w:r w:rsidR="00186820">
        <w:rPr>
          <w:rFonts w:asciiTheme="minorBidi" w:hAnsiTheme="minorBidi" w:cstheme="minorBidi"/>
        </w:rPr>
        <w:t>es</w:t>
      </w:r>
      <w:r w:rsidR="00DF39F5" w:rsidRPr="00A671CA">
        <w:rPr>
          <w:rFonts w:asciiTheme="minorBidi" w:hAnsiTheme="minorBidi" w:cstheme="minorBidi"/>
        </w:rPr>
        <w:t xml:space="preserve"> at</w:t>
      </w:r>
      <w:r>
        <w:rPr>
          <w:rFonts w:asciiTheme="minorBidi" w:hAnsiTheme="minorBidi" w:cstheme="minorBidi"/>
        </w:rPr>
        <w:t xml:space="preserve"> </w:t>
      </w:r>
      <w:r w:rsidR="00186820">
        <w:rPr>
          <w:rFonts w:asciiTheme="minorBidi" w:hAnsiTheme="minorBidi" w:cstheme="minorBidi"/>
        </w:rPr>
        <w:t xml:space="preserve">only </w:t>
      </w:r>
      <w:r>
        <w:rPr>
          <w:rFonts w:asciiTheme="minorBidi" w:hAnsiTheme="minorBidi" w:cstheme="minorBidi"/>
        </w:rPr>
        <w:t>one time point</w:t>
      </w:r>
      <w:r w:rsidR="00DF39F5" w:rsidRPr="00A671CA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DF39F5" w:rsidRPr="00A671CA">
        <w:rPr>
          <w:rFonts w:asciiTheme="minorBidi" w:hAnsiTheme="minorBidi" w:cstheme="minorBidi"/>
        </w:rPr>
        <w:t>, we jointly optimiz</w:t>
      </w:r>
      <w:r w:rsidR="00D65DB4">
        <w:rPr>
          <w:rFonts w:asciiTheme="minorBidi" w:hAnsiTheme="minorBidi" w:cstheme="minorBidi"/>
        </w:rPr>
        <w:t>e</w:t>
      </w:r>
      <w:r w:rsidR="00DF39F5" w:rsidRPr="00A671CA">
        <w:rPr>
          <w:rFonts w:asciiTheme="minorBidi" w:hAnsiTheme="minorBidi" w:cstheme="minorBidi"/>
        </w:rPr>
        <w:t xml:space="preserve"> the </w:t>
      </w:r>
      <w:r w:rsidR="00D65DB4">
        <w:rPr>
          <w:rFonts w:asciiTheme="minorBidi" w:hAnsiTheme="minorBidi" w:cstheme="minorBidi"/>
        </w:rPr>
        <w:t>transition map</w:t>
      </w:r>
      <w:r w:rsidR="00DF39F5" w:rsidRPr="00A671CA">
        <w:rPr>
          <w:rFonts w:asciiTheme="minorBidi" w:hAnsiTheme="minorBidi" w:cstheme="minorBidi"/>
        </w:rPr>
        <w:t xml:space="preserve"> </w:t>
      </w:r>
      <m:oMath>
        <m:r>
          <w:rPr>
            <w:rFonts w:ascii="Cambria Math" w:hAnsi="Cambria Math" w:cstheme="minorBidi"/>
          </w:rPr>
          <m:t>T</m:t>
        </m:r>
      </m:oMath>
      <w:r w:rsidR="00DF39F5" w:rsidRPr="00A671CA">
        <w:rPr>
          <w:rFonts w:asciiTheme="minorBidi" w:hAnsiTheme="minorBidi" w:cstheme="minorBidi"/>
        </w:rPr>
        <w:t xml:space="preserve"> and the initial clonal data </w:t>
      </w:r>
      <m:oMath>
        <m:r>
          <w:rPr>
            <w:rFonts w:ascii="Cambria Math" w:hAnsi="Cambria Math" w:cstheme="minorBidi"/>
          </w:rPr>
          <m:t>I(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  <m:r>
          <w:rPr>
            <w:rFonts w:ascii="Cambria Math" w:hAnsi="Cambria Math" w:cstheme="minorBidi"/>
          </w:rPr>
          <m:t>)</m:t>
        </m:r>
      </m:oMath>
      <w:r w:rsidR="00DF39F5" w:rsidRPr="00A671CA">
        <w:rPr>
          <w:rFonts w:asciiTheme="minorBidi" w:hAnsiTheme="minorBidi" w:cstheme="minorBidi"/>
        </w:rPr>
        <w:t xml:space="preserve"> (Fig. 2</w:t>
      </w:r>
      <w:r w:rsidR="00DF39F5" w:rsidRPr="00A671CA">
        <w:rPr>
          <w:rFonts w:asciiTheme="minorBidi" w:hAnsiTheme="minorBidi" w:cstheme="minorBidi"/>
          <w:b/>
        </w:rPr>
        <w:t>b</w:t>
      </w:r>
      <w:r w:rsidR="00DF39F5" w:rsidRPr="00A671CA">
        <w:rPr>
          <w:rFonts w:asciiTheme="minorBidi" w:hAnsiTheme="minorBidi" w:cstheme="minorBidi"/>
        </w:rPr>
        <w:t xml:space="preserve">; Methods). In this joint optimization, </w:t>
      </w:r>
      <w:r w:rsidR="00DF39F5">
        <w:rPr>
          <w:rFonts w:asciiTheme="minorBidi" w:hAnsiTheme="minorBidi" w:cstheme="minorBidi"/>
        </w:rPr>
        <w:t xml:space="preserve">one must </w:t>
      </w:r>
      <w:r w:rsidR="00DF39F5" w:rsidRPr="00A671CA">
        <w:rPr>
          <w:rFonts w:asciiTheme="minorBidi" w:hAnsiTheme="minorBidi" w:cstheme="minorBidi"/>
        </w:rPr>
        <w:t>initialize the transition map</w:t>
      </w:r>
      <w:r>
        <w:rPr>
          <w:rFonts w:asciiTheme="minorBidi" w:hAnsiTheme="minorBidi" w:cstheme="minorBidi"/>
        </w:rPr>
        <w:t xml:space="preserve">, and we </w:t>
      </w:r>
      <w:r w:rsidR="00DF39F5">
        <w:rPr>
          <w:rFonts w:ascii="Helvetica" w:hAnsi="Helvetica" w:cs="Arial"/>
        </w:rPr>
        <w:t>have shown that the</w:t>
      </w:r>
      <w:r w:rsidR="00DF39F5" w:rsidRPr="00294C62">
        <w:rPr>
          <w:rFonts w:ascii="Helvetica" w:hAnsi="Helvetica" w:cs="Arial"/>
        </w:rPr>
        <w:t xml:space="preserve"> final </w:t>
      </w:r>
      <w:r w:rsidR="00DF39F5" w:rsidRPr="00A671CA">
        <w:rPr>
          <w:rFonts w:asciiTheme="minorBidi" w:hAnsiTheme="minorBidi" w:cstheme="minorBidi"/>
        </w:rPr>
        <w:t>result is robust to initialization (Supplementary Fig. 3</w:t>
      </w:r>
      <w:r w:rsidR="00DF39F5" w:rsidRPr="00A671CA">
        <w:rPr>
          <w:rFonts w:asciiTheme="minorBidi" w:hAnsiTheme="minorBidi" w:cstheme="minorBidi"/>
          <w:b/>
        </w:rPr>
        <w:t>e</w:t>
      </w:r>
      <w:r w:rsidR="00DF39F5" w:rsidRPr="00A671CA">
        <w:rPr>
          <w:rFonts w:asciiTheme="minorBidi" w:hAnsiTheme="minorBidi" w:cstheme="minorBidi"/>
        </w:rPr>
        <w:t>; Supplementary Fig. 4</w:t>
      </w:r>
      <w:r w:rsidR="00DF39F5" w:rsidRPr="00A671CA">
        <w:rPr>
          <w:rFonts w:asciiTheme="minorBidi" w:hAnsiTheme="minorBidi" w:cstheme="minorBidi"/>
          <w:b/>
        </w:rPr>
        <w:t>cd</w:t>
      </w:r>
      <w:r w:rsidR="00DF39F5" w:rsidRPr="00A671CA">
        <w:rPr>
          <w:rFonts w:asciiTheme="minorBidi" w:hAnsiTheme="minorBidi" w:cstheme="minorBidi"/>
        </w:rPr>
        <w:t xml:space="preserve">). This </w:t>
      </w:r>
      <w:r w:rsidR="0064036F">
        <w:rPr>
          <w:rFonts w:asciiTheme="minorBidi" w:hAnsiTheme="minorBidi" w:cstheme="minorBidi"/>
        </w:rPr>
        <w:t>approach</w:t>
      </w:r>
      <w:r w:rsidR="00DF39F5" w:rsidRPr="00A671CA">
        <w:rPr>
          <w:rFonts w:asciiTheme="minorBidi" w:hAnsiTheme="minorBidi" w:cstheme="minorBidi"/>
        </w:rPr>
        <w:t xml:space="preserve"> </w:t>
      </w:r>
      <w:r w:rsidR="005B53FC">
        <w:rPr>
          <w:rFonts w:asciiTheme="minorBidi" w:hAnsiTheme="minorBidi" w:cstheme="minorBidi"/>
        </w:rPr>
        <w:t>can be used for</w:t>
      </w:r>
      <w:r w:rsidR="00DF39F5" w:rsidRPr="00A671CA">
        <w:rPr>
          <w:rFonts w:asciiTheme="minorBidi" w:hAnsiTheme="minorBidi" w:cstheme="minorBidi"/>
        </w:rPr>
        <w:t xml:space="preserve"> clones </w:t>
      </w:r>
      <w:r w:rsidR="00DF39F5">
        <w:rPr>
          <w:rFonts w:asciiTheme="minorBidi" w:hAnsiTheme="minorBidi" w:cstheme="minorBidi"/>
        </w:rPr>
        <w:t>with</w:t>
      </w:r>
      <w:r w:rsidR="00DF39F5" w:rsidRPr="00A671CA">
        <w:rPr>
          <w:rFonts w:asciiTheme="minorBidi" w:hAnsiTheme="minorBidi" w:cstheme="minorBidi"/>
        </w:rPr>
        <w:t xml:space="preserve"> nested structure (Supplementary Fig. 4</w:t>
      </w:r>
      <w:r w:rsidR="00DF39F5" w:rsidRPr="00A671CA">
        <w:rPr>
          <w:rFonts w:asciiTheme="minorBidi" w:hAnsiTheme="minorBidi" w:cstheme="minorBidi"/>
          <w:b/>
        </w:rPr>
        <w:t>f-h</w:t>
      </w:r>
      <w:r w:rsidR="00DF39F5" w:rsidRPr="00A671CA">
        <w:rPr>
          <w:rFonts w:asciiTheme="minorBidi" w:hAnsiTheme="minorBidi" w:cstheme="minorBidi"/>
        </w:rPr>
        <w:t>).</w:t>
      </w:r>
      <w:r w:rsidR="00161664">
        <w:rPr>
          <w:rFonts w:asciiTheme="minorBidi" w:hAnsiTheme="minorBidi" w:cstheme="minorBidi"/>
        </w:rPr>
        <w:t xml:space="preserve"> Finally, coherence and sparsity provide reasonable constraints when</w:t>
      </w:r>
      <w:r w:rsidR="00161664" w:rsidRPr="00A671CA">
        <w:rPr>
          <w:rFonts w:asciiTheme="minorBidi" w:hAnsiTheme="minorBidi" w:cstheme="minorBidi"/>
        </w:rPr>
        <w:t xml:space="preserve"> no clonal information is available, </w:t>
      </w:r>
      <w:r w:rsidR="00161664">
        <w:rPr>
          <w:rFonts w:asciiTheme="minorBidi" w:hAnsiTheme="minorBidi" w:cstheme="minorBidi"/>
        </w:rPr>
        <w:t>offering an approach to infer</w:t>
      </w:r>
      <w:r w:rsidR="00161664" w:rsidRPr="00A671CA">
        <w:rPr>
          <w:rFonts w:asciiTheme="minorBidi" w:hAnsiTheme="minorBidi" w:cstheme="minorBidi"/>
        </w:rPr>
        <w:t xml:space="preserve"> </w:t>
      </w:r>
      <w:r w:rsidR="00161664">
        <w:rPr>
          <w:rFonts w:asciiTheme="minorBidi" w:hAnsiTheme="minorBidi" w:cstheme="minorBidi"/>
        </w:rPr>
        <w:t xml:space="preserve">transition </w:t>
      </w:r>
      <w:r w:rsidR="00161664" w:rsidRPr="00A671CA">
        <w:rPr>
          <w:rFonts w:asciiTheme="minorBidi" w:hAnsiTheme="minorBidi" w:cstheme="minorBidi"/>
        </w:rPr>
        <w:t>map</w:t>
      </w:r>
      <w:r w:rsidR="00161664">
        <w:rPr>
          <w:rFonts w:asciiTheme="minorBidi" w:hAnsiTheme="minorBidi" w:cstheme="minorBidi"/>
        </w:rPr>
        <w:t>s</w:t>
      </w:r>
      <w:r w:rsidR="00161664" w:rsidRPr="00A671CA">
        <w:rPr>
          <w:rFonts w:asciiTheme="minorBidi" w:hAnsiTheme="minorBidi" w:cstheme="minorBidi"/>
        </w:rPr>
        <w:t xml:space="preserve"> </w:t>
      </w:r>
      <w:r w:rsidR="00161664">
        <w:rPr>
          <w:rFonts w:asciiTheme="minorBidi" w:hAnsiTheme="minorBidi" w:cstheme="minorBidi"/>
        </w:rPr>
        <w:t>from</w:t>
      </w:r>
      <w:r w:rsidR="00161664" w:rsidRPr="00A671CA">
        <w:rPr>
          <w:rFonts w:asciiTheme="minorBidi" w:hAnsiTheme="minorBidi" w:cstheme="minorBidi"/>
        </w:rPr>
        <w:t xml:space="preserve"> state heterogeneity</w:t>
      </w:r>
      <w:r w:rsidR="00161664">
        <w:rPr>
          <w:rFonts w:asciiTheme="minorBidi" w:hAnsiTheme="minorBidi" w:cstheme="minorBidi"/>
        </w:rPr>
        <w:t xml:space="preserve"> alone</w:t>
      </w:r>
      <w:r w:rsidR="00161664" w:rsidRPr="00A671CA">
        <w:rPr>
          <w:rFonts w:asciiTheme="minorBidi" w:hAnsiTheme="minorBidi" w:cstheme="minorBidi"/>
        </w:rPr>
        <w:t>.</w:t>
      </w:r>
      <w:r w:rsidR="00161664">
        <w:rPr>
          <w:rFonts w:asciiTheme="minorBidi" w:hAnsiTheme="minorBidi" w:cstheme="minorBidi"/>
        </w:rPr>
        <w:t xml:space="preserve"> </w:t>
      </w:r>
      <w:r w:rsidR="00D16BE9">
        <w:rPr>
          <w:rFonts w:asciiTheme="minorBidi" w:hAnsiTheme="minorBidi" w:cstheme="minorBidi"/>
        </w:rPr>
        <w:t>We have extended CoS</w:t>
      </w:r>
      <w:r w:rsidR="00D960A2">
        <w:rPr>
          <w:rFonts w:asciiTheme="minorBidi" w:hAnsiTheme="minorBidi" w:cstheme="minorBidi"/>
        </w:rPr>
        <w:t>par to this case.</w:t>
      </w:r>
    </w:p>
    <w:p w14:paraId="718CB430" w14:textId="2A9F75DA" w:rsidR="00F20786" w:rsidRDefault="00F20786" w:rsidP="00FE1CB0">
      <w:pPr>
        <w:tabs>
          <w:tab w:val="left" w:pos="373"/>
          <w:tab w:val="left" w:pos="747"/>
          <w:tab w:val="left" w:pos="1121"/>
          <w:tab w:val="left" w:pos="1495"/>
          <w:tab w:val="left" w:pos="1868"/>
          <w:tab w:val="left" w:pos="2242"/>
          <w:tab w:val="left" w:pos="2616"/>
          <w:tab w:val="left" w:pos="2990"/>
          <w:tab w:val="left" w:pos="3363"/>
          <w:tab w:val="left" w:pos="3737"/>
          <w:tab w:val="left" w:pos="4111"/>
          <w:tab w:val="left" w:pos="4485"/>
          <w:tab w:val="left" w:pos="4858"/>
          <w:tab w:val="left" w:pos="5232"/>
          <w:tab w:val="left" w:pos="5606"/>
          <w:tab w:val="left" w:pos="5980"/>
          <w:tab w:val="left" w:pos="6353"/>
          <w:tab w:val="left" w:pos="6727"/>
          <w:tab w:val="left" w:pos="7101"/>
          <w:tab w:val="left" w:pos="7475"/>
          <w:tab w:val="left" w:pos="7848"/>
          <w:tab w:val="left" w:pos="8222"/>
          <w:tab w:val="left" w:pos="8596"/>
          <w:tab w:val="left" w:pos="8970"/>
          <w:tab w:val="left" w:pos="9343"/>
          <w:tab w:val="left" w:pos="9717"/>
          <w:tab w:val="left" w:pos="10091"/>
          <w:tab w:val="left" w:pos="10465"/>
          <w:tab w:val="left" w:pos="10838"/>
          <w:tab w:val="left" w:pos="11212"/>
          <w:tab w:val="left" w:pos="11586"/>
          <w:tab w:val="left" w:pos="11960"/>
          <w:tab w:val="left" w:pos="12333"/>
          <w:tab w:val="left" w:pos="12707"/>
          <w:tab w:val="left" w:pos="13081"/>
          <w:tab w:val="left" w:pos="13455"/>
          <w:tab w:val="left" w:pos="13828"/>
          <w:tab w:val="left" w:pos="14202"/>
          <w:tab w:val="left" w:pos="14576"/>
          <w:tab w:val="left" w:pos="14950"/>
          <w:tab w:val="left" w:pos="15323"/>
          <w:tab w:val="left" w:pos="15697"/>
          <w:tab w:val="left" w:pos="16071"/>
          <w:tab w:val="left" w:pos="16445"/>
          <w:tab w:val="left" w:pos="16818"/>
          <w:tab w:val="left" w:pos="17192"/>
          <w:tab w:val="left" w:pos="17566"/>
          <w:tab w:val="left" w:pos="17940"/>
          <w:tab w:val="left" w:pos="18313"/>
          <w:tab w:val="left" w:pos="18687"/>
          <w:tab w:val="left" w:pos="19061"/>
          <w:tab w:val="left" w:pos="19435"/>
          <w:tab w:val="left" w:pos="19808"/>
          <w:tab w:val="left" w:pos="20182"/>
          <w:tab w:val="left" w:pos="20556"/>
          <w:tab w:val="left" w:pos="20930"/>
          <w:tab w:val="left" w:pos="21303"/>
          <w:tab w:val="left" w:pos="21677"/>
          <w:tab w:val="left" w:pos="22051"/>
          <w:tab w:val="left" w:pos="22425"/>
          <w:tab w:val="left" w:pos="22798"/>
          <w:tab w:val="left" w:pos="23172"/>
          <w:tab w:val="left" w:pos="23546"/>
          <w:tab w:val="left" w:pos="23920"/>
        </w:tabs>
        <w:autoSpaceDE w:val="0"/>
        <w:autoSpaceDN w:val="0"/>
        <w:adjustRightInd w:val="0"/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786" w14:paraId="1229B60F" w14:textId="77777777" w:rsidTr="00F20786">
        <w:tc>
          <w:tcPr>
            <w:tcW w:w="9350" w:type="dxa"/>
          </w:tcPr>
          <w:p w14:paraId="6A409F5B" w14:textId="77777777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="Helvetica" w:hAnsi="Helvetica" w:cs="Arial"/>
                <w:b/>
                <w:bCs/>
              </w:rPr>
            </w:pPr>
            <w:r>
              <w:rPr>
                <w:rFonts w:ascii="Helvetica" w:hAnsi="Helvetica" w:cs="Arial"/>
                <w:b/>
                <w:bCs/>
              </w:rPr>
              <w:t>Box 1: Coherent Sparse Optimization</w:t>
            </w:r>
          </w:p>
          <w:p w14:paraId="4C2E5F84" w14:textId="2B1A9E66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w:r w:rsidRPr="00A671CA">
              <w:rPr>
                <w:rFonts w:asciiTheme="minorBidi" w:hAnsiTheme="minorBidi" w:cstheme="minorBidi"/>
              </w:rPr>
              <w:t xml:space="preserve">To learn the transition map, we denote </w:t>
            </w:r>
            <m:oMath>
              <m:r>
                <w:rPr>
                  <w:rFonts w:ascii="Cambria Math" w:hAnsi="Cambria Math" w:cstheme="minorBidi"/>
                </w:rPr>
                <m:t>I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t</m:t>
                  </m:r>
                </m:e>
              </m:d>
            </m:oMath>
            <w:r w:rsidRPr="00A671CA">
              <w:rPr>
                <w:rFonts w:asciiTheme="minorBidi" w:hAnsiTheme="minorBidi" w:cstheme="minorBidi"/>
                <w:iCs/>
              </w:rPr>
              <w:t xml:space="preserve"> as a </w:t>
            </w:r>
            <w:r w:rsidRPr="00A671CA">
              <w:rPr>
                <w:rFonts w:asciiTheme="minorBidi" w:hAnsiTheme="minorBidi" w:cstheme="minorBidi"/>
              </w:rPr>
              <w:t xml:space="preserve">clone-by-cell matrix and introduce </w:t>
            </w:r>
            <w:r w:rsidRPr="00A671CA">
              <w:rPr>
                <w:rFonts w:asciiTheme="minorBidi" w:hAnsiTheme="minorBidi" w:cstheme="minorBidi"/>
                <w:i/>
                <w:iCs/>
              </w:rPr>
              <w:t>S</w:t>
            </w:r>
            <w:r w:rsidRPr="00A671CA">
              <w:rPr>
                <w:rFonts w:asciiTheme="minorBidi" w:hAnsiTheme="minorBidi" w:cstheme="minorBidi"/>
              </w:rPr>
              <w:t xml:space="preserve"> as a </w:t>
            </w:r>
            <w:del w:id="11" w:author="Wang, Shouwen" w:date="2021-04-07T10:57:00Z">
              <w:r w:rsidRPr="00A671CA" w:rsidDel="008E7C04">
                <w:rPr>
                  <w:rFonts w:asciiTheme="minorBidi" w:hAnsiTheme="minorBidi" w:cstheme="minorBidi"/>
                </w:rPr>
                <w:delText xml:space="preserve">similarity </w:delText>
              </w:r>
            </w:del>
            <w:r w:rsidRPr="00A671CA">
              <w:rPr>
                <w:rFonts w:asciiTheme="minorBidi" w:hAnsiTheme="minorBidi" w:cstheme="minorBidi"/>
              </w:rPr>
              <w:t>matrix</w:t>
            </w:r>
            <w:ins w:id="12" w:author="Wang, Shouwen" w:date="2021-04-07T10:57:00Z">
              <w:r w:rsidR="008E7C04">
                <w:rPr>
                  <w:rFonts w:asciiTheme="minorBidi" w:hAnsiTheme="minorBidi" w:cstheme="minorBidi"/>
                </w:rPr>
                <w:t xml:space="preserve"> of cell-cell similarity</w:t>
              </w:r>
            </w:ins>
            <w:r w:rsidRPr="00A671CA">
              <w:rPr>
                <w:rFonts w:asciiTheme="minorBidi" w:hAnsiTheme="minorBidi" w:cstheme="minorBidi"/>
              </w:rPr>
              <w:t xml:space="preserve"> over all observed cell states, including those lacking clonal</w:t>
            </w:r>
            <w:r w:rsidR="00F71153">
              <w:rPr>
                <w:rFonts w:asciiTheme="minorBidi" w:hAnsiTheme="minorBidi" w:cstheme="minorBidi"/>
              </w:rPr>
              <w:t xml:space="preserve"> </w:t>
            </w:r>
            <w:r w:rsidRPr="00A671CA">
              <w:rPr>
                <w:rFonts w:asciiTheme="minorBidi" w:hAnsiTheme="minorBidi" w:cstheme="minorBidi"/>
              </w:rPr>
              <w:t xml:space="preserve">information. </w:t>
            </w:r>
            <w:r>
              <w:rPr>
                <w:rFonts w:asciiTheme="minorBidi" w:hAnsiTheme="minorBidi" w:cstheme="minorBidi"/>
              </w:rPr>
              <w:t>In a model of stochastic differentiation, t</w:t>
            </w:r>
            <w:r w:rsidRPr="00A671CA">
              <w:rPr>
                <w:rFonts w:asciiTheme="minorBidi" w:hAnsiTheme="minorBidi" w:cstheme="minorBidi"/>
              </w:rPr>
              <w:t xml:space="preserve">he transition map </w:t>
            </w:r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Pr="00A671CA">
              <w:rPr>
                <w:rFonts w:asciiTheme="minorBidi" w:hAnsiTheme="minorBidi" w:cstheme="minorBidi"/>
              </w:rPr>
              <w:t xml:space="preserve"> directly links </w:t>
            </w:r>
            <w:r w:rsidR="003A7DF3">
              <w:rPr>
                <w:rFonts w:asciiTheme="minorBidi" w:hAnsiTheme="minorBidi" w:cstheme="minorBidi"/>
              </w:rPr>
              <w:t xml:space="preserve">any two </w:t>
            </w:r>
            <w:r w:rsidRPr="00A671CA">
              <w:rPr>
                <w:rFonts w:asciiTheme="minorBidi" w:hAnsiTheme="minorBidi" w:cstheme="minorBidi"/>
              </w:rPr>
              <w:t xml:space="preserve">density profiles </w:t>
            </w:r>
            <m:oMath>
              <m:r>
                <m:rPr>
                  <m:sty m:val="b"/>
                </m:rPr>
                <w:rPr>
                  <w:rFonts w:ascii="Cambria Math" w:hAnsi="Cambria Math" w:cstheme="minorBidi"/>
                </w:rPr>
                <m:t>P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1,2</m:t>
                      </m:r>
                    </m:sub>
                  </m:sSub>
                </m:e>
              </m:d>
              <m:r>
                <w:rPr>
                  <w:rFonts w:ascii="Cambria Math" w:hAnsi="Cambria Math" w:cstheme="minorBidi"/>
                </w:rPr>
                <m:t xml:space="preserve"> </m:t>
              </m:r>
            </m:oMath>
            <w:r w:rsidRPr="00A671CA">
              <w:rPr>
                <w:rFonts w:asciiTheme="minorBidi" w:hAnsiTheme="minorBidi" w:cstheme="minorBidi"/>
              </w:rPr>
              <w:t xml:space="preserve">at two time points: </w:t>
            </w:r>
          </w:p>
          <w:p w14:paraId="2A1335A7" w14:textId="487A6119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Bidi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Bidi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</w:rPr>
                          <m:t>2</m:t>
                        </m:r>
                      </m:sub>
                    </m:sSub>
                  </m:e>
                </m:d>
                <m:r>
                  <w:ins w:id="13" w:author="Wang, Shouwen" w:date="2021-04-07T10:58:00Z">
                    <w:rPr>
                      <w:rFonts w:ascii="Cambria Math" w:hAnsi="Cambria Math" w:cstheme="minorBidi"/>
                    </w:rPr>
                    <m:t>,</m:t>
                  </w:ins>
                </m:r>
              </m:oMath>
            </m:oMathPara>
          </w:p>
          <w:p w14:paraId="3DFE1452" w14:textId="5E594E6A" w:rsidR="00F20786" w:rsidRPr="00A671CA" w:rsidRDefault="008E7C04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w:ins w:id="14" w:author="Wang, Shouwen" w:date="2021-04-07T10:58:00Z">
              <w:r>
                <w:rPr>
                  <w:rFonts w:asciiTheme="minorBidi" w:hAnsiTheme="minorBidi" w:cstheme="minorBidi"/>
                </w:rPr>
                <w:t>w</w:t>
              </w:r>
            </w:ins>
            <w:del w:id="15" w:author="Wang, Shouwen" w:date="2021-04-07T10:58:00Z">
              <w:r w:rsidRPr="00A671CA" w:rsidDel="008E7C04">
                <w:rPr>
                  <w:rFonts w:asciiTheme="minorBidi" w:hAnsiTheme="minorBidi" w:cstheme="minorBidi"/>
                </w:rPr>
                <w:delText>W</w:delText>
              </w:r>
            </w:del>
            <w:r w:rsidR="00F20786" w:rsidRPr="00A671CA">
              <w:rPr>
                <w:rFonts w:asciiTheme="minorBidi" w:hAnsiTheme="minorBidi" w:cstheme="minorBidi"/>
              </w:rPr>
              <w:t>here</w:t>
            </w:r>
            <w:ins w:id="16" w:author="Wang, Shouwen" w:date="2021-04-07T10:58:00Z">
              <w:r>
                <w:rPr>
                  <w:rFonts w:asciiTheme="minorBidi" w:hAnsiTheme="minorBidi" w:cstheme="minorBidi"/>
                </w:rPr>
                <w:t xml:space="preserve"> </w:t>
              </w:r>
            </w:ins>
            <w:ins w:id="17" w:author="Wang, Shouwen" w:date="2021-04-07T11:00:00Z">
              <w:r>
                <w:rPr>
                  <w:rFonts w:asciiTheme="minorBidi" w:hAnsiTheme="minorBidi" w:cstheme="minorBidi"/>
                </w:rPr>
                <w:t xml:space="preserve">the density profiles are estimated as </w:t>
              </w:r>
            </w:ins>
            <w:del w:id="18" w:author="Wang, Shouwen" w:date="2021-04-07T10:58:00Z">
              <w:r w:rsidR="00F20786" w:rsidRPr="00A671CA" w:rsidDel="008E7C04">
                <w:rPr>
                  <w:rFonts w:asciiTheme="minorBidi" w:hAnsiTheme="minorBidi" w:cstheme="minorBidi"/>
                </w:rPr>
                <w:delText xml:space="preserve">, for each clone </w:delText>
              </w:r>
            </w:del>
            <m:oMath>
              <m:r>
                <m:rPr>
                  <m:sty m:val="b"/>
                </m:rPr>
                <w:rPr>
                  <w:rFonts w:ascii="Cambria Math" w:hAnsi="Cambria Math" w:cstheme="minorBidi"/>
                </w:rPr>
                <m:t>P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t</m:t>
                  </m:r>
                </m:e>
              </m:d>
              <m:r>
                <w:rPr>
                  <w:rFonts w:ascii="Cambria Math" w:hAnsi="Cambria Math" w:cstheme="minorBidi"/>
                </w:rPr>
                <m:t>≈I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t</m:t>
                  </m:r>
                </m:e>
              </m:d>
              <m:r>
                <w:rPr>
                  <w:rFonts w:ascii="Cambria Math" w:hAnsi="Cambria Math" w:cstheme="minorBidi"/>
                </w:rPr>
                <m:t>S</m:t>
              </m:r>
              <m:r>
                <w:ins w:id="19" w:author="Wang, Shouwen" w:date="2021-04-07T18:59:00Z">
                  <w:rPr>
                    <w:rFonts w:ascii="Cambria Math" w:hAnsi="Cambria Math" w:cstheme="minorBidi"/>
                  </w:rPr>
                  <m:t>(t)</m:t>
                </w:ins>
              </m:r>
            </m:oMath>
            <w:ins w:id="20" w:author="Wang, Shouwen" w:date="2021-04-07T10:58:00Z">
              <w:r>
                <w:rPr>
                  <w:rFonts w:asciiTheme="minorBidi" w:hAnsiTheme="minorBidi" w:cstheme="minorBidi"/>
                </w:rPr>
                <w:t>.</w:t>
              </w:r>
            </w:ins>
            <w:del w:id="21" w:author="Wang, Shouwen" w:date="2021-04-07T10:58:00Z">
              <w:r w:rsidR="00F20786" w:rsidRPr="00A671CA" w:rsidDel="008E7C04">
                <w:rPr>
                  <w:rFonts w:asciiTheme="minorBidi" w:hAnsiTheme="minorBidi" w:cstheme="minorBidi"/>
                </w:rPr>
                <w:delText>.</w:delText>
              </w:r>
            </w:del>
            <w:r w:rsidR="00F20786" w:rsidRPr="00A671CA">
              <w:rPr>
                <w:rFonts w:asciiTheme="minorBidi" w:hAnsiTheme="minorBidi" w:cstheme="minorBidi"/>
              </w:rPr>
              <w:t xml:space="preserve"> </w:t>
            </w:r>
          </w:p>
          <w:p w14:paraId="575E60A9" w14:textId="77777777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</w:p>
          <w:p w14:paraId="5AAF0930" w14:textId="308080C4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w:r w:rsidRPr="00A671CA">
              <w:rPr>
                <w:rFonts w:asciiTheme="minorBidi" w:hAnsiTheme="minorBidi" w:cstheme="minorBidi"/>
              </w:rPr>
              <w:t xml:space="preserve">Since the matrices </w:t>
            </w:r>
            <m:oMath>
              <m:r>
                <m:rPr>
                  <m:sty m:val="b"/>
                </m:rPr>
                <w:rPr>
                  <w:rFonts w:ascii="Cambria Math" w:hAnsi="Cambria Math" w:cstheme="minorBidi"/>
                </w:rPr>
                <m:t>P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1,2</m:t>
                      </m:r>
                    </m:sub>
                  </m:sSub>
                </m:e>
              </m:d>
            </m:oMath>
            <w:r w:rsidRPr="00A671CA">
              <w:rPr>
                <w:rFonts w:asciiTheme="minorBidi" w:hAnsiTheme="minorBidi" w:cstheme="minorBidi"/>
              </w:rPr>
              <w:t xml:space="preserve"> are determined directly from data, with enough information</w:t>
            </w:r>
            <m:oMath>
              <m:r>
                <w:rPr>
                  <w:rFonts w:ascii="Cambria Math" w:hAnsi="Cambria Math" w:cstheme="minorBidi"/>
                </w:rPr>
                <m:t xml:space="preserve"> T(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1</m:t>
                  </m:r>
                </m:sub>
              </m:sSub>
              <m:r>
                <w:rPr>
                  <w:rFonts w:ascii="Cambria Math" w:hAnsi="Cambria Math" w:cstheme="min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2</m:t>
                  </m:r>
                </m:sub>
              </m:sSub>
              <m:r>
                <w:rPr>
                  <w:rFonts w:ascii="Cambria Math" w:hAnsi="Cambria Math" w:cstheme="minorBidi"/>
                </w:rPr>
                <m:t>)</m:t>
              </m:r>
            </m:oMath>
            <w:r w:rsidRPr="00A671CA">
              <w:rPr>
                <w:rFonts w:asciiTheme="minorBidi" w:hAnsiTheme="minorBidi" w:cstheme="minorBidi"/>
              </w:rPr>
              <w:t xml:space="preserve"> could be learnt by matrix inversion. However, in most cases, the number of clones is far less than the number of states. To constrain the map, we require that: 1) </w:t>
            </w:r>
            <w:del w:id="22" w:author="Wang, Shouwen" w:date="2021-04-07T11:53:00Z">
              <w:r w:rsidRPr="00A671CA" w:rsidDel="00F724D1">
                <w:rPr>
                  <w:rFonts w:asciiTheme="minorBidi" w:hAnsiTheme="minorBidi" w:cstheme="minorBidi"/>
                </w:rPr>
                <w:delText xml:space="preserve"> </w:delText>
              </w:r>
            </w:del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Pr="00A671CA">
              <w:rPr>
                <w:rFonts w:asciiTheme="minorBidi" w:hAnsiTheme="minorBidi" w:cstheme="minorBidi"/>
              </w:rPr>
              <w:t xml:space="preserve"> is a sparse matrix (Fig. 1</w:t>
            </w:r>
            <w:r w:rsidRPr="00A671CA">
              <w:rPr>
                <w:rFonts w:asciiTheme="minorBidi" w:hAnsiTheme="minorBidi" w:cstheme="minorBidi"/>
                <w:b/>
              </w:rPr>
              <w:t>e</w:t>
            </w:r>
            <w:r w:rsidRPr="00A671CA">
              <w:rPr>
                <w:rFonts w:asciiTheme="minorBidi" w:hAnsiTheme="minorBidi" w:cstheme="minorBidi"/>
              </w:rPr>
              <w:t xml:space="preserve">, left panel); 2) </w:t>
            </w:r>
            <w:del w:id="23" w:author="Wang, Shouwen" w:date="2021-04-07T11:52:00Z">
              <w:r w:rsidRPr="00A671CA" w:rsidDel="00F724D1">
                <w:rPr>
                  <w:rFonts w:asciiTheme="minorBidi" w:hAnsiTheme="minorBidi" w:cstheme="minorBidi"/>
                </w:rPr>
                <w:delText xml:space="preserve"> </w:delText>
              </w:r>
            </w:del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Pr="00A671CA">
              <w:rPr>
                <w:rFonts w:asciiTheme="minorBidi" w:hAnsiTheme="minorBidi" w:cstheme="minorBidi"/>
              </w:rPr>
              <w:t xml:space="preserve"> is locally coherent (Fig. 1</w:t>
            </w:r>
            <w:r w:rsidRPr="00A671CA">
              <w:rPr>
                <w:rFonts w:asciiTheme="minorBidi" w:hAnsiTheme="minorBidi" w:cstheme="minorBidi"/>
                <w:b/>
              </w:rPr>
              <w:t>e</w:t>
            </w:r>
            <w:r w:rsidRPr="00A671CA">
              <w:rPr>
                <w:rFonts w:asciiTheme="minorBidi" w:hAnsiTheme="minorBidi" w:cstheme="minorBidi"/>
              </w:rPr>
              <w:t xml:space="preserve">, right panel); and 3) </w:t>
            </w:r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Pr="00A671CA">
              <w:rPr>
                <w:rFonts w:asciiTheme="minorBidi" w:hAnsiTheme="minorBidi" w:cstheme="minorBidi"/>
              </w:rPr>
              <w:t xml:space="preserve"> is a non-negative matrix. With these requirements, the inference becomes an optimization problem: </w:t>
            </w:r>
          </w:p>
          <w:p w14:paraId="08004F75" w14:textId="77777777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w:r w:rsidRPr="00A671CA">
              <w:rPr>
                <w:rFonts w:asciiTheme="minorBidi" w:hAnsiTheme="minorBidi" w:cstheme="minorBidi"/>
              </w:rPr>
              <w:t xml:space="preserve">   </w:t>
            </w:r>
          </w:p>
          <w:p w14:paraId="0EF4E6E4" w14:textId="1D4933A1" w:rsidR="00F20786" w:rsidRPr="00A671CA" w:rsidRDefault="00306FB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</w:rPr>
                          <m:t>min</m:t>
                        </m:r>
                        <m:ctrlPr>
                          <w:rPr>
                            <w:rFonts w:ascii="Cambria Math" w:hAnsi="Cambria Math" w:cstheme="minorBidi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inorBidi"/>
                          </w:rPr>
                          <m:t>T</m:t>
                        </m:r>
                        <m:ctrlPr>
                          <w:rPr>
                            <w:rFonts w:ascii="Cambria Math" w:hAnsi="Cambria Math" w:cstheme="minorBidi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theme="minorBidi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 w:cstheme="minorBidi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m:rPr>
                            <m:nor/>
                          </m:rPr>
                          <w:rPr>
                            <w:rFonts w:asciiTheme="minorBidi" w:hAnsiTheme="minorBidi" w:cstheme="minorBidi"/>
                          </w:rPr>
                          <m:t>Sparsity</m:t>
                        </m:r>
                      </m:lim>
                    </m:limLow>
                    <m:r>
                      <w:rPr>
                        <w:rFonts w:ascii="Cambria Math" w:hAnsi="Cambria Math" w:cstheme="minorBidi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 w:cstheme="minorBidi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LT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m:rPr>
                            <m:nor/>
                          </m:rPr>
                          <w:rPr>
                            <w:rFonts w:asciiTheme="minorBidi" w:hAnsiTheme="minorBidi" w:cstheme="minorBidi"/>
                          </w:rPr>
                          <m:t>Coherence</m:t>
                        </m:r>
                      </m:lim>
                    </m:limLow>
                    <m:r>
                      <w:rPr>
                        <w:rFonts w:ascii="Cambria Math" w:hAnsi="Cambria Math" w:cstheme="minorBidi"/>
                      </w:rPr>
                      <m:t xml:space="preserve">,  s.t. </m:t>
                    </m:r>
                    <m:limLow>
                      <m:limLow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 w:cstheme="minorBidi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‖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</w:rPr>
                              <m:t>≤ϵ</m:t>
                            </m:r>
                          </m:e>
                        </m:groupChr>
                      </m:e>
                      <m:lim>
                        <m:r>
                          <m:rPr>
                            <m:nor/>
                          </m:rPr>
                          <w:rPr>
                            <w:rFonts w:asciiTheme="minorBidi" w:hAnsiTheme="minorBidi" w:cstheme="minorBidi"/>
                          </w:rPr>
                          <m:t>Clonal dynamics</m:t>
                        </m:r>
                      </m:lim>
                    </m:limLow>
                    <m:r>
                      <w:rPr>
                        <w:rFonts w:ascii="Cambria Math" w:hAnsi="Cambria Math" w:cstheme="minorBidi"/>
                      </w:rPr>
                      <m:t xml:space="preserve"> ; T≥0</m:t>
                    </m:r>
                  </m:e>
                </m:func>
                <m:r>
                  <w:rPr>
                    <w:rFonts w:ascii="Cambria Math" w:hAnsi="Cambria Math" w:cstheme="minorBidi"/>
                  </w:rPr>
                  <m:t>;</m:t>
                </m:r>
                <m:r>
                  <w:ins w:id="24" w:author="Wang, Shouwen" w:date="2021-04-07T11:53:00Z">
                    <w:rPr>
                      <w:rFonts w:ascii="Cambria Math" w:hAnsi="Cambria Math" w:cstheme="minorBidi"/>
                    </w:rPr>
                    <m:t xml:space="preserve"> </m:t>
                  </w:ins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>Normalization</m:t>
                </m:r>
              </m:oMath>
            </m:oMathPara>
          </w:p>
          <w:p w14:paraId="644A72D2" w14:textId="77777777" w:rsidR="00F20786" w:rsidRPr="00A671CA" w:rsidRDefault="00F20786" w:rsidP="00F20786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</w:p>
          <w:p w14:paraId="2075E9EC" w14:textId="029A0AFA" w:rsidR="00F20786" w:rsidRDefault="00306FB6" w:rsidP="00DF39F5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Bidi"/>
                    </w:rPr>
                    <m:t>1</m:t>
                  </m:r>
                </m:sub>
              </m:sSub>
            </m:oMath>
            <w:r w:rsidR="00F20786" w:rsidRPr="00A671CA">
              <w:rPr>
                <w:rFonts w:asciiTheme="minorBidi" w:hAnsiTheme="minorBidi" w:cstheme="minorBidi"/>
              </w:rPr>
              <w:t xml:space="preserve">quantifies the sparsity of the matrix </w:t>
            </w:r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 through its L1 norm, </w:t>
            </w:r>
            <w:r w:rsidR="00790CF3">
              <w:rPr>
                <w:rFonts w:asciiTheme="minorBidi" w:hAnsiTheme="minorBidi" w:cstheme="minorBidi"/>
              </w:rPr>
              <w:t>and</w:t>
            </w:r>
            <w:r w:rsidR="00F20786" w:rsidRPr="00A671CA">
              <w:rPr>
                <w:rFonts w:asciiTheme="minorBidi" w:hAnsiTheme="minorBidi" w:cstheme="min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</w:rPr>
                        <m:t>LT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Bidi"/>
                    </w:rPr>
                    <m:t>2</m:t>
                  </m:r>
                </m:sub>
              </m:sSub>
            </m:oMath>
            <w:r w:rsidR="00F20786" w:rsidRPr="00A671CA">
              <w:rPr>
                <w:rFonts w:asciiTheme="minorBidi" w:hAnsiTheme="minorBidi" w:cstheme="minorBidi"/>
              </w:rPr>
              <w:t xml:space="preserve"> quantifies the local coherence of </w:t>
            </w:r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 (</w:t>
            </w:r>
            <m:oMath>
              <m:r>
                <w:rPr>
                  <w:rFonts w:ascii="Cambria Math" w:hAnsi="Cambria Math" w:cstheme="minorBidi"/>
                </w:rPr>
                <m:t>L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 being the Graph Laplacian of the cell state similarity graph, and </w:t>
            </w:r>
            <m:oMath>
              <m:r>
                <w:rPr>
                  <w:rFonts w:ascii="Cambria Math" w:hAnsi="Cambria Math" w:cstheme="minorBidi"/>
                </w:rPr>
                <m:t>LT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 being the local divergence). The remaining constraints enforce the observed clonal dynamics, non-negativity of </w:t>
            </w:r>
            <m:oMath>
              <m:r>
                <w:rPr>
                  <w:rFonts w:ascii="Cambria Math" w:hAnsi="Cambria Math" w:cstheme="minorBidi"/>
                </w:rPr>
                <m:t>T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, and map normalization, respectively. </w:t>
            </w:r>
            <w:del w:id="25" w:author="Wang, Shouwen" w:date="2021-04-07T10:30:00Z">
              <w:r w:rsidR="00F20786" w:rsidRPr="00A671CA" w:rsidDel="000217F6">
                <w:rPr>
                  <w:rFonts w:asciiTheme="minorBidi" w:hAnsiTheme="minorBidi" w:cstheme="minorBidi"/>
                </w:rPr>
                <w:delText xml:space="preserve">Both </w:delText>
              </w:r>
            </w:del>
            <m:oMath>
              <m:r>
                <w:del w:id="26" w:author="Wang, Shouwen" w:date="2021-04-07T10:30:00Z">
                  <w:rPr>
                    <w:rFonts w:ascii="Cambria Math" w:hAnsi="Cambria Math" w:cstheme="minorBidi"/>
                  </w:rPr>
                  <m:t>α</m:t>
                </w:del>
              </m:r>
            </m:oMath>
            <w:del w:id="27" w:author="Wang, Shouwen" w:date="2021-04-07T10:30:00Z">
              <w:r w:rsidR="00F20786" w:rsidRPr="00A671CA" w:rsidDel="000217F6">
                <w:rPr>
                  <w:rFonts w:asciiTheme="minorBidi" w:hAnsiTheme="minorBidi" w:cstheme="minorBidi"/>
                </w:rPr>
                <w:delText xml:space="preserve"> and </w:delText>
              </w:r>
            </w:del>
            <m:oMath>
              <m:r>
                <w:del w:id="28" w:author="Wang, Shouwen" w:date="2021-04-07T10:30:00Z">
                  <w:rPr>
                    <w:rFonts w:ascii="Cambria Math" w:hAnsi="Cambria Math" w:cstheme="minorBidi"/>
                  </w:rPr>
                  <m:t>ϵ</m:t>
                </w:del>
              </m:r>
            </m:oMath>
            <w:del w:id="29" w:author="Wang, Shouwen" w:date="2021-04-07T10:30:00Z">
              <w:r w:rsidR="00F20786" w:rsidRPr="00A671CA" w:rsidDel="000217F6">
                <w:rPr>
                  <w:rFonts w:asciiTheme="minorBidi" w:hAnsiTheme="minorBidi" w:cstheme="minorBidi"/>
                </w:rPr>
                <w:delText xml:space="preserve"> are tunable parameters.  </w:delText>
              </w:r>
            </w:del>
            <w:r w:rsidR="00F20786" w:rsidRPr="00A671CA">
              <w:rPr>
                <w:rFonts w:asciiTheme="minorBidi" w:hAnsiTheme="minorBidi" w:cstheme="minorBidi"/>
              </w:rPr>
              <w:t xml:space="preserve">At </w:t>
            </w:r>
            <m:oMath>
              <m:r>
                <w:rPr>
                  <w:rFonts w:ascii="Cambria Math" w:hAnsi="Cambria Math" w:cstheme="minorBidi"/>
                </w:rPr>
                <m:t>α=0</m:t>
              </m:r>
            </m:oMath>
            <w:r w:rsidR="00F20786" w:rsidRPr="00A671CA">
              <w:rPr>
                <w:rFonts w:asciiTheme="minorBidi" w:hAnsiTheme="minorBidi" w:cstheme="minorBidi"/>
              </w:rPr>
              <w:t xml:space="preserve">, the minimization takes the form of </w:t>
            </w:r>
            <w:r w:rsidR="00F20786" w:rsidRPr="00A671CA">
              <w:rPr>
                <w:rFonts w:asciiTheme="minorBidi" w:hAnsiTheme="minorBidi" w:cstheme="minorBidi"/>
                <w:i/>
              </w:rPr>
              <w:t>Lasso</w:t>
            </w:r>
            <w:r w:rsidR="00F20786" w:rsidRPr="00A671CA">
              <w:rPr>
                <w:rFonts w:asciiTheme="minorBidi" w:hAnsiTheme="minorBidi" w:cstheme="minorBidi"/>
              </w:rPr>
              <w:fldChar w:fldCharType="begin" w:fldLock="1">
                <w:fldData xml:space="preserve">ZQBKAHkAdABWAGQAdAB1ADMARABZAFEALwBSAFYAQwBRAE4ARQBYAFMAOQBiADkAWQBxAEIAbwA0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</w:fldData>
              </w:fldChar>
            </w:r>
            <w:r w:rsidR="00F20786" w:rsidRPr="00A671CA">
              <w:rPr>
                <w:rFonts w:asciiTheme="minorBidi" w:hAnsiTheme="minorBidi" w:cstheme="minorBidi"/>
              </w:rPr>
              <w:instrText>ADDIN paperpile_citation &lt;clusterId&gt;Y421M597B287F882&lt;/clusterId&gt;&lt;version&gt;0.6.9&lt;/version&gt;&lt;metadata&gt;&lt;citation&gt;&lt;id&gt;af123cbd-9b59-48df-bf85-3179ed1486d1&lt;/id&gt;&lt;no_author/&gt;&lt;prefix/&gt;&lt;suffix/&gt;&lt;locator/&gt;&lt;locator_label&gt;page&lt;/locator_label&gt;&lt;/citation&gt;&lt;/metadata&gt; \* MERGEFORMAT</w:instrText>
            </w:r>
            <w:r w:rsidR="00F20786" w:rsidRPr="00A671CA">
              <w:rPr>
                <w:rFonts w:asciiTheme="minorBidi" w:hAnsiTheme="minorBidi" w:cstheme="minorBidi"/>
              </w:rPr>
            </w:r>
            <w:r w:rsidR="00F20786" w:rsidRPr="00A671CA">
              <w:rPr>
                <w:rFonts w:asciiTheme="minorBidi" w:hAnsiTheme="minorBidi" w:cstheme="minorBidi"/>
              </w:rPr>
              <w:fldChar w:fldCharType="separate"/>
            </w:r>
            <w:r w:rsidR="00B627C0" w:rsidRPr="00453F86">
              <w:rPr>
                <w:rFonts w:asciiTheme="minorBidi" w:hAnsiTheme="minorBidi" w:cstheme="minorBidi"/>
                <w:noProof/>
                <w:vertAlign w:val="superscript"/>
              </w:rPr>
              <w:t>26</w:t>
            </w:r>
            <w:r w:rsidR="00F20786" w:rsidRPr="00A671CA">
              <w:rPr>
                <w:rFonts w:asciiTheme="minorBidi" w:hAnsiTheme="minorBidi" w:cstheme="minorBidi"/>
              </w:rPr>
              <w:fldChar w:fldCharType="end"/>
            </w:r>
            <w:r w:rsidR="00F20786" w:rsidRPr="00A671CA">
              <w:rPr>
                <w:rFonts w:asciiTheme="minorBidi" w:hAnsiTheme="minorBidi" w:cstheme="minorBidi"/>
              </w:rPr>
              <w:t>, a</w:t>
            </w:r>
            <w:r w:rsidR="00790CF3">
              <w:rPr>
                <w:rFonts w:asciiTheme="minorBidi" w:hAnsiTheme="minorBidi" w:cstheme="minorBidi"/>
              </w:rPr>
              <w:t>n</w:t>
            </w:r>
            <w:r w:rsidR="00F20786" w:rsidRPr="00A671CA">
              <w:rPr>
                <w:rFonts w:asciiTheme="minorBidi" w:hAnsiTheme="minorBidi" w:cstheme="minorBidi"/>
              </w:rPr>
              <w:t xml:space="preserve"> algorithm for compressed sensing. Our formulation extends compressed sensing from vector</w:t>
            </w:r>
            <w:r w:rsidR="00790CF3">
              <w:rPr>
                <w:rFonts w:asciiTheme="minorBidi" w:hAnsiTheme="minorBidi" w:cstheme="minorBidi"/>
              </w:rPr>
              <w:t>s</w:t>
            </w:r>
            <w:r w:rsidR="00F20786" w:rsidRPr="00A671CA">
              <w:rPr>
                <w:rFonts w:asciiTheme="minorBidi" w:hAnsiTheme="minorBidi" w:cstheme="minorBidi"/>
              </w:rPr>
              <w:t xml:space="preserve"> to matri</w:t>
            </w:r>
            <w:r w:rsidR="00790CF3">
              <w:rPr>
                <w:rFonts w:asciiTheme="minorBidi" w:hAnsiTheme="minorBidi" w:cstheme="minorBidi"/>
              </w:rPr>
              <w:t>ces</w:t>
            </w:r>
            <w:r w:rsidR="00F20786" w:rsidRPr="00A671CA">
              <w:rPr>
                <w:rFonts w:asciiTheme="minorBidi" w:hAnsiTheme="minorBidi" w:cstheme="minorBidi"/>
              </w:rPr>
              <w:t xml:space="preserve">, and </w:t>
            </w:r>
            <w:r w:rsidR="00E92BE1">
              <w:rPr>
                <w:rFonts w:asciiTheme="minorBidi" w:hAnsiTheme="minorBidi" w:cstheme="minorBidi"/>
              </w:rPr>
              <w:lastRenderedPageBreak/>
              <w:t xml:space="preserve">to </w:t>
            </w:r>
            <w:r w:rsidR="00B37C74">
              <w:rPr>
                <w:rFonts w:asciiTheme="minorBidi" w:hAnsiTheme="minorBidi" w:cstheme="minorBidi"/>
              </w:rPr>
              <w:t>enforce</w:t>
            </w:r>
            <w:r w:rsidR="00F20786" w:rsidRPr="00A671CA">
              <w:rPr>
                <w:rFonts w:asciiTheme="minorBidi" w:hAnsiTheme="minorBidi" w:cstheme="minorBidi"/>
              </w:rPr>
              <w:t xml:space="preserve"> local coherence. The local coherence extension is reminiscent of the </w:t>
            </w:r>
            <w:r w:rsidR="00F20786" w:rsidRPr="00A671CA">
              <w:rPr>
                <w:rFonts w:asciiTheme="minorBidi" w:hAnsiTheme="minorBidi" w:cstheme="minorBidi"/>
                <w:i/>
              </w:rPr>
              <w:t>fused Lasso</w:t>
            </w:r>
            <w:r w:rsidR="00F20786" w:rsidRPr="00A671CA">
              <w:rPr>
                <w:rFonts w:asciiTheme="minorBidi" w:hAnsiTheme="minorBidi" w:cstheme="minorBidi"/>
              </w:rPr>
              <w:t xml:space="preserve"> problem</w:t>
            </w:r>
            <w:r w:rsidR="00F20786" w:rsidRPr="00A671CA">
              <w:rPr>
                <w:rFonts w:asciiTheme="minorBidi" w:hAnsiTheme="minorBidi" w:cstheme="minorBidi"/>
              </w:rPr>
              <w:fldChar w:fldCharType="begin" w:fldLock="1">
                <w:fldData xml:space="preserve">ZQBKAHkAZABWAG0AMQByADMARABnAFEALwBpAHYAQwBIADgAbwBWAEkAawBkACsAdAB3AE0AaABk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</w:fldData>
              </w:fldChar>
            </w:r>
            <w:r w:rsidR="00F771E6">
              <w:rPr>
                <w:rFonts w:asciiTheme="minorBidi" w:hAnsiTheme="minorBidi" w:cstheme="minorBidi"/>
              </w:rPr>
              <w:instrText>ADDIN paperpile_citation &lt;clusterId&gt;X946L193H784E217&lt;/clusterId&gt;&lt;version&gt;0.6.9&lt;/version&gt;&lt;metadata&gt;&lt;citation&gt;&lt;id&gt;c90b94db-619a-431b-a9b6-997c86c43cdc&lt;/id&gt;&lt;no_author/&gt;&lt;prefix/&gt;&lt;suffix/&gt;&lt;locator/&gt;&lt;locator_label&gt;page&lt;/locator_label&gt;&lt;/citation&gt;&lt;/metadata&gt; \* MERGEFORMAT</w:instrText>
            </w:r>
            <w:r w:rsidR="00F20786" w:rsidRPr="00A671CA">
              <w:rPr>
                <w:rFonts w:asciiTheme="minorBidi" w:hAnsiTheme="minorBidi" w:cstheme="minorBidi"/>
              </w:rPr>
            </w:r>
            <w:r w:rsidR="00F20786" w:rsidRPr="00A671CA">
              <w:rPr>
                <w:rFonts w:asciiTheme="minorBidi" w:hAnsiTheme="minorBidi" w:cstheme="minorBidi"/>
              </w:rPr>
              <w:fldChar w:fldCharType="separate"/>
            </w:r>
            <w:r w:rsidR="00B627C0" w:rsidRPr="00453F86">
              <w:rPr>
                <w:rFonts w:asciiTheme="minorBidi" w:hAnsiTheme="minorBidi" w:cstheme="minorBidi"/>
                <w:noProof/>
                <w:vertAlign w:val="superscript"/>
              </w:rPr>
              <w:t>27</w:t>
            </w:r>
            <w:r w:rsidR="00F20786" w:rsidRPr="00A671CA">
              <w:rPr>
                <w:rFonts w:asciiTheme="minorBidi" w:hAnsiTheme="minorBidi" w:cstheme="minorBidi"/>
              </w:rPr>
              <w:fldChar w:fldCharType="end"/>
            </w:r>
            <w:r w:rsidR="00F20786" w:rsidRPr="00A671CA">
              <w:rPr>
                <w:rFonts w:asciiTheme="minorBidi" w:hAnsiTheme="minorBidi" w:cstheme="minorBidi"/>
              </w:rPr>
              <w:t>. An iterative</w:t>
            </w:r>
            <w:r w:rsidR="00856FF8">
              <w:rPr>
                <w:rFonts w:asciiTheme="minorBidi" w:hAnsiTheme="minorBidi" w:cstheme="minorBidi"/>
              </w:rPr>
              <w:t>, heuristic</w:t>
            </w:r>
            <w:r w:rsidR="00F20786" w:rsidRPr="00A671CA">
              <w:rPr>
                <w:rFonts w:asciiTheme="minorBidi" w:hAnsiTheme="minorBidi" w:cstheme="minorBidi"/>
              </w:rPr>
              <w:t xml:space="preserve"> approach solves the CoSpar optimization efficiently (Fig. 2</w:t>
            </w:r>
            <w:r w:rsidR="00F20786" w:rsidRPr="00A671CA">
              <w:rPr>
                <w:rFonts w:asciiTheme="minorBidi" w:hAnsiTheme="minorBidi" w:cstheme="minorBidi"/>
                <w:b/>
              </w:rPr>
              <w:t>a</w:t>
            </w:r>
            <w:r w:rsidR="00F20786" w:rsidRPr="00A671CA">
              <w:rPr>
                <w:rFonts w:asciiTheme="minorBidi" w:hAnsiTheme="minorBidi" w:cstheme="minorBidi"/>
              </w:rPr>
              <w:t>; Supplementary Fig. 2). See Methods and Supplementary Note</w:t>
            </w:r>
            <w:r w:rsidR="00774724">
              <w:rPr>
                <w:rFonts w:asciiTheme="minorBidi" w:hAnsiTheme="minorBidi" w:cstheme="minorBidi"/>
              </w:rPr>
              <w:t>s</w:t>
            </w:r>
            <w:r w:rsidR="00F20786" w:rsidRPr="00A671CA">
              <w:rPr>
                <w:rFonts w:asciiTheme="minorBidi" w:hAnsiTheme="minorBidi" w:cstheme="minorBidi"/>
              </w:rPr>
              <w:t xml:space="preserve"> </w:t>
            </w:r>
            <w:r w:rsidR="00774724">
              <w:rPr>
                <w:rFonts w:asciiTheme="minorBidi" w:hAnsiTheme="minorBidi" w:cstheme="minorBidi"/>
              </w:rPr>
              <w:t>1-</w:t>
            </w:r>
            <w:r w:rsidR="00F20786" w:rsidRPr="00A671CA">
              <w:rPr>
                <w:rFonts w:asciiTheme="minorBidi" w:hAnsiTheme="minorBidi" w:cstheme="minorBidi"/>
              </w:rPr>
              <w:t xml:space="preserve">3 for further details. </w:t>
            </w:r>
          </w:p>
          <w:p w14:paraId="4B3D8525" w14:textId="2DBC00C2" w:rsidR="00DF39F5" w:rsidRDefault="00DF39F5" w:rsidP="00DF39F5">
            <w:pPr>
              <w:tabs>
                <w:tab w:val="left" w:pos="373"/>
                <w:tab w:val="left" w:pos="747"/>
                <w:tab w:val="left" w:pos="1121"/>
                <w:tab w:val="left" w:pos="1495"/>
                <w:tab w:val="left" w:pos="1868"/>
                <w:tab w:val="left" w:pos="2242"/>
                <w:tab w:val="left" w:pos="2616"/>
                <w:tab w:val="left" w:pos="2990"/>
                <w:tab w:val="left" w:pos="3363"/>
                <w:tab w:val="left" w:pos="3737"/>
                <w:tab w:val="left" w:pos="4111"/>
                <w:tab w:val="left" w:pos="4485"/>
                <w:tab w:val="left" w:pos="4858"/>
                <w:tab w:val="left" w:pos="5232"/>
                <w:tab w:val="left" w:pos="5606"/>
                <w:tab w:val="left" w:pos="5980"/>
                <w:tab w:val="left" w:pos="6353"/>
                <w:tab w:val="left" w:pos="6727"/>
                <w:tab w:val="left" w:pos="7101"/>
                <w:tab w:val="left" w:pos="7475"/>
                <w:tab w:val="left" w:pos="7848"/>
                <w:tab w:val="left" w:pos="8222"/>
                <w:tab w:val="left" w:pos="8596"/>
                <w:tab w:val="left" w:pos="8970"/>
                <w:tab w:val="left" w:pos="9343"/>
                <w:tab w:val="left" w:pos="9717"/>
                <w:tab w:val="left" w:pos="10091"/>
                <w:tab w:val="left" w:pos="10465"/>
                <w:tab w:val="left" w:pos="10838"/>
                <w:tab w:val="left" w:pos="11212"/>
                <w:tab w:val="left" w:pos="11586"/>
                <w:tab w:val="left" w:pos="11960"/>
                <w:tab w:val="left" w:pos="12333"/>
                <w:tab w:val="left" w:pos="12707"/>
                <w:tab w:val="left" w:pos="13081"/>
                <w:tab w:val="left" w:pos="13455"/>
                <w:tab w:val="left" w:pos="13828"/>
                <w:tab w:val="left" w:pos="14202"/>
                <w:tab w:val="left" w:pos="14576"/>
                <w:tab w:val="left" w:pos="14950"/>
                <w:tab w:val="left" w:pos="15323"/>
                <w:tab w:val="left" w:pos="15697"/>
                <w:tab w:val="left" w:pos="16071"/>
                <w:tab w:val="left" w:pos="16445"/>
                <w:tab w:val="left" w:pos="16818"/>
                <w:tab w:val="left" w:pos="17192"/>
                <w:tab w:val="left" w:pos="17566"/>
                <w:tab w:val="left" w:pos="17940"/>
                <w:tab w:val="left" w:pos="18313"/>
                <w:tab w:val="left" w:pos="18687"/>
                <w:tab w:val="left" w:pos="19061"/>
                <w:tab w:val="left" w:pos="19435"/>
                <w:tab w:val="left" w:pos="19808"/>
                <w:tab w:val="left" w:pos="20182"/>
                <w:tab w:val="left" w:pos="20556"/>
                <w:tab w:val="left" w:pos="20930"/>
                <w:tab w:val="left" w:pos="21303"/>
                <w:tab w:val="left" w:pos="21677"/>
                <w:tab w:val="left" w:pos="22051"/>
                <w:tab w:val="left" w:pos="22425"/>
                <w:tab w:val="left" w:pos="22798"/>
                <w:tab w:val="left" w:pos="23172"/>
                <w:tab w:val="left" w:pos="23546"/>
                <w:tab w:val="left" w:pos="23920"/>
              </w:tabs>
              <w:autoSpaceDE w:val="0"/>
              <w:autoSpaceDN w:val="0"/>
              <w:adjustRightInd w:val="0"/>
              <w:rPr>
                <w:rFonts w:ascii="Helvetica" w:hAnsi="Helvetica" w:cs="Arial"/>
              </w:rPr>
            </w:pPr>
          </w:p>
        </w:tc>
      </w:tr>
    </w:tbl>
    <w:p w14:paraId="427906A2" w14:textId="77777777" w:rsidR="00F20786" w:rsidRDefault="00F20786" w:rsidP="00FE1CB0">
      <w:pPr>
        <w:tabs>
          <w:tab w:val="left" w:pos="373"/>
          <w:tab w:val="left" w:pos="747"/>
          <w:tab w:val="left" w:pos="1121"/>
          <w:tab w:val="left" w:pos="1495"/>
          <w:tab w:val="left" w:pos="1868"/>
          <w:tab w:val="left" w:pos="2242"/>
          <w:tab w:val="left" w:pos="2616"/>
          <w:tab w:val="left" w:pos="2990"/>
          <w:tab w:val="left" w:pos="3363"/>
          <w:tab w:val="left" w:pos="3737"/>
          <w:tab w:val="left" w:pos="4111"/>
          <w:tab w:val="left" w:pos="4485"/>
          <w:tab w:val="left" w:pos="4858"/>
          <w:tab w:val="left" w:pos="5232"/>
          <w:tab w:val="left" w:pos="5606"/>
          <w:tab w:val="left" w:pos="5980"/>
          <w:tab w:val="left" w:pos="6353"/>
          <w:tab w:val="left" w:pos="6727"/>
          <w:tab w:val="left" w:pos="7101"/>
          <w:tab w:val="left" w:pos="7475"/>
          <w:tab w:val="left" w:pos="7848"/>
          <w:tab w:val="left" w:pos="8222"/>
          <w:tab w:val="left" w:pos="8596"/>
          <w:tab w:val="left" w:pos="8970"/>
          <w:tab w:val="left" w:pos="9343"/>
          <w:tab w:val="left" w:pos="9717"/>
          <w:tab w:val="left" w:pos="10091"/>
          <w:tab w:val="left" w:pos="10465"/>
          <w:tab w:val="left" w:pos="10838"/>
          <w:tab w:val="left" w:pos="11212"/>
          <w:tab w:val="left" w:pos="11586"/>
          <w:tab w:val="left" w:pos="11960"/>
          <w:tab w:val="left" w:pos="12333"/>
          <w:tab w:val="left" w:pos="12707"/>
          <w:tab w:val="left" w:pos="13081"/>
          <w:tab w:val="left" w:pos="13455"/>
          <w:tab w:val="left" w:pos="13828"/>
          <w:tab w:val="left" w:pos="14202"/>
          <w:tab w:val="left" w:pos="14576"/>
          <w:tab w:val="left" w:pos="14950"/>
          <w:tab w:val="left" w:pos="15323"/>
          <w:tab w:val="left" w:pos="15697"/>
          <w:tab w:val="left" w:pos="16071"/>
          <w:tab w:val="left" w:pos="16445"/>
          <w:tab w:val="left" w:pos="16818"/>
          <w:tab w:val="left" w:pos="17192"/>
          <w:tab w:val="left" w:pos="17566"/>
          <w:tab w:val="left" w:pos="17940"/>
          <w:tab w:val="left" w:pos="18313"/>
          <w:tab w:val="left" w:pos="18687"/>
          <w:tab w:val="left" w:pos="19061"/>
          <w:tab w:val="left" w:pos="19435"/>
          <w:tab w:val="left" w:pos="19808"/>
          <w:tab w:val="left" w:pos="20182"/>
          <w:tab w:val="left" w:pos="20556"/>
          <w:tab w:val="left" w:pos="20930"/>
          <w:tab w:val="left" w:pos="21303"/>
          <w:tab w:val="left" w:pos="21677"/>
          <w:tab w:val="left" w:pos="22051"/>
          <w:tab w:val="left" w:pos="22425"/>
          <w:tab w:val="left" w:pos="22798"/>
          <w:tab w:val="left" w:pos="23172"/>
          <w:tab w:val="left" w:pos="23546"/>
          <w:tab w:val="left" w:pos="23920"/>
        </w:tabs>
        <w:autoSpaceDE w:val="0"/>
        <w:autoSpaceDN w:val="0"/>
        <w:adjustRightInd w:val="0"/>
        <w:rPr>
          <w:ins w:id="30" w:author="Klein, Allon Moshe" w:date="2021-03-31T16:01:00Z"/>
          <w:rFonts w:ascii="Helvetica" w:hAnsi="Helvetica" w:cs="Arial"/>
        </w:rPr>
      </w:pPr>
    </w:p>
    <w:p w14:paraId="12D06DAD" w14:textId="77777777" w:rsidR="006001E5" w:rsidRDefault="006001E5" w:rsidP="008B3A8B">
      <w:pPr>
        <w:rPr>
          <w:rFonts w:ascii="Helvetica" w:hAnsi="Helvetica" w:cs="Arial"/>
        </w:rPr>
      </w:pPr>
    </w:p>
    <w:p w14:paraId="609C0853" w14:textId="77777777" w:rsidR="00B4334E" w:rsidRDefault="00C93DC7" w:rsidP="00904B11">
      <w:pPr>
        <w:autoSpaceDE w:val="0"/>
        <w:autoSpaceDN w:val="0"/>
        <w:adjustRightInd w:val="0"/>
        <w:rPr>
          <w:rFonts w:ascii="Helvetica" w:hAnsi="Helvetica" w:cs="Arial"/>
          <w:b/>
          <w:bCs/>
        </w:rPr>
      </w:pPr>
      <w:r w:rsidRPr="00810A68">
        <w:rPr>
          <w:rFonts w:ascii="Helvetica" w:hAnsi="Helvetica" w:cs="Arial"/>
          <w:b/>
          <w:bCs/>
        </w:rPr>
        <w:t xml:space="preserve">CoSpar </w:t>
      </w:r>
      <w:r w:rsidR="003D0D29">
        <w:rPr>
          <w:rFonts w:ascii="Helvetica" w:hAnsi="Helvetica" w:cs="Arial"/>
          <w:b/>
          <w:bCs/>
        </w:rPr>
        <w:t>infers dynamics</w:t>
      </w:r>
      <w:r w:rsidRPr="00810A68">
        <w:rPr>
          <w:rFonts w:ascii="Helvetica" w:hAnsi="Helvetica" w:cs="Arial"/>
          <w:b/>
          <w:bCs/>
        </w:rPr>
        <w:t xml:space="preserve"> robustly </w:t>
      </w:r>
      <w:r w:rsidR="00CC2490">
        <w:rPr>
          <w:rFonts w:ascii="Helvetica" w:hAnsi="Helvetica" w:cs="Arial"/>
          <w:b/>
          <w:bCs/>
        </w:rPr>
        <w:t>in</w:t>
      </w:r>
      <w:r w:rsidRPr="00810A68">
        <w:rPr>
          <w:rFonts w:ascii="Helvetica" w:hAnsi="Helvetica" w:cs="Arial"/>
          <w:b/>
          <w:bCs/>
        </w:rPr>
        <w:t xml:space="preserve"> simulat</w:t>
      </w:r>
      <w:r w:rsidR="00CC2490">
        <w:rPr>
          <w:rFonts w:ascii="Helvetica" w:hAnsi="Helvetica" w:cs="Arial"/>
          <w:b/>
          <w:bCs/>
        </w:rPr>
        <w:t>ions</w:t>
      </w:r>
      <w:r w:rsidR="00C81ACC">
        <w:rPr>
          <w:rFonts w:ascii="Helvetica" w:hAnsi="Helvetica" w:cs="Arial"/>
          <w:b/>
          <w:bCs/>
        </w:rPr>
        <w:t>.</w:t>
      </w:r>
      <w:r w:rsidR="006001E5">
        <w:rPr>
          <w:rFonts w:ascii="Helvetica" w:hAnsi="Helvetica" w:cs="Arial"/>
          <w:b/>
          <w:bCs/>
        </w:rPr>
        <w:t xml:space="preserve"> </w:t>
      </w:r>
    </w:p>
    <w:p w14:paraId="02201035" w14:textId="62722493" w:rsidR="004E1C4A" w:rsidRPr="007F5643" w:rsidRDefault="00F017FF" w:rsidP="00904B11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 w:rsidRPr="00810A68">
        <w:rPr>
          <w:rFonts w:ascii="Helvetica" w:hAnsi="Helvetica" w:cs="Arial"/>
          <w:color w:val="000000" w:themeColor="text1"/>
        </w:rPr>
        <w:t>We use</w:t>
      </w:r>
      <w:r w:rsidR="006A4D4C">
        <w:rPr>
          <w:rFonts w:ascii="Helvetica" w:hAnsi="Helvetica" w:cs="Arial"/>
          <w:color w:val="000000" w:themeColor="text1"/>
        </w:rPr>
        <w:t>d</w:t>
      </w:r>
      <w:r w:rsidRPr="00810A68">
        <w:rPr>
          <w:rFonts w:ascii="Helvetica" w:hAnsi="Helvetica" w:cs="Arial"/>
          <w:color w:val="000000" w:themeColor="text1"/>
        </w:rPr>
        <w:t xml:space="preserve"> computer simulations to</w:t>
      </w:r>
      <w:r w:rsidR="00360808">
        <w:rPr>
          <w:rFonts w:ascii="Helvetica" w:hAnsi="Helvetica" w:cs="Arial"/>
          <w:color w:val="000000" w:themeColor="text1"/>
        </w:rPr>
        <w:t xml:space="preserve"> </w:t>
      </w:r>
      <w:r w:rsidR="005F74A4">
        <w:rPr>
          <w:rFonts w:ascii="Helvetica" w:hAnsi="Helvetica" w:cs="Arial"/>
          <w:color w:val="000000" w:themeColor="text1"/>
        </w:rPr>
        <w:t>establish the basic performance of</w:t>
      </w:r>
      <w:r w:rsidR="005C04DE">
        <w:rPr>
          <w:rFonts w:ascii="Helvetica" w:hAnsi="Helvetica" w:cs="Arial"/>
          <w:color w:val="000000" w:themeColor="text1"/>
        </w:rPr>
        <w:t xml:space="preserve"> </w:t>
      </w:r>
      <w:r w:rsidRPr="00810A68">
        <w:rPr>
          <w:rFonts w:ascii="Helvetica" w:hAnsi="Helvetica" w:cs="Arial"/>
          <w:color w:val="000000" w:themeColor="text1"/>
        </w:rPr>
        <w:t>CoSpar</w:t>
      </w:r>
      <w:r w:rsidR="00EB6A0C" w:rsidRPr="00810A68">
        <w:rPr>
          <w:rFonts w:ascii="Helvetica" w:hAnsi="Helvetica" w:cs="Arial"/>
          <w:color w:val="000000" w:themeColor="text1"/>
        </w:rPr>
        <w:t xml:space="preserve">. </w:t>
      </w:r>
      <w:r w:rsidR="003D0D29">
        <w:rPr>
          <w:rFonts w:ascii="Helvetica" w:hAnsi="Helvetica" w:cs="Arial"/>
          <w:color w:val="000000" w:themeColor="text1"/>
        </w:rPr>
        <w:t>We</w:t>
      </w:r>
      <w:r w:rsidR="00EB6A0C" w:rsidRPr="00810A68">
        <w:rPr>
          <w:rFonts w:ascii="Helvetica" w:hAnsi="Helvetica" w:cs="Arial"/>
          <w:color w:val="000000" w:themeColor="text1"/>
        </w:rPr>
        <w:t xml:space="preserve"> </w:t>
      </w:r>
      <w:r w:rsidR="009C5B92">
        <w:rPr>
          <w:rFonts w:ascii="Helvetica" w:hAnsi="Helvetica" w:cs="Arial"/>
          <w:color w:val="000000" w:themeColor="text1"/>
        </w:rPr>
        <w:t>modeled</w:t>
      </w:r>
      <w:r w:rsidR="00EB6A0C" w:rsidRPr="00810A68">
        <w:rPr>
          <w:rFonts w:ascii="Helvetica" w:hAnsi="Helvetica" w:cs="Arial"/>
          <w:color w:val="000000" w:themeColor="text1"/>
        </w:rPr>
        <w:t xml:space="preserve"> cells progress</w:t>
      </w:r>
      <w:r w:rsidR="009C5B92">
        <w:rPr>
          <w:rFonts w:ascii="Helvetica" w:hAnsi="Helvetica" w:cs="Arial"/>
          <w:color w:val="000000" w:themeColor="text1"/>
        </w:rPr>
        <w:t>ing</w:t>
      </w:r>
      <w:r w:rsidR="00EB6A0C" w:rsidRPr="00810A68">
        <w:rPr>
          <w:rFonts w:ascii="Helvetica" w:hAnsi="Helvetica" w:cs="Arial"/>
          <w:color w:val="000000" w:themeColor="text1"/>
        </w:rPr>
        <w:t xml:space="preserve"> through a sequence of gene expression states </w:t>
      </w:r>
      <w:r w:rsidR="00705813">
        <w:rPr>
          <w:rFonts w:ascii="Helvetica" w:hAnsi="Helvetica" w:cs="Arial"/>
          <w:color w:val="000000" w:themeColor="text1"/>
        </w:rPr>
        <w:t>either</w:t>
      </w:r>
      <w:r w:rsidR="008F0C1B">
        <w:rPr>
          <w:rFonts w:ascii="Helvetica" w:hAnsi="Helvetica" w:cs="Arial"/>
          <w:color w:val="000000" w:themeColor="text1"/>
        </w:rPr>
        <w:t xml:space="preserve"> towards a single fate</w:t>
      </w:r>
      <w:r w:rsidR="00705813">
        <w:rPr>
          <w:rFonts w:ascii="Helvetica" w:hAnsi="Helvetica" w:cs="Arial"/>
          <w:color w:val="000000" w:themeColor="text1"/>
        </w:rPr>
        <w:t xml:space="preserve"> </w:t>
      </w:r>
      <w:r w:rsidR="00640313">
        <w:rPr>
          <w:rFonts w:ascii="Helvetica" w:hAnsi="Helvetica" w:cs="Arial"/>
          <w:color w:val="000000" w:themeColor="text1"/>
        </w:rPr>
        <w:t>(</w:t>
      </w:r>
      <w:r w:rsidR="00640313" w:rsidRPr="00A26436">
        <w:rPr>
          <w:rFonts w:ascii="Helvetica" w:hAnsi="Helvetica" w:cs="Arial"/>
          <w:bCs/>
          <w:color w:val="000000" w:themeColor="text1"/>
        </w:rPr>
        <w:t xml:space="preserve">Fig. </w:t>
      </w:r>
      <w:r w:rsidR="00AB4837" w:rsidRPr="00A26436">
        <w:rPr>
          <w:rFonts w:ascii="Helvetica" w:hAnsi="Helvetica" w:cs="Arial"/>
          <w:bCs/>
          <w:color w:val="000000" w:themeColor="text1"/>
        </w:rPr>
        <w:t>3</w:t>
      </w:r>
      <w:r w:rsidR="00AB4837" w:rsidRPr="00A26436">
        <w:rPr>
          <w:rFonts w:ascii="Helvetica" w:hAnsi="Helvetica" w:cs="Arial"/>
          <w:b/>
          <w:bCs/>
          <w:color w:val="000000" w:themeColor="text1"/>
        </w:rPr>
        <w:t>a</w:t>
      </w:r>
      <w:r w:rsidR="00640313">
        <w:rPr>
          <w:rFonts w:ascii="Helvetica" w:hAnsi="Helvetica" w:cs="Arial"/>
          <w:color w:val="000000" w:themeColor="text1"/>
        </w:rPr>
        <w:t xml:space="preserve">) </w:t>
      </w:r>
      <w:r w:rsidR="00705813">
        <w:rPr>
          <w:rFonts w:ascii="Helvetica" w:hAnsi="Helvetica" w:cs="Arial"/>
          <w:color w:val="000000" w:themeColor="text1"/>
        </w:rPr>
        <w:t xml:space="preserve">or </w:t>
      </w:r>
      <w:r w:rsidR="008F0C1B">
        <w:rPr>
          <w:rFonts w:ascii="Helvetica" w:hAnsi="Helvetica" w:cs="Arial"/>
          <w:color w:val="000000" w:themeColor="text1"/>
        </w:rPr>
        <w:t>bifurcati</w:t>
      </w:r>
      <w:r w:rsidR="00705813">
        <w:rPr>
          <w:rFonts w:ascii="Helvetica" w:hAnsi="Helvetica" w:cs="Arial"/>
          <w:color w:val="000000" w:themeColor="text1"/>
        </w:rPr>
        <w:t>ng</w:t>
      </w:r>
      <w:r w:rsidR="008F0C1B">
        <w:rPr>
          <w:rFonts w:ascii="Helvetica" w:hAnsi="Helvetica" w:cs="Arial"/>
          <w:color w:val="000000" w:themeColor="text1"/>
        </w:rPr>
        <w:t xml:space="preserve"> into two fates</w:t>
      </w:r>
      <w:r w:rsidR="00705813">
        <w:rPr>
          <w:rFonts w:ascii="Helvetica" w:hAnsi="Helvetica" w:cs="Arial"/>
          <w:color w:val="000000" w:themeColor="text1"/>
        </w:rPr>
        <w:t xml:space="preserve"> (</w:t>
      </w:r>
      <w:r w:rsidR="00705813" w:rsidRPr="00A26436">
        <w:rPr>
          <w:rFonts w:ascii="Helvetica" w:hAnsi="Helvetica" w:cs="Arial"/>
          <w:bCs/>
          <w:color w:val="000000" w:themeColor="text1"/>
        </w:rPr>
        <w:t xml:space="preserve">Fig. </w:t>
      </w:r>
      <w:r w:rsidR="00AB4837" w:rsidRPr="00A26436">
        <w:rPr>
          <w:rFonts w:ascii="Helvetica" w:hAnsi="Helvetica" w:cs="Arial"/>
          <w:bCs/>
          <w:color w:val="000000" w:themeColor="text1"/>
        </w:rPr>
        <w:t>3</w:t>
      </w:r>
      <w:r w:rsidR="00640313" w:rsidRPr="00A26436">
        <w:rPr>
          <w:rFonts w:ascii="Helvetica" w:hAnsi="Helvetica" w:cs="Arial"/>
          <w:b/>
          <w:bCs/>
          <w:color w:val="000000" w:themeColor="text1"/>
        </w:rPr>
        <w:t>e</w:t>
      </w:r>
      <w:r w:rsidR="00705813">
        <w:rPr>
          <w:rFonts w:ascii="Helvetica" w:hAnsi="Helvetica" w:cs="Arial"/>
          <w:color w:val="000000" w:themeColor="text1"/>
        </w:rPr>
        <w:t>)</w:t>
      </w:r>
      <w:r w:rsidR="00DC6D23">
        <w:rPr>
          <w:rFonts w:ascii="Helvetica" w:hAnsi="Helvetica" w:cs="Arial"/>
          <w:color w:val="000000" w:themeColor="text1"/>
        </w:rPr>
        <w:t>, with</w:t>
      </w:r>
      <w:r w:rsidR="004E165D">
        <w:rPr>
          <w:rFonts w:ascii="Helvetica" w:hAnsi="Helvetica" w:cs="Arial"/>
          <w:color w:val="000000" w:themeColor="text1"/>
        </w:rPr>
        <w:t xml:space="preserve"> </w:t>
      </w:r>
      <w:r w:rsidR="0030312D">
        <w:rPr>
          <w:rFonts w:ascii="Helvetica" w:hAnsi="Helvetica" w:cs="Arial"/>
          <w:color w:val="000000" w:themeColor="text1"/>
        </w:rPr>
        <w:t xml:space="preserve">clones </w:t>
      </w:r>
      <w:r w:rsidR="00DC6D23">
        <w:rPr>
          <w:rFonts w:ascii="Helvetica" w:hAnsi="Helvetica" w:cs="Arial"/>
          <w:color w:val="000000" w:themeColor="text1"/>
        </w:rPr>
        <w:t xml:space="preserve">sampled </w:t>
      </w:r>
      <w:r w:rsidR="0030312D">
        <w:rPr>
          <w:rFonts w:ascii="Helvetica" w:hAnsi="Helvetica" w:cs="Arial"/>
          <w:color w:val="000000" w:themeColor="text1"/>
        </w:rPr>
        <w:t>in a manner</w:t>
      </w:r>
      <w:r w:rsidR="0030312D" w:rsidRPr="00810A68">
        <w:rPr>
          <w:rFonts w:ascii="Helvetica" w:hAnsi="Helvetica" w:cs="Arial"/>
          <w:color w:val="000000" w:themeColor="text1"/>
        </w:rPr>
        <w:t xml:space="preserve"> </w:t>
      </w:r>
      <w:r w:rsidR="0030312D">
        <w:rPr>
          <w:rFonts w:ascii="Helvetica" w:hAnsi="Helvetica" w:cs="Arial"/>
          <w:color w:val="000000" w:themeColor="text1"/>
        </w:rPr>
        <w:t>representative</w:t>
      </w:r>
      <w:r w:rsidR="0030312D" w:rsidRPr="00810A68">
        <w:rPr>
          <w:rFonts w:ascii="Helvetica" w:hAnsi="Helvetica" w:cs="Arial"/>
          <w:color w:val="000000" w:themeColor="text1"/>
        </w:rPr>
        <w:t xml:space="preserve"> of </w:t>
      </w:r>
      <w:r w:rsidR="0030312D">
        <w:rPr>
          <w:rFonts w:ascii="Helvetica" w:hAnsi="Helvetica" w:cs="Arial"/>
          <w:color w:val="000000" w:themeColor="text1"/>
        </w:rPr>
        <w:t>LT-scSeq experiments</w:t>
      </w:r>
      <w:r w:rsidR="00A26436">
        <w:rPr>
          <w:rFonts w:ascii="Helvetica" w:hAnsi="Helvetica" w:cs="Arial"/>
          <w:color w:val="000000" w:themeColor="text1"/>
        </w:rPr>
        <w:fldChar w:fldCharType="begin" w:fldLock="1">
          <w:fldData xml:space="preserve">ZQBKAHoATgBXAE4AbAB1AEgARABjAFcALwBSAFYAQwBEAC8ARgBMAHMAMQBYADcANABvAEcAUgBh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</w:fldData>
        </w:fldChar>
      </w:r>
      <w:r w:rsidR="00A26436">
        <w:rPr>
          <w:rFonts w:ascii="Helvetica" w:hAnsi="Helvetica" w:cs="Arial"/>
          <w:color w:val="000000" w:themeColor="text1"/>
        </w:rPr>
        <w:instrText>ADDIN paperpile_citation &lt;clusterId&gt;C862P822L392J923&lt;/clusterId&gt;&lt;version&gt;0.6.9&lt;/version&gt;&lt;metadata&gt;&lt;citation&gt;&lt;id&gt;c22e1e20-7601-44b2-9146-d4b6848c88cf&lt;/id&gt;&lt;no_author/&gt;&lt;prefix/&gt;&lt;suffix/&gt;&lt;locator/&gt;&lt;locator_label&gt;page&lt;/locator_label&gt;&lt;/citation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A26436">
        <w:rPr>
          <w:rFonts w:ascii="Helvetica" w:hAnsi="Helvetica" w:cs="Arial"/>
          <w:color w:val="000000" w:themeColor="text1"/>
        </w:rPr>
      </w:r>
      <w:r w:rsidR="00A26436">
        <w:rPr>
          <w:rFonts w:ascii="Helvetica" w:hAnsi="Helvetica" w:cs="Arial"/>
          <w:color w:val="000000" w:themeColor="text1"/>
        </w:rPr>
        <w:fldChar w:fldCharType="separate"/>
      </w:r>
      <w:r w:rsidR="00A26436" w:rsidRPr="00453F86">
        <w:rPr>
          <w:rFonts w:ascii="Helvetica" w:hAnsi="Helvetica" w:cs="Arial"/>
          <w:noProof/>
          <w:color w:val="000000" w:themeColor="text1"/>
          <w:vertAlign w:val="superscript"/>
        </w:rPr>
        <w:t>13,14</w:t>
      </w:r>
      <w:r w:rsidR="00A26436">
        <w:rPr>
          <w:rFonts w:ascii="Helvetica" w:hAnsi="Helvetica" w:cs="Arial"/>
          <w:color w:val="000000" w:themeColor="text1"/>
        </w:rPr>
        <w:fldChar w:fldCharType="end"/>
      </w:r>
      <w:r w:rsidR="00E75EA9">
        <w:rPr>
          <w:rFonts w:ascii="Helvetica" w:hAnsi="Helvetica" w:cs="Arial"/>
          <w:color w:val="000000" w:themeColor="text1"/>
        </w:rPr>
        <w:t>.</w:t>
      </w:r>
      <w:r w:rsidR="00AF435C">
        <w:rPr>
          <w:rFonts w:ascii="Helvetica" w:hAnsi="Helvetica" w:cs="Arial"/>
          <w:color w:val="000000" w:themeColor="text1"/>
        </w:rPr>
        <w:t xml:space="preserve"> </w:t>
      </w:r>
      <w:r w:rsidR="00E75EA9">
        <w:rPr>
          <w:rFonts w:ascii="Helvetica" w:hAnsi="Helvetica" w:cs="Arial"/>
          <w:color w:val="000000" w:themeColor="text1"/>
        </w:rPr>
        <w:t xml:space="preserve">We then </w:t>
      </w:r>
      <w:r w:rsidR="00AF435C">
        <w:rPr>
          <w:rFonts w:ascii="Helvetica" w:hAnsi="Helvetica" w:cs="Arial"/>
          <w:color w:val="000000" w:themeColor="text1"/>
        </w:rPr>
        <w:t>used the</w:t>
      </w:r>
      <w:r w:rsidR="00E75EA9">
        <w:rPr>
          <w:rFonts w:ascii="Helvetica" w:hAnsi="Helvetica" w:cs="Arial"/>
          <w:color w:val="000000" w:themeColor="text1"/>
        </w:rPr>
        <w:t xml:space="preserve"> simulated data to</w:t>
      </w:r>
      <w:r w:rsidR="00AF435C">
        <w:rPr>
          <w:rFonts w:ascii="Helvetica" w:hAnsi="Helvetica" w:cs="Arial"/>
          <w:color w:val="000000" w:themeColor="text1"/>
        </w:rPr>
        <w:t xml:space="preserve"> </w:t>
      </w:r>
      <w:r w:rsidR="00E75EA9">
        <w:rPr>
          <w:rFonts w:ascii="Helvetica" w:hAnsi="Helvetica" w:cs="Arial"/>
          <w:color w:val="000000" w:themeColor="text1"/>
        </w:rPr>
        <w:t xml:space="preserve">infer </w:t>
      </w:r>
      <w:r w:rsidR="00AF435C">
        <w:rPr>
          <w:rFonts w:ascii="Helvetica" w:hAnsi="Helvetica" w:cs="Arial"/>
          <w:color w:val="000000" w:themeColor="text1"/>
        </w:rPr>
        <w:t>the transition rates and fate biases of the simulated process.</w:t>
      </w:r>
      <w:r w:rsidR="00572919">
        <w:rPr>
          <w:rFonts w:ascii="Helvetica" w:hAnsi="Helvetica" w:cs="Arial"/>
          <w:color w:val="000000" w:themeColor="text1"/>
        </w:rPr>
        <w:t xml:space="preserve"> </w:t>
      </w:r>
      <w:r w:rsidR="00D71C32">
        <w:rPr>
          <w:rFonts w:ascii="Helvetica" w:hAnsi="Helvetica" w:cs="Arial"/>
          <w:color w:val="000000" w:themeColor="text1"/>
        </w:rPr>
        <w:t>With</w:t>
      </w:r>
      <w:r w:rsidR="00904B11">
        <w:rPr>
          <w:rFonts w:ascii="Helvetica" w:hAnsi="Helvetica" w:cs="Arial"/>
          <w:color w:val="000000" w:themeColor="text1"/>
        </w:rPr>
        <w:t xml:space="preserve"> 1000 clones</w:t>
      </w:r>
      <w:r w:rsidR="00D71C32">
        <w:rPr>
          <w:rFonts w:ascii="Helvetica" w:hAnsi="Helvetica" w:cs="Arial"/>
          <w:color w:val="000000" w:themeColor="text1"/>
        </w:rPr>
        <w:t xml:space="preserve">, </w:t>
      </w:r>
      <w:r w:rsidR="00B76297">
        <w:rPr>
          <w:rFonts w:ascii="Helvetica" w:hAnsi="Helvetica" w:cs="Arial"/>
          <w:color w:val="000000" w:themeColor="text1"/>
        </w:rPr>
        <w:t xml:space="preserve">mean </w:t>
      </w:r>
      <w:r w:rsidR="005B0CB2">
        <w:rPr>
          <w:rFonts w:ascii="Helvetica" w:hAnsi="Helvetica" w:cs="Arial"/>
          <w:color w:val="000000" w:themeColor="text1"/>
        </w:rPr>
        <w:t>transition rates</w:t>
      </w:r>
      <w:r w:rsidR="00596116">
        <w:rPr>
          <w:rFonts w:ascii="Helvetica" w:hAnsi="Helvetica" w:cs="Arial"/>
          <w:color w:val="000000" w:themeColor="text1"/>
        </w:rPr>
        <w:t xml:space="preserve"> inferred by CoSpar</w:t>
      </w:r>
      <w:r w:rsidR="00904B11">
        <w:rPr>
          <w:rFonts w:ascii="Helvetica" w:hAnsi="Helvetica" w:cs="Arial"/>
          <w:color w:val="000000" w:themeColor="text1"/>
        </w:rPr>
        <w:t xml:space="preserve"> </w:t>
      </w:r>
      <w:r w:rsidR="00934BC6">
        <w:rPr>
          <w:rFonts w:ascii="Helvetica" w:hAnsi="Helvetica" w:cs="Arial"/>
          <w:color w:val="000000" w:themeColor="text1"/>
        </w:rPr>
        <w:t>we</w:t>
      </w:r>
      <w:r w:rsidR="00904B11">
        <w:rPr>
          <w:rFonts w:ascii="Helvetica" w:hAnsi="Helvetica" w:cs="Arial"/>
          <w:color w:val="000000" w:themeColor="text1"/>
        </w:rPr>
        <w:t>re</w:t>
      </w:r>
      <w:r w:rsidR="005B0CB2">
        <w:rPr>
          <w:rFonts w:ascii="Helvetica" w:hAnsi="Helvetica" w:cs="Arial"/>
          <w:color w:val="000000" w:themeColor="text1"/>
        </w:rPr>
        <w:t xml:space="preserve"> </w:t>
      </w:r>
      <w:r w:rsidR="004E165D">
        <w:rPr>
          <w:rFonts w:ascii="Helvetica" w:hAnsi="Helvetica" w:cs="Arial"/>
          <w:color w:val="000000" w:themeColor="text1"/>
        </w:rPr>
        <w:t xml:space="preserve">within </w:t>
      </w:r>
      <w:r w:rsidR="005B0CB2">
        <w:rPr>
          <w:rFonts w:ascii="Helvetica" w:hAnsi="Helvetica" w:cs="Arial"/>
          <w:color w:val="000000" w:themeColor="text1"/>
        </w:rPr>
        <w:t>3</w:t>
      </w:r>
      <w:r w:rsidR="004E165D">
        <w:rPr>
          <w:rFonts w:ascii="Helvetica" w:hAnsi="Helvetica" w:cs="Arial"/>
          <w:color w:val="000000" w:themeColor="text1"/>
        </w:rPr>
        <w:t xml:space="preserve"> standard deviation</w:t>
      </w:r>
      <w:ins w:id="31" w:author="Wang, Shouwen" w:date="2021-04-07T11:02:00Z">
        <w:r w:rsidR="003B4683">
          <w:rPr>
            <w:rFonts w:ascii="Helvetica" w:hAnsi="Helvetica" w:cs="Arial"/>
            <w:color w:val="000000" w:themeColor="text1"/>
          </w:rPr>
          <w:t>s</w:t>
        </w:r>
      </w:ins>
      <w:r w:rsidR="004E165D">
        <w:rPr>
          <w:rFonts w:ascii="Helvetica" w:hAnsi="Helvetica" w:cs="Arial"/>
          <w:color w:val="000000" w:themeColor="text1"/>
        </w:rPr>
        <w:t xml:space="preserve"> (</w:t>
      </w:r>
      <m:oMath>
        <m:r>
          <w:rPr>
            <w:rFonts w:ascii="Cambria Math" w:hAnsi="Cambria Math" w:cs="Arial"/>
            <w:color w:val="000000" w:themeColor="text1"/>
          </w:rPr>
          <m:t>3σ</m:t>
        </m:r>
      </m:oMath>
      <w:r w:rsidR="004E165D">
        <w:rPr>
          <w:rFonts w:ascii="Helvetica" w:hAnsi="Helvetica" w:cs="Arial"/>
          <w:color w:val="000000" w:themeColor="text1"/>
        </w:rPr>
        <w:t xml:space="preserve">) of </w:t>
      </w:r>
      <w:r w:rsidR="00663279">
        <w:rPr>
          <w:rFonts w:ascii="Helvetica" w:hAnsi="Helvetica" w:cs="Arial"/>
          <w:color w:val="000000" w:themeColor="text1"/>
        </w:rPr>
        <w:t>th</w:t>
      </w:r>
      <w:r w:rsidR="00904B11">
        <w:rPr>
          <w:rFonts w:ascii="Helvetica" w:hAnsi="Helvetica" w:cs="Arial"/>
          <w:color w:val="000000" w:themeColor="text1"/>
        </w:rPr>
        <w:t>e</w:t>
      </w:r>
      <w:r w:rsidR="00AB4837">
        <w:rPr>
          <w:rFonts w:ascii="Helvetica" w:hAnsi="Helvetica" w:cs="Arial"/>
          <w:color w:val="000000" w:themeColor="text1"/>
        </w:rPr>
        <w:t xml:space="preserve"> </w:t>
      </w:r>
      <w:r w:rsidR="007F5643">
        <w:rPr>
          <w:rFonts w:ascii="Helvetica" w:hAnsi="Helvetica" w:cs="Arial"/>
          <w:color w:val="000000" w:themeColor="text1"/>
        </w:rPr>
        <w:t>actual</w:t>
      </w:r>
      <w:r w:rsidR="00AB4837">
        <w:rPr>
          <w:rFonts w:ascii="Helvetica" w:hAnsi="Helvetica" w:cs="Arial"/>
          <w:color w:val="000000" w:themeColor="text1"/>
        </w:rPr>
        <w:t xml:space="preserve"> transition rate distribution</w:t>
      </w:r>
      <w:r w:rsidR="007F5643">
        <w:rPr>
          <w:rFonts w:ascii="Helvetica" w:hAnsi="Helvetica" w:cs="Arial"/>
          <w:color w:val="000000" w:themeColor="text1"/>
        </w:rPr>
        <w:t xml:space="preserve"> </w:t>
      </w:r>
      <w:r w:rsidR="00904B11">
        <w:rPr>
          <w:rFonts w:ascii="Helvetica" w:hAnsi="Helvetica" w:cs="Arial"/>
          <w:color w:val="000000" w:themeColor="text1"/>
        </w:rPr>
        <w:t>98% of the time (</w:t>
      </w:r>
      <w:r w:rsidR="004E165D" w:rsidRPr="00CF589C">
        <w:rPr>
          <w:rFonts w:ascii="Helvetica" w:hAnsi="Helvetica" w:cs="Arial"/>
          <w:color w:val="000000" w:themeColor="text1"/>
        </w:rPr>
        <w:t>TPR&gt;9</w:t>
      </w:r>
      <w:r w:rsidR="007D2639" w:rsidRPr="00CF589C">
        <w:rPr>
          <w:rFonts w:ascii="Helvetica" w:hAnsi="Helvetica" w:cs="Arial"/>
          <w:color w:val="000000" w:themeColor="text1"/>
        </w:rPr>
        <w:t>8</w:t>
      </w:r>
      <w:r w:rsidR="004E165D" w:rsidRPr="00CF589C">
        <w:rPr>
          <w:rFonts w:ascii="Helvetica" w:hAnsi="Helvetica" w:cs="Arial"/>
          <w:color w:val="000000" w:themeColor="text1"/>
        </w:rPr>
        <w:t>%</w:t>
      </w:r>
      <w:r w:rsidR="00681C88" w:rsidRPr="00CF589C">
        <w:rPr>
          <w:rFonts w:ascii="Helvetica" w:hAnsi="Helvetica" w:cs="Arial"/>
          <w:color w:val="000000" w:themeColor="text1"/>
        </w:rPr>
        <w:t xml:space="preserve">, </w:t>
      </w:r>
      <w:r w:rsidR="00681C88">
        <w:rPr>
          <w:rFonts w:ascii="Helvetica" w:hAnsi="Helvetica" w:cs="Arial"/>
          <w:color w:val="000000" w:themeColor="text1"/>
        </w:rPr>
        <w:t xml:space="preserve">Fig. </w:t>
      </w:r>
      <w:r w:rsidR="00AB4837" w:rsidRPr="00596116">
        <w:rPr>
          <w:rFonts w:ascii="Helvetica" w:hAnsi="Helvetica" w:cs="Arial"/>
          <w:bCs/>
          <w:color w:val="000000" w:themeColor="text1"/>
        </w:rPr>
        <w:t>3</w:t>
      </w:r>
      <w:r w:rsidR="00681C88">
        <w:rPr>
          <w:rFonts w:ascii="Helvetica" w:hAnsi="Helvetica" w:cs="Arial"/>
          <w:b/>
          <w:bCs/>
          <w:color w:val="000000" w:themeColor="text1"/>
        </w:rPr>
        <w:t>d</w:t>
      </w:r>
      <w:r w:rsidR="00681C88">
        <w:rPr>
          <w:rFonts w:ascii="Helvetica" w:hAnsi="Helvetica" w:cs="Arial"/>
          <w:color w:val="000000" w:themeColor="text1"/>
        </w:rPr>
        <w:t>)</w:t>
      </w:r>
      <w:r w:rsidR="004E165D">
        <w:rPr>
          <w:rFonts w:ascii="Helvetica" w:hAnsi="Helvetica" w:cs="Arial"/>
          <w:color w:val="000000" w:themeColor="text1"/>
        </w:rPr>
        <w:t>.</w:t>
      </w:r>
      <w:r w:rsidR="00941C06">
        <w:rPr>
          <w:rFonts w:ascii="Helvetica" w:hAnsi="Helvetica" w:cs="Arial"/>
          <w:color w:val="000000" w:themeColor="text1"/>
        </w:rPr>
        <w:t xml:space="preserve"> In simulations of </w:t>
      </w:r>
      <w:r w:rsidR="009A2783">
        <w:rPr>
          <w:rFonts w:ascii="Helvetica" w:hAnsi="Helvetica" w:cs="Arial"/>
          <w:color w:val="000000" w:themeColor="text1"/>
        </w:rPr>
        <w:t>bifurcating dynamics</w:t>
      </w:r>
      <w:r w:rsidR="00941C06">
        <w:rPr>
          <w:rFonts w:ascii="Helvetica" w:hAnsi="Helvetica" w:cs="Arial"/>
          <w:color w:val="000000" w:themeColor="text1"/>
        </w:rPr>
        <w:t xml:space="preserve">, </w:t>
      </w:r>
      <w:r w:rsidR="00941C06" w:rsidRPr="00810A68">
        <w:rPr>
          <w:rFonts w:ascii="Helvetica" w:hAnsi="Helvetica" w:cs="Arial"/>
          <w:color w:val="000000" w:themeColor="text1"/>
        </w:rPr>
        <w:t xml:space="preserve">CoSpar </w:t>
      </w:r>
      <w:r w:rsidR="00941C06">
        <w:rPr>
          <w:rFonts w:ascii="Helvetica" w:hAnsi="Helvetica" w:cs="Arial"/>
          <w:color w:val="000000" w:themeColor="text1"/>
        </w:rPr>
        <w:t>predicted</w:t>
      </w:r>
      <w:r w:rsidR="00941C06" w:rsidRPr="00810A68">
        <w:rPr>
          <w:rFonts w:ascii="Helvetica" w:hAnsi="Helvetica" w:cs="Arial"/>
          <w:color w:val="000000" w:themeColor="text1"/>
        </w:rPr>
        <w:t xml:space="preserve"> </w:t>
      </w:r>
      <w:r w:rsidR="00A9164B">
        <w:rPr>
          <w:rFonts w:ascii="Helvetica" w:hAnsi="Helvetica" w:cs="Arial"/>
          <w:color w:val="000000" w:themeColor="text1"/>
        </w:rPr>
        <w:t xml:space="preserve">the distribution of progeny </w:t>
      </w:r>
      <w:r w:rsidR="00941C06" w:rsidRPr="00810A68">
        <w:rPr>
          <w:rFonts w:ascii="Helvetica" w:hAnsi="Helvetica" w:cs="Arial"/>
          <w:color w:val="000000" w:themeColor="text1"/>
        </w:rPr>
        <w:t>fate</w:t>
      </w:r>
      <w:r w:rsidR="00A9164B">
        <w:rPr>
          <w:rFonts w:ascii="Helvetica" w:hAnsi="Helvetica" w:cs="Arial"/>
          <w:color w:val="000000" w:themeColor="text1"/>
        </w:rPr>
        <w:t>s</w:t>
      </w:r>
      <w:r w:rsidR="00941C06" w:rsidRPr="00810A68">
        <w:rPr>
          <w:rFonts w:ascii="Helvetica" w:hAnsi="Helvetica" w:cs="Arial"/>
          <w:color w:val="000000" w:themeColor="text1"/>
        </w:rPr>
        <w:t xml:space="preserve"> </w:t>
      </w:r>
      <w:r w:rsidR="00941C06">
        <w:rPr>
          <w:rFonts w:ascii="Helvetica" w:hAnsi="Helvetica" w:cs="Arial"/>
          <w:color w:val="000000" w:themeColor="text1"/>
        </w:rPr>
        <w:t xml:space="preserve">with </w:t>
      </w:r>
      <w:r w:rsidR="00904B11" w:rsidRPr="00CF589C">
        <w:rPr>
          <w:rFonts w:ascii="Helvetica" w:hAnsi="Helvetica" w:cs="Arial"/>
          <w:color w:val="000000" w:themeColor="text1"/>
        </w:rPr>
        <w:t>85</w:t>
      </w:r>
      <w:r w:rsidR="00941C06" w:rsidRPr="00CF589C">
        <w:rPr>
          <w:rFonts w:ascii="Helvetica" w:hAnsi="Helvetica" w:cs="Arial"/>
          <w:color w:val="000000" w:themeColor="text1"/>
        </w:rPr>
        <w:t>%</w:t>
      </w:r>
      <w:r w:rsidR="00941C06">
        <w:rPr>
          <w:rFonts w:ascii="Helvetica" w:hAnsi="Helvetica" w:cs="Arial"/>
          <w:color w:val="000000" w:themeColor="text1"/>
        </w:rPr>
        <w:t xml:space="preserve"> </w:t>
      </w:r>
      <w:r w:rsidR="00A15FAC">
        <w:rPr>
          <w:rFonts w:ascii="Helvetica" w:hAnsi="Helvetica" w:cs="Arial"/>
          <w:color w:val="000000" w:themeColor="text1"/>
        </w:rPr>
        <w:t>Pearson correlation</w:t>
      </w:r>
      <w:r w:rsidR="00A15FAC" w:rsidRPr="00810A68">
        <w:rPr>
          <w:rFonts w:ascii="Helvetica" w:hAnsi="Helvetica" w:cs="Arial"/>
          <w:color w:val="000000" w:themeColor="text1"/>
        </w:rPr>
        <w:t xml:space="preserve"> </w:t>
      </w:r>
      <w:r w:rsidR="00A15FAC">
        <w:rPr>
          <w:rFonts w:ascii="Helvetica" w:hAnsi="Helvetica" w:cs="Arial"/>
          <w:color w:val="000000" w:themeColor="text1"/>
        </w:rPr>
        <w:t>to</w:t>
      </w:r>
      <w:r w:rsidR="00A15FAC" w:rsidRPr="00810A68">
        <w:rPr>
          <w:rFonts w:ascii="Helvetica" w:hAnsi="Helvetica" w:cs="Arial"/>
          <w:color w:val="000000" w:themeColor="text1"/>
        </w:rPr>
        <w:t xml:space="preserve"> ground truth</w:t>
      </w:r>
      <w:r w:rsidR="00AE4205">
        <w:rPr>
          <w:rFonts w:ascii="Helvetica" w:hAnsi="Helvetica" w:cs="Arial"/>
          <w:color w:val="000000" w:themeColor="text1"/>
        </w:rPr>
        <w:t xml:space="preserve"> (Fig. </w:t>
      </w:r>
      <w:r w:rsidR="008E3367" w:rsidRPr="00596116">
        <w:rPr>
          <w:rFonts w:ascii="Helvetica" w:hAnsi="Helvetica" w:cs="Arial"/>
          <w:bCs/>
          <w:color w:val="000000" w:themeColor="text1"/>
        </w:rPr>
        <w:t>3</w:t>
      </w:r>
      <w:r w:rsidR="00904B11">
        <w:rPr>
          <w:rFonts w:ascii="Helvetica" w:hAnsi="Helvetica" w:cs="Arial"/>
          <w:b/>
          <w:bCs/>
          <w:color w:val="000000" w:themeColor="text1"/>
        </w:rPr>
        <w:t>j</w:t>
      </w:r>
      <w:r w:rsidR="00AE4205">
        <w:rPr>
          <w:rFonts w:ascii="Helvetica" w:hAnsi="Helvetica" w:cs="Arial"/>
          <w:color w:val="000000" w:themeColor="text1"/>
        </w:rPr>
        <w:t>)</w:t>
      </w:r>
      <w:r w:rsidR="00941C06">
        <w:rPr>
          <w:rFonts w:ascii="Helvetica" w:hAnsi="Helvetica" w:cs="Arial"/>
          <w:color w:val="000000" w:themeColor="text1"/>
        </w:rPr>
        <w:t xml:space="preserve">. </w:t>
      </w:r>
      <w:r w:rsidR="00D71C32">
        <w:rPr>
          <w:rFonts w:ascii="Helvetica" w:hAnsi="Helvetica" w:cs="Arial"/>
          <w:color w:val="000000" w:themeColor="text1"/>
        </w:rPr>
        <w:t xml:space="preserve">Inferences remained similarly accurate with as few as </w:t>
      </w:r>
      <w:r w:rsidR="00681C88">
        <w:rPr>
          <w:rFonts w:ascii="Helvetica" w:hAnsi="Helvetica" w:cs="Arial"/>
          <w:color w:val="000000" w:themeColor="text1"/>
        </w:rPr>
        <w:t>30</w:t>
      </w:r>
      <w:r w:rsidR="00D71C32">
        <w:rPr>
          <w:rFonts w:ascii="Helvetica" w:hAnsi="Helvetica" w:cs="Arial"/>
          <w:color w:val="000000" w:themeColor="text1"/>
        </w:rPr>
        <w:t xml:space="preserve"> clones (Fig. </w:t>
      </w:r>
      <w:r w:rsidR="007F5643">
        <w:rPr>
          <w:rFonts w:ascii="Helvetica" w:hAnsi="Helvetica" w:cs="Arial"/>
          <w:color w:val="000000" w:themeColor="text1"/>
        </w:rPr>
        <w:t>3</w:t>
      </w:r>
      <w:r w:rsidR="007F5643" w:rsidRPr="007F5643">
        <w:rPr>
          <w:rFonts w:ascii="Helvetica" w:hAnsi="Helvetica" w:cs="Arial"/>
          <w:b/>
          <w:color w:val="000000" w:themeColor="text1"/>
        </w:rPr>
        <w:t>d</w:t>
      </w:r>
      <w:r w:rsidR="00D71C32">
        <w:rPr>
          <w:rFonts w:ascii="Helvetica" w:hAnsi="Helvetica" w:cs="Arial"/>
          <w:color w:val="000000" w:themeColor="text1"/>
        </w:rPr>
        <w:t xml:space="preserve">). </w:t>
      </w:r>
      <w:r w:rsidR="00A14D54">
        <w:rPr>
          <w:rFonts w:ascii="Helvetica" w:hAnsi="Helvetica" w:cs="Arial"/>
          <w:color w:val="000000" w:themeColor="text1"/>
        </w:rPr>
        <w:t>These results establish</w:t>
      </w:r>
      <w:r w:rsidR="00737AFD">
        <w:rPr>
          <w:rFonts w:ascii="Helvetica" w:hAnsi="Helvetica" w:cs="Arial"/>
          <w:color w:val="000000" w:themeColor="text1"/>
        </w:rPr>
        <w:t xml:space="preserve">ed that CoSpar can </w:t>
      </w:r>
      <w:r w:rsidR="00B4334E">
        <w:rPr>
          <w:rFonts w:ascii="Helvetica" w:hAnsi="Helvetica" w:cs="Arial"/>
          <w:color w:val="000000" w:themeColor="text1"/>
        </w:rPr>
        <w:t>quantitatively infer transition maps</w:t>
      </w:r>
      <w:r w:rsidR="00C70FF9">
        <w:rPr>
          <w:rFonts w:ascii="Helvetica" w:hAnsi="Helvetica" w:cs="Arial"/>
          <w:color w:val="000000" w:themeColor="text1"/>
        </w:rPr>
        <w:t xml:space="preserve"> </w:t>
      </w:r>
      <w:r w:rsidR="00D2462F">
        <w:rPr>
          <w:rFonts w:ascii="Helvetica" w:hAnsi="Helvetica" w:cs="Arial"/>
          <w:color w:val="000000" w:themeColor="text1"/>
        </w:rPr>
        <w:t>in</w:t>
      </w:r>
      <w:r w:rsidR="00C70FF9">
        <w:rPr>
          <w:rFonts w:ascii="Helvetica" w:hAnsi="Helvetica" w:cs="Arial"/>
          <w:color w:val="000000" w:themeColor="text1"/>
        </w:rPr>
        <w:t xml:space="preserve"> idealized conditions</w:t>
      </w:r>
      <w:r w:rsidR="0084596C">
        <w:rPr>
          <w:rFonts w:ascii="Helvetica" w:hAnsi="Helvetica" w:cs="Arial"/>
          <w:color w:val="000000" w:themeColor="text1"/>
        </w:rPr>
        <w:t>.</w:t>
      </w:r>
    </w:p>
    <w:p w14:paraId="463F9B2A" w14:textId="77777777" w:rsidR="004E1C4A" w:rsidRDefault="004E1C4A" w:rsidP="00941C06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</w:p>
    <w:p w14:paraId="767EF82D" w14:textId="78659908" w:rsidR="004720DB" w:rsidRPr="00810A68" w:rsidRDefault="00EB6A0C" w:rsidP="000216DD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 w:rsidRPr="00810A68">
        <w:rPr>
          <w:rFonts w:ascii="Helvetica" w:hAnsi="Helvetica" w:cs="Arial"/>
          <w:color w:val="000000" w:themeColor="text1"/>
        </w:rPr>
        <w:t xml:space="preserve">We </w:t>
      </w:r>
      <w:r w:rsidR="00A53EF5">
        <w:rPr>
          <w:rFonts w:ascii="Helvetica" w:hAnsi="Helvetica" w:cs="Arial"/>
          <w:color w:val="000000" w:themeColor="text1"/>
        </w:rPr>
        <w:t>examined how</w:t>
      </w:r>
      <w:r w:rsidRPr="00810A68">
        <w:rPr>
          <w:rFonts w:ascii="Helvetica" w:hAnsi="Helvetica" w:cs="Arial"/>
          <w:color w:val="000000" w:themeColor="text1"/>
        </w:rPr>
        <w:t xml:space="preserve"> two </w:t>
      </w:r>
      <w:del w:id="32" w:author="Wang, Shouwen" w:date="2021-04-07T11:03:00Z">
        <w:r w:rsidR="004E1C4A" w:rsidDel="003B4683">
          <w:rPr>
            <w:rFonts w:ascii="Helvetica" w:hAnsi="Helvetica" w:cs="Arial"/>
            <w:color w:val="000000" w:themeColor="text1"/>
          </w:rPr>
          <w:delText xml:space="preserve">of </w:delText>
        </w:r>
      </w:del>
      <w:r w:rsidR="004E1C4A">
        <w:rPr>
          <w:rFonts w:ascii="Helvetica" w:hAnsi="Helvetica" w:cs="Arial"/>
          <w:color w:val="000000" w:themeColor="text1"/>
        </w:rPr>
        <w:t>errors typical of</w:t>
      </w:r>
      <w:r w:rsidR="009355E4">
        <w:rPr>
          <w:rFonts w:ascii="Helvetica" w:hAnsi="Helvetica" w:cs="Arial"/>
          <w:color w:val="000000" w:themeColor="text1"/>
        </w:rPr>
        <w:t xml:space="preserve"> LT-scSeq</w:t>
      </w:r>
      <w:r w:rsidR="009A09CD">
        <w:rPr>
          <w:rFonts w:ascii="Helvetica" w:hAnsi="Helvetica" w:cs="Arial"/>
          <w:color w:val="000000" w:themeColor="text1"/>
        </w:rPr>
        <w:t xml:space="preserve"> </w:t>
      </w:r>
      <w:r w:rsidR="00A53EF5">
        <w:rPr>
          <w:rFonts w:ascii="Helvetica" w:hAnsi="Helvetica" w:cs="Arial"/>
          <w:color w:val="000000" w:themeColor="text1"/>
        </w:rPr>
        <w:t xml:space="preserve">-- </w:t>
      </w:r>
      <w:r w:rsidR="00A53EF5" w:rsidRPr="00810A68">
        <w:rPr>
          <w:rFonts w:ascii="Helvetica" w:hAnsi="Helvetica" w:cs="Arial"/>
          <w:color w:val="000000" w:themeColor="text1"/>
        </w:rPr>
        <w:t>barcode homoplasy</w:t>
      </w:r>
      <w:r w:rsidR="00A53EF5">
        <w:rPr>
          <w:rFonts w:ascii="Helvetica" w:hAnsi="Helvetica" w:cs="Arial"/>
          <w:color w:val="000000" w:themeColor="text1"/>
        </w:rPr>
        <w:t>, and clonal dispersion -- would</w:t>
      </w:r>
      <w:r w:rsidR="009A09CD">
        <w:rPr>
          <w:rFonts w:ascii="Helvetica" w:hAnsi="Helvetica" w:cs="Arial"/>
          <w:color w:val="000000" w:themeColor="text1"/>
        </w:rPr>
        <w:t xml:space="preserve"> </w:t>
      </w:r>
      <w:r w:rsidR="00A53EF5">
        <w:rPr>
          <w:rFonts w:ascii="Helvetica" w:hAnsi="Helvetica" w:cs="Arial"/>
          <w:color w:val="000000" w:themeColor="text1"/>
        </w:rPr>
        <w:t xml:space="preserve">alter </w:t>
      </w:r>
      <w:r w:rsidR="009A09CD">
        <w:rPr>
          <w:rFonts w:ascii="Helvetica" w:hAnsi="Helvetica" w:cs="Arial"/>
          <w:color w:val="000000" w:themeColor="text1"/>
        </w:rPr>
        <w:t>dynamic inference</w:t>
      </w:r>
      <w:r w:rsidR="004720DB" w:rsidRPr="00810A68">
        <w:rPr>
          <w:rFonts w:ascii="Helvetica" w:hAnsi="Helvetica" w:cs="Arial"/>
          <w:color w:val="000000" w:themeColor="text1"/>
        </w:rPr>
        <w:t>.</w:t>
      </w:r>
      <w:r w:rsidR="00A53EF5">
        <w:rPr>
          <w:rFonts w:ascii="Helvetica" w:hAnsi="Helvetica" w:cs="Arial"/>
          <w:color w:val="000000" w:themeColor="text1"/>
        </w:rPr>
        <w:t xml:space="preserve"> </w:t>
      </w:r>
      <w:r w:rsidR="00D8194C">
        <w:rPr>
          <w:rFonts w:ascii="Helvetica" w:hAnsi="Helvetica" w:cs="Arial"/>
          <w:color w:val="000000" w:themeColor="text1"/>
        </w:rPr>
        <w:t>Enforcing</w:t>
      </w:r>
      <w:r w:rsidR="00A53EF5">
        <w:rPr>
          <w:rFonts w:ascii="Helvetica" w:hAnsi="Helvetica" w:cs="Arial"/>
          <w:color w:val="000000" w:themeColor="text1"/>
        </w:rPr>
        <w:t xml:space="preserve"> sparsity and local coherence should make inference insensitive to both sour</w:t>
      </w:r>
      <w:r w:rsidR="00D8194C">
        <w:rPr>
          <w:rFonts w:ascii="Helvetica" w:hAnsi="Helvetica" w:cs="Arial"/>
          <w:color w:val="000000" w:themeColor="text1"/>
        </w:rPr>
        <w:t>c</w:t>
      </w:r>
      <w:r w:rsidR="00A53EF5">
        <w:rPr>
          <w:rFonts w:ascii="Helvetica" w:hAnsi="Helvetica" w:cs="Arial"/>
          <w:color w:val="000000" w:themeColor="text1"/>
        </w:rPr>
        <w:t>es of error</w:t>
      </w:r>
      <w:r w:rsidR="00596116">
        <w:rPr>
          <w:rFonts w:ascii="Helvetica" w:hAnsi="Helvetica" w:cs="Arial"/>
          <w:color w:val="000000" w:themeColor="text1"/>
        </w:rPr>
        <w:t>s</w:t>
      </w:r>
      <w:r w:rsidR="00A53EF5">
        <w:rPr>
          <w:rFonts w:ascii="Helvetica" w:hAnsi="Helvetica" w:cs="Arial"/>
          <w:color w:val="000000" w:themeColor="text1"/>
        </w:rPr>
        <w:t>.</w:t>
      </w:r>
      <w:r w:rsidR="004720DB" w:rsidRPr="00810A68">
        <w:rPr>
          <w:rFonts w:ascii="Helvetica" w:hAnsi="Helvetica" w:cs="Arial"/>
          <w:color w:val="000000" w:themeColor="text1"/>
        </w:rPr>
        <w:t xml:space="preserve"> </w:t>
      </w:r>
      <w:r w:rsidR="002A03CA">
        <w:rPr>
          <w:rFonts w:ascii="Helvetica" w:hAnsi="Helvetica" w:cs="Arial"/>
          <w:color w:val="000000" w:themeColor="text1"/>
        </w:rPr>
        <w:t xml:space="preserve">To </w:t>
      </w:r>
      <w:r w:rsidR="00A23538">
        <w:rPr>
          <w:rFonts w:ascii="Helvetica" w:hAnsi="Helvetica" w:cs="Arial"/>
          <w:color w:val="000000" w:themeColor="text1"/>
        </w:rPr>
        <w:t>simulate</w:t>
      </w:r>
      <w:r w:rsidR="002A03CA">
        <w:rPr>
          <w:rFonts w:ascii="Helvetica" w:hAnsi="Helvetica" w:cs="Arial"/>
          <w:color w:val="000000" w:themeColor="text1"/>
        </w:rPr>
        <w:t xml:space="preserve"> homoplasy, we </w:t>
      </w:r>
      <w:r w:rsidR="00A23538">
        <w:rPr>
          <w:rFonts w:ascii="Helvetica" w:hAnsi="Helvetica" w:cs="Arial"/>
          <w:color w:val="000000" w:themeColor="text1"/>
        </w:rPr>
        <w:t>allowed different clones to acquire the</w:t>
      </w:r>
      <w:r w:rsidR="002A03CA">
        <w:rPr>
          <w:rFonts w:ascii="Helvetica" w:hAnsi="Helvetica" w:cs="Arial"/>
          <w:color w:val="000000" w:themeColor="text1"/>
        </w:rPr>
        <w:t xml:space="preserve"> same barcode</w:t>
      </w:r>
      <w:r w:rsidR="0084596C">
        <w:rPr>
          <w:rFonts w:ascii="Helvetica" w:hAnsi="Helvetica" w:cs="Arial"/>
          <w:color w:val="000000" w:themeColor="text1"/>
        </w:rPr>
        <w:t xml:space="preserve"> (Fig. 3</w:t>
      </w:r>
      <w:r w:rsidR="0084596C" w:rsidRPr="0084596C">
        <w:rPr>
          <w:rFonts w:ascii="Helvetica" w:hAnsi="Helvetica" w:cs="Arial"/>
          <w:b/>
          <w:color w:val="000000" w:themeColor="text1"/>
        </w:rPr>
        <w:t>a</w:t>
      </w:r>
      <w:r w:rsidR="0084596C">
        <w:rPr>
          <w:rFonts w:ascii="Helvetica" w:hAnsi="Helvetica" w:cs="Arial"/>
          <w:color w:val="000000" w:themeColor="text1"/>
        </w:rPr>
        <w:t>)</w:t>
      </w:r>
      <w:r w:rsidR="002A03CA">
        <w:rPr>
          <w:rFonts w:ascii="Helvetica" w:hAnsi="Helvetica" w:cs="Arial"/>
          <w:color w:val="000000" w:themeColor="text1"/>
        </w:rPr>
        <w:t xml:space="preserve">. </w:t>
      </w:r>
      <w:r w:rsidR="008D05A7">
        <w:rPr>
          <w:rFonts w:ascii="Helvetica" w:hAnsi="Helvetica" w:cs="Arial"/>
          <w:color w:val="000000" w:themeColor="text1"/>
        </w:rPr>
        <w:t xml:space="preserve">CoSpar </w:t>
      </w:r>
      <w:r w:rsidR="00A23538">
        <w:rPr>
          <w:rFonts w:ascii="Helvetica" w:hAnsi="Helvetica" w:cs="Arial"/>
          <w:color w:val="000000" w:themeColor="text1"/>
        </w:rPr>
        <w:t xml:space="preserve">only detectably </w:t>
      </w:r>
      <w:r w:rsidR="008D05A7">
        <w:rPr>
          <w:rFonts w:ascii="Helvetica" w:hAnsi="Helvetica" w:cs="Arial"/>
          <w:color w:val="000000" w:themeColor="text1"/>
        </w:rPr>
        <w:t>los</w:t>
      </w:r>
      <w:r w:rsidR="00A23538">
        <w:rPr>
          <w:rFonts w:ascii="Helvetica" w:hAnsi="Helvetica" w:cs="Arial"/>
          <w:color w:val="000000" w:themeColor="text1"/>
        </w:rPr>
        <w:t>t</w:t>
      </w:r>
      <w:r w:rsidR="008D05A7">
        <w:rPr>
          <w:rFonts w:ascii="Helvetica" w:hAnsi="Helvetica" w:cs="Arial"/>
          <w:color w:val="000000" w:themeColor="text1"/>
        </w:rPr>
        <w:t xml:space="preserve"> </w:t>
      </w:r>
      <w:r w:rsidR="007B20D3">
        <w:rPr>
          <w:rFonts w:ascii="Helvetica" w:hAnsi="Helvetica" w:cs="Arial"/>
          <w:color w:val="000000" w:themeColor="text1"/>
        </w:rPr>
        <w:t xml:space="preserve">accuracy </w:t>
      </w:r>
      <w:r w:rsidR="008D05A7">
        <w:rPr>
          <w:rFonts w:ascii="Helvetica" w:hAnsi="Helvetica" w:cs="Arial"/>
          <w:color w:val="000000" w:themeColor="text1"/>
        </w:rPr>
        <w:t xml:space="preserve">when </w:t>
      </w:r>
      <w:r w:rsidR="002F556E">
        <w:rPr>
          <w:rFonts w:ascii="Helvetica" w:hAnsi="Helvetica" w:cs="Arial"/>
          <w:color w:val="000000" w:themeColor="text1"/>
        </w:rPr>
        <w:t xml:space="preserve">all </w:t>
      </w:r>
      <w:r w:rsidR="00DC768E">
        <w:rPr>
          <w:rFonts w:ascii="Helvetica" w:hAnsi="Helvetica" w:cs="Arial"/>
          <w:color w:val="000000" w:themeColor="text1"/>
        </w:rPr>
        <w:t>lineage barcode</w:t>
      </w:r>
      <w:r w:rsidR="00A23538">
        <w:rPr>
          <w:rFonts w:ascii="Helvetica" w:hAnsi="Helvetica" w:cs="Arial"/>
          <w:color w:val="000000" w:themeColor="text1"/>
        </w:rPr>
        <w:t>s</w:t>
      </w:r>
      <w:r w:rsidR="00DC768E">
        <w:rPr>
          <w:rFonts w:ascii="Helvetica" w:hAnsi="Helvetica" w:cs="Arial"/>
          <w:color w:val="000000" w:themeColor="text1"/>
        </w:rPr>
        <w:t xml:space="preserve"> mix</w:t>
      </w:r>
      <w:r w:rsidR="008D05A7">
        <w:rPr>
          <w:rFonts w:ascii="Helvetica" w:hAnsi="Helvetica" w:cs="Arial"/>
          <w:color w:val="000000" w:themeColor="text1"/>
        </w:rPr>
        <w:t>ed</w:t>
      </w:r>
      <w:r w:rsidR="00DC768E">
        <w:rPr>
          <w:rFonts w:ascii="Helvetica" w:hAnsi="Helvetica" w:cs="Arial"/>
          <w:color w:val="000000" w:themeColor="text1"/>
        </w:rPr>
        <w:t xml:space="preserve"> </w:t>
      </w:r>
      <w:r w:rsidR="00A23538">
        <w:rPr>
          <w:rFonts w:ascii="Helvetica" w:hAnsi="Helvetica" w:cs="Arial"/>
          <w:color w:val="000000" w:themeColor="text1"/>
        </w:rPr>
        <w:t xml:space="preserve">more than </w:t>
      </w:r>
      <w:r w:rsidR="00DC768E">
        <w:rPr>
          <w:rFonts w:ascii="Helvetica" w:hAnsi="Helvetica" w:cs="Arial"/>
          <w:color w:val="000000" w:themeColor="text1"/>
        </w:rPr>
        <w:t>ten clones</w:t>
      </w:r>
      <w:r w:rsidR="00307033">
        <w:rPr>
          <w:rFonts w:ascii="Helvetica" w:hAnsi="Helvetica" w:cs="Arial"/>
          <w:color w:val="000000" w:themeColor="text1"/>
        </w:rPr>
        <w:t xml:space="preserve"> </w:t>
      </w:r>
      <w:r w:rsidR="008D05A7">
        <w:rPr>
          <w:rFonts w:ascii="Helvetica" w:hAnsi="Helvetica" w:cs="Arial"/>
          <w:color w:val="000000" w:themeColor="text1"/>
        </w:rPr>
        <w:t xml:space="preserve">on average </w:t>
      </w:r>
      <w:r w:rsidR="00307033">
        <w:rPr>
          <w:rFonts w:ascii="Helvetica" w:hAnsi="Helvetica" w:cs="Arial"/>
          <w:color w:val="000000" w:themeColor="text1"/>
        </w:rPr>
        <w:t>(</w:t>
      </w:r>
      <w:r w:rsidR="00307033" w:rsidRPr="00596116">
        <w:rPr>
          <w:rFonts w:ascii="Helvetica" w:hAnsi="Helvetica" w:cs="Arial"/>
          <w:bCs/>
          <w:color w:val="000000" w:themeColor="text1"/>
        </w:rPr>
        <w:t xml:space="preserve">Fig. </w:t>
      </w:r>
      <w:r w:rsidR="0084596C" w:rsidRPr="00596116">
        <w:rPr>
          <w:rFonts w:ascii="Helvetica" w:hAnsi="Helvetica" w:cs="Arial"/>
          <w:bCs/>
          <w:color w:val="000000" w:themeColor="text1"/>
        </w:rPr>
        <w:t>3</w:t>
      </w:r>
      <w:r w:rsidR="00307033" w:rsidRPr="00307033">
        <w:rPr>
          <w:rFonts w:ascii="Helvetica" w:hAnsi="Helvetica" w:cs="Arial"/>
          <w:b/>
          <w:bCs/>
          <w:color w:val="000000" w:themeColor="text1"/>
        </w:rPr>
        <w:t>b</w:t>
      </w:r>
      <w:r w:rsidR="00745854">
        <w:rPr>
          <w:rFonts w:ascii="Helvetica" w:hAnsi="Helvetica" w:cs="Arial"/>
          <w:b/>
          <w:bCs/>
          <w:color w:val="000000" w:themeColor="text1"/>
        </w:rPr>
        <w:t>-d</w:t>
      </w:r>
      <w:r w:rsidR="00307033">
        <w:rPr>
          <w:rFonts w:ascii="Helvetica" w:hAnsi="Helvetica" w:cs="Arial"/>
          <w:color w:val="000000" w:themeColor="text1"/>
        </w:rPr>
        <w:t>)</w:t>
      </w:r>
      <w:r w:rsidR="002F556E">
        <w:rPr>
          <w:rFonts w:ascii="Helvetica" w:hAnsi="Helvetica" w:cs="Arial"/>
          <w:color w:val="000000" w:themeColor="text1"/>
        </w:rPr>
        <w:t xml:space="preserve"> – a degree of homoplasy far higher than expected in </w:t>
      </w:r>
      <w:r w:rsidR="006849C1">
        <w:rPr>
          <w:rFonts w:ascii="Helvetica" w:hAnsi="Helvetica" w:cs="Arial"/>
          <w:color w:val="000000" w:themeColor="text1"/>
        </w:rPr>
        <w:t xml:space="preserve">most </w:t>
      </w:r>
      <w:r w:rsidR="002F556E">
        <w:rPr>
          <w:rFonts w:ascii="Helvetica" w:hAnsi="Helvetica" w:cs="Arial"/>
          <w:color w:val="000000" w:themeColor="text1"/>
        </w:rPr>
        <w:t>expe</w:t>
      </w:r>
      <w:r w:rsidR="006849C1">
        <w:rPr>
          <w:rFonts w:ascii="Helvetica" w:hAnsi="Helvetica" w:cs="Arial"/>
          <w:color w:val="000000" w:themeColor="text1"/>
        </w:rPr>
        <w:t>r</w:t>
      </w:r>
      <w:r w:rsidR="002F556E">
        <w:rPr>
          <w:rFonts w:ascii="Helvetica" w:hAnsi="Helvetica" w:cs="Arial"/>
          <w:color w:val="000000" w:themeColor="text1"/>
        </w:rPr>
        <w:t>iments</w:t>
      </w:r>
      <w:r w:rsidR="00D43A22" w:rsidRPr="00AF0F43">
        <w:rPr>
          <w:rFonts w:ascii="Helvetica" w:hAnsi="Helvetica" w:cs="Arial"/>
          <w:color w:val="000000" w:themeColor="text1"/>
        </w:rPr>
        <w:t>.</w:t>
      </w:r>
      <w:r w:rsidR="000216DD">
        <w:rPr>
          <w:rFonts w:ascii="Helvetica" w:hAnsi="Helvetica" w:cs="Arial"/>
          <w:color w:val="000000" w:themeColor="text1"/>
        </w:rPr>
        <w:t xml:space="preserve"> </w:t>
      </w:r>
      <w:r w:rsidR="006849C1">
        <w:rPr>
          <w:rFonts w:ascii="Helvetica" w:hAnsi="Helvetica" w:cs="Arial"/>
          <w:color w:val="000000" w:themeColor="text1"/>
        </w:rPr>
        <w:t>The method</w:t>
      </w:r>
      <w:r w:rsidR="000216DD">
        <w:rPr>
          <w:rFonts w:ascii="Helvetica" w:hAnsi="Helvetica" w:cs="Arial"/>
          <w:color w:val="000000" w:themeColor="text1"/>
        </w:rPr>
        <w:t xml:space="preserve"> </w:t>
      </w:r>
      <w:r w:rsidR="006849C1">
        <w:rPr>
          <w:rFonts w:ascii="Helvetica" w:hAnsi="Helvetica" w:cs="Arial"/>
          <w:color w:val="000000" w:themeColor="text1"/>
        </w:rPr>
        <w:t>should thus be robus</w:t>
      </w:r>
      <w:r w:rsidR="00596116">
        <w:rPr>
          <w:rFonts w:ascii="Helvetica" w:hAnsi="Helvetica" w:cs="Arial"/>
          <w:color w:val="000000" w:themeColor="text1"/>
        </w:rPr>
        <w:t>t</w:t>
      </w:r>
      <w:r w:rsidR="006849C1">
        <w:rPr>
          <w:rFonts w:ascii="Helvetica" w:hAnsi="Helvetica" w:cs="Arial"/>
          <w:color w:val="000000" w:themeColor="text1"/>
        </w:rPr>
        <w:t xml:space="preserve"> to most LT-scSeq applications, and </w:t>
      </w:r>
      <w:r w:rsidR="000216DD">
        <w:rPr>
          <w:rFonts w:ascii="Helvetica" w:hAnsi="Helvetica" w:cs="Arial"/>
          <w:color w:val="000000" w:themeColor="text1"/>
        </w:rPr>
        <w:t xml:space="preserve">may </w:t>
      </w:r>
      <w:r w:rsidR="006849C1">
        <w:rPr>
          <w:rFonts w:ascii="Helvetica" w:hAnsi="Helvetica" w:cs="Arial"/>
          <w:color w:val="000000" w:themeColor="text1"/>
        </w:rPr>
        <w:t>even</w:t>
      </w:r>
      <w:r w:rsidR="000216DD">
        <w:rPr>
          <w:rFonts w:ascii="Helvetica" w:hAnsi="Helvetica" w:cs="Arial"/>
          <w:color w:val="000000" w:themeColor="text1"/>
        </w:rPr>
        <w:t xml:space="preserve"> be suitable </w:t>
      </w:r>
      <w:r w:rsidR="00783FAC">
        <w:rPr>
          <w:rFonts w:ascii="Helvetica" w:hAnsi="Helvetica" w:cs="Arial"/>
          <w:color w:val="000000" w:themeColor="text1"/>
        </w:rPr>
        <w:t>for</w:t>
      </w:r>
      <w:r w:rsidR="000216DD">
        <w:rPr>
          <w:rFonts w:ascii="Helvetica" w:hAnsi="Helvetica" w:cs="Arial"/>
          <w:color w:val="000000" w:themeColor="text1"/>
        </w:rPr>
        <w:t xml:space="preserve"> </w:t>
      </w:r>
      <w:r w:rsidR="00525AC7">
        <w:rPr>
          <w:rFonts w:ascii="Helvetica" w:hAnsi="Helvetica" w:cs="Arial"/>
          <w:color w:val="000000" w:themeColor="text1"/>
        </w:rPr>
        <w:t xml:space="preserve">parsing </w:t>
      </w:r>
      <w:r w:rsidR="000216DD">
        <w:rPr>
          <w:rFonts w:ascii="Helvetica" w:hAnsi="Helvetica" w:cs="Arial"/>
          <w:color w:val="000000" w:themeColor="text1"/>
        </w:rPr>
        <w:t>lineage-tracing experiments with very few barcodes</w:t>
      </w:r>
      <w:r w:rsidR="0084596C">
        <w:rPr>
          <w:rFonts w:ascii="Helvetica" w:hAnsi="Helvetica" w:cs="Arial"/>
          <w:color w:val="000000" w:themeColor="text1"/>
        </w:rPr>
        <w:fldChar w:fldCharType="begin" w:fldLock="1">
          <w:fldData xml:space="preserve">ZQBKAHoAbABXAFkAbQBPADIAMABhADIALwBaAFcAQwBnAE8AVABOAEEASwBLAGEAKwAyAEwARABp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</w:fldData>
        </w:fldChar>
      </w:r>
      <w:r w:rsidR="004B4D95">
        <w:rPr>
          <w:rFonts w:ascii="Helvetica" w:hAnsi="Helvetica" w:cs="Arial"/>
          <w:color w:val="000000" w:themeColor="text1"/>
        </w:rPr>
        <w:instrText>ADDIN paperpile_citation &lt;clusterId&gt;Y741M799I281F812&lt;/clusterId&gt;&lt;version&gt;0.6.9&lt;/version&gt;&lt;metadata&gt;&lt;citation&gt;&lt;id&gt;f2d06dae-dc0e-4806-9a54-87dcb5948fd3&lt;/id&gt;&lt;no_author/&gt;&lt;prefix/&gt;&lt;suffix/&gt;&lt;locator/&gt;&lt;locator_label&gt;page&lt;/locator_label&gt;&lt;/citation&gt;&lt;citation&gt;&lt;id&gt;5ffffbeb-b99c-40e6-92db-ad87a1eda14e&lt;/id&gt;&lt;no_author/&gt;&lt;prefix/&gt;&lt;suffix/&gt;&lt;locator/&gt;&lt;locator_label&gt;page&lt;/locator_label&gt;&lt;/citation&gt;&lt;/metadata&gt; \* MERGEFORMAT</w:instrText>
      </w:r>
      <w:r w:rsidR="0084596C">
        <w:rPr>
          <w:rFonts w:ascii="Helvetica" w:hAnsi="Helvetica" w:cs="Arial"/>
          <w:color w:val="000000" w:themeColor="text1"/>
        </w:rPr>
      </w:r>
      <w:r w:rsidR="0084596C">
        <w:rPr>
          <w:rFonts w:ascii="Helvetica" w:hAnsi="Helvetica" w:cs="Arial"/>
          <w:color w:val="000000" w:themeColor="text1"/>
        </w:rPr>
        <w:fldChar w:fldCharType="separate"/>
      </w:r>
      <w:r w:rsidR="00B627C0" w:rsidRPr="00453F86">
        <w:rPr>
          <w:rFonts w:ascii="Helvetica" w:hAnsi="Helvetica" w:cs="Arial"/>
          <w:noProof/>
          <w:color w:val="000000" w:themeColor="text1"/>
          <w:vertAlign w:val="superscript"/>
        </w:rPr>
        <w:t>28,29</w:t>
      </w:r>
      <w:r w:rsidR="0084596C">
        <w:rPr>
          <w:rFonts w:ascii="Helvetica" w:hAnsi="Helvetica" w:cs="Arial"/>
          <w:color w:val="000000" w:themeColor="text1"/>
        </w:rPr>
        <w:fldChar w:fldCharType="end"/>
      </w:r>
      <w:r w:rsidR="0084596C">
        <w:rPr>
          <w:rFonts w:ascii="Helvetica" w:hAnsi="Helvetica" w:cs="Arial"/>
          <w:color w:val="000000" w:themeColor="text1"/>
        </w:rPr>
        <w:t>.</w:t>
      </w:r>
      <w:r w:rsidR="00AD39B8" w:rsidRPr="00810A68">
        <w:rPr>
          <w:rFonts w:ascii="Helvetica" w:hAnsi="Helvetica" w:cs="Arial"/>
          <w:color w:val="000000" w:themeColor="text1"/>
        </w:rPr>
        <w:t xml:space="preserve"> </w:t>
      </w:r>
      <w:r w:rsidR="002F37F3">
        <w:rPr>
          <w:rFonts w:ascii="Helvetica" w:hAnsi="Helvetica" w:cs="Arial"/>
          <w:color w:val="000000" w:themeColor="text1"/>
        </w:rPr>
        <w:t xml:space="preserve">To study clonal dispersion, </w:t>
      </w:r>
      <w:r w:rsidR="00596116">
        <w:rPr>
          <w:rFonts w:ascii="Helvetica" w:hAnsi="Helvetica" w:cs="Arial"/>
          <w:color w:val="000000" w:themeColor="text1"/>
        </w:rPr>
        <w:t>we</w:t>
      </w:r>
      <w:r w:rsidR="002F37F3">
        <w:rPr>
          <w:rFonts w:ascii="Helvetica" w:hAnsi="Helvetica" w:cs="Arial"/>
          <w:color w:val="000000" w:themeColor="text1"/>
        </w:rPr>
        <w:t xml:space="preserve"> </w:t>
      </w:r>
      <w:r w:rsidR="000A3234">
        <w:rPr>
          <w:rFonts w:ascii="Helvetica" w:hAnsi="Helvetica" w:cs="Arial"/>
          <w:color w:val="000000" w:themeColor="text1"/>
        </w:rPr>
        <w:t>simulated</w:t>
      </w:r>
      <w:r w:rsidR="00596116">
        <w:rPr>
          <w:rFonts w:ascii="Helvetica" w:hAnsi="Helvetica" w:cs="Arial"/>
          <w:color w:val="000000" w:themeColor="text1"/>
        </w:rPr>
        <w:t xml:space="preserve"> </w:t>
      </w:r>
      <w:r w:rsidR="00F92451">
        <w:rPr>
          <w:rFonts w:ascii="Helvetica" w:hAnsi="Helvetica" w:cs="Arial"/>
          <w:color w:val="000000" w:themeColor="text1"/>
        </w:rPr>
        <w:t xml:space="preserve">sampling </w:t>
      </w:r>
      <w:r w:rsidR="002F37F3">
        <w:rPr>
          <w:rFonts w:ascii="Helvetica" w:hAnsi="Helvetica" w:cs="Arial"/>
          <w:color w:val="000000" w:themeColor="text1"/>
        </w:rPr>
        <w:t>clone</w:t>
      </w:r>
      <w:r w:rsidR="00F92451">
        <w:rPr>
          <w:rFonts w:ascii="Helvetica" w:hAnsi="Helvetica" w:cs="Arial"/>
          <w:color w:val="000000" w:themeColor="text1"/>
        </w:rPr>
        <w:t>s</w:t>
      </w:r>
      <w:r w:rsidR="00596116">
        <w:rPr>
          <w:rFonts w:ascii="Helvetica" w:hAnsi="Helvetica" w:cs="Arial"/>
          <w:color w:val="000000" w:themeColor="text1"/>
        </w:rPr>
        <w:t xml:space="preserve"> </w:t>
      </w:r>
      <w:r w:rsidR="000216DD">
        <w:rPr>
          <w:rFonts w:ascii="Helvetica" w:hAnsi="Helvetica" w:cs="Arial"/>
          <w:color w:val="000000" w:themeColor="text1"/>
        </w:rPr>
        <w:t>at</w:t>
      </w:r>
      <w:r w:rsidR="002F37F3">
        <w:rPr>
          <w:rFonts w:ascii="Helvetica" w:hAnsi="Helvetica" w:cs="Arial"/>
          <w:color w:val="000000" w:themeColor="text1"/>
        </w:rPr>
        <w:t xml:space="preserve"> </w:t>
      </w:r>
      <w:r w:rsidR="000216DD">
        <w:rPr>
          <w:rFonts w:ascii="Helvetica" w:hAnsi="Helvetica" w:cs="Arial"/>
          <w:color w:val="000000" w:themeColor="text1"/>
        </w:rPr>
        <w:t>increasing</w:t>
      </w:r>
      <w:r w:rsidR="002F37F3">
        <w:rPr>
          <w:rFonts w:ascii="Helvetica" w:hAnsi="Helvetica" w:cs="Arial"/>
          <w:color w:val="000000" w:themeColor="text1"/>
        </w:rPr>
        <w:t xml:space="preserve"> </w:t>
      </w:r>
      <w:r w:rsidR="000216DD">
        <w:rPr>
          <w:rFonts w:ascii="Helvetica" w:hAnsi="Helvetica" w:cs="Arial"/>
          <w:color w:val="000000" w:themeColor="text1"/>
        </w:rPr>
        <w:t>times</w:t>
      </w:r>
      <w:r w:rsidR="002F37F3">
        <w:rPr>
          <w:rFonts w:ascii="Helvetica" w:hAnsi="Helvetica" w:cs="Arial"/>
          <w:color w:val="000000" w:themeColor="text1"/>
        </w:rPr>
        <w:t xml:space="preserve"> post-barcoding. </w:t>
      </w:r>
      <w:r w:rsidR="00B71839">
        <w:rPr>
          <w:rFonts w:ascii="Helvetica" w:hAnsi="Helvetica" w:cs="Arial"/>
          <w:color w:val="000000" w:themeColor="text1"/>
        </w:rPr>
        <w:t xml:space="preserve">CoSpar </w:t>
      </w:r>
      <w:r w:rsidR="002F37F3">
        <w:rPr>
          <w:rFonts w:ascii="Helvetica" w:hAnsi="Helvetica" w:cs="Arial"/>
          <w:color w:val="000000" w:themeColor="text1"/>
        </w:rPr>
        <w:t>proved largely insensitive to dispersion</w:t>
      </w:r>
      <w:r w:rsidR="000216DD">
        <w:rPr>
          <w:rFonts w:ascii="Helvetica" w:hAnsi="Helvetica" w:cs="Arial"/>
          <w:color w:val="000000" w:themeColor="text1"/>
        </w:rPr>
        <w:t xml:space="preserve"> resulting from lag time</w:t>
      </w:r>
      <w:r w:rsidR="002F37F3">
        <w:rPr>
          <w:rFonts w:ascii="Helvetica" w:hAnsi="Helvetica" w:cs="Arial"/>
          <w:color w:val="000000" w:themeColor="text1"/>
        </w:rPr>
        <w:t>: even after</w:t>
      </w:r>
      <w:r w:rsidR="00291D04">
        <w:rPr>
          <w:rFonts w:ascii="Helvetica" w:hAnsi="Helvetica" w:cs="Arial"/>
          <w:color w:val="000000" w:themeColor="text1"/>
        </w:rPr>
        <w:t xml:space="preserve"> </w:t>
      </w:r>
      <w:r w:rsidR="00B71839">
        <w:rPr>
          <w:rFonts w:ascii="Helvetica" w:hAnsi="Helvetica" w:cs="Arial"/>
          <w:color w:val="000000" w:themeColor="text1"/>
        </w:rPr>
        <w:t>five cell cycles</w:t>
      </w:r>
      <w:r w:rsidR="00291D04">
        <w:rPr>
          <w:rFonts w:ascii="Helvetica" w:hAnsi="Helvetica" w:cs="Arial"/>
          <w:color w:val="000000" w:themeColor="text1"/>
        </w:rPr>
        <w:t xml:space="preserve"> </w:t>
      </w:r>
      <w:r w:rsidR="00A33A8D">
        <w:rPr>
          <w:rFonts w:ascii="Helvetica" w:hAnsi="Helvetica" w:cs="Arial"/>
          <w:color w:val="000000" w:themeColor="text1"/>
        </w:rPr>
        <w:t>it</w:t>
      </w:r>
      <w:r w:rsidR="004720DB" w:rsidRPr="00810A68">
        <w:rPr>
          <w:rFonts w:ascii="Helvetica" w:hAnsi="Helvetica" w:cs="Arial"/>
          <w:color w:val="000000" w:themeColor="text1"/>
        </w:rPr>
        <w:t xml:space="preserve"> recover</w:t>
      </w:r>
      <w:r w:rsidR="00FD6FF3">
        <w:rPr>
          <w:rFonts w:ascii="Helvetica" w:hAnsi="Helvetica" w:cs="Arial"/>
          <w:color w:val="000000" w:themeColor="text1"/>
        </w:rPr>
        <w:t>ed</w:t>
      </w:r>
      <w:r w:rsidR="004720DB" w:rsidRPr="00810A68">
        <w:rPr>
          <w:rFonts w:ascii="Helvetica" w:hAnsi="Helvetica" w:cs="Arial"/>
          <w:color w:val="000000" w:themeColor="text1"/>
        </w:rPr>
        <w:t xml:space="preserve"> fate bias</w:t>
      </w:r>
      <w:ins w:id="33" w:author="Wang, Shouwen" w:date="2021-04-07T12:53:00Z">
        <w:r w:rsidR="00720B8E">
          <w:rPr>
            <w:rFonts w:ascii="Helvetica" w:hAnsi="Helvetica" w:cs="Arial"/>
            <w:color w:val="000000" w:themeColor="text1"/>
          </w:rPr>
          <w:t>es</w:t>
        </w:r>
      </w:ins>
      <w:r w:rsidR="004720DB" w:rsidRPr="00810A68">
        <w:rPr>
          <w:rFonts w:ascii="Helvetica" w:hAnsi="Helvetica" w:cs="Arial"/>
          <w:color w:val="000000" w:themeColor="text1"/>
        </w:rPr>
        <w:t xml:space="preserve"> </w:t>
      </w:r>
      <w:r w:rsidR="00341D3E">
        <w:rPr>
          <w:rFonts w:ascii="Helvetica" w:hAnsi="Helvetica" w:cs="Arial"/>
          <w:color w:val="000000" w:themeColor="text1"/>
        </w:rPr>
        <w:t>and</w:t>
      </w:r>
      <w:r w:rsidR="004720DB" w:rsidRPr="00810A68">
        <w:rPr>
          <w:rFonts w:ascii="Helvetica" w:hAnsi="Helvetica" w:cs="Arial"/>
          <w:color w:val="000000" w:themeColor="text1"/>
        </w:rPr>
        <w:t xml:space="preserve"> </w:t>
      </w:r>
      <w:r w:rsidR="00341D3E">
        <w:rPr>
          <w:rFonts w:ascii="Helvetica" w:hAnsi="Helvetica" w:cs="Arial"/>
          <w:color w:val="000000" w:themeColor="text1"/>
        </w:rPr>
        <w:t>mean</w:t>
      </w:r>
      <w:r w:rsidR="00291D04">
        <w:rPr>
          <w:rFonts w:ascii="Helvetica" w:hAnsi="Helvetica" w:cs="Arial"/>
          <w:color w:val="000000" w:themeColor="text1"/>
        </w:rPr>
        <w:t xml:space="preserve"> transition</w:t>
      </w:r>
      <w:r w:rsidR="004720DB" w:rsidRPr="00810A68">
        <w:rPr>
          <w:rFonts w:ascii="Helvetica" w:hAnsi="Helvetica" w:cs="Arial"/>
          <w:color w:val="000000" w:themeColor="text1"/>
        </w:rPr>
        <w:t xml:space="preserve"> </w:t>
      </w:r>
      <w:r w:rsidR="00291D04">
        <w:rPr>
          <w:rFonts w:ascii="Helvetica" w:hAnsi="Helvetica" w:cs="Arial"/>
          <w:color w:val="000000" w:themeColor="text1"/>
        </w:rPr>
        <w:t xml:space="preserve">rates </w:t>
      </w:r>
      <w:r w:rsidR="00341D3E">
        <w:rPr>
          <w:rFonts w:ascii="Helvetica" w:hAnsi="Helvetica" w:cs="Arial"/>
          <w:color w:val="000000" w:themeColor="text1"/>
        </w:rPr>
        <w:t xml:space="preserve">with no loss of accuracy </w:t>
      </w:r>
      <w:r w:rsidR="00341D3E" w:rsidRPr="00810A68">
        <w:rPr>
          <w:rFonts w:ascii="Helvetica" w:hAnsi="Helvetica" w:cs="Arial"/>
          <w:color w:val="000000" w:themeColor="text1"/>
        </w:rPr>
        <w:t>(Fig</w:t>
      </w:r>
      <w:r w:rsidR="00341D3E">
        <w:rPr>
          <w:rFonts w:ascii="Helvetica" w:hAnsi="Helvetica" w:cs="Arial"/>
          <w:color w:val="000000" w:themeColor="text1"/>
        </w:rPr>
        <w:t>.</w:t>
      </w:r>
      <w:r w:rsidR="00341D3E" w:rsidRPr="00810A68">
        <w:rPr>
          <w:rFonts w:ascii="Helvetica" w:hAnsi="Helvetica" w:cs="Arial"/>
          <w:color w:val="000000" w:themeColor="text1"/>
        </w:rPr>
        <w:t xml:space="preserve"> </w:t>
      </w:r>
      <w:r w:rsidR="008E3367">
        <w:rPr>
          <w:rFonts w:ascii="Helvetica" w:hAnsi="Helvetica" w:cs="Arial"/>
          <w:color w:val="000000" w:themeColor="text1"/>
        </w:rPr>
        <w:t>3</w:t>
      </w:r>
      <w:r w:rsidR="008E3367">
        <w:rPr>
          <w:rFonts w:ascii="Helvetica" w:hAnsi="Helvetica" w:cs="Arial"/>
          <w:b/>
          <w:bCs/>
          <w:color w:val="000000" w:themeColor="text1"/>
        </w:rPr>
        <w:t>g-i</w:t>
      </w:r>
      <w:r w:rsidR="00341D3E" w:rsidRPr="00810A68">
        <w:rPr>
          <w:rFonts w:ascii="Helvetica" w:hAnsi="Helvetica" w:cs="Arial"/>
          <w:color w:val="000000" w:themeColor="text1"/>
        </w:rPr>
        <w:t>)</w:t>
      </w:r>
      <w:r w:rsidR="004720DB" w:rsidRPr="00810A68">
        <w:rPr>
          <w:rFonts w:ascii="Helvetica" w:hAnsi="Helvetica" w:cs="Arial"/>
          <w:color w:val="000000" w:themeColor="text1"/>
        </w:rPr>
        <w:t xml:space="preserve">. </w:t>
      </w:r>
    </w:p>
    <w:p w14:paraId="742E82B9" w14:textId="68924EEC" w:rsidR="004869DF" w:rsidRDefault="004869DF" w:rsidP="004869DF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</w:p>
    <w:p w14:paraId="4BAED553" w14:textId="3322B516" w:rsidR="00161915" w:rsidRPr="00A81E9E" w:rsidRDefault="004869DF" w:rsidP="00C93DC7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CoSpar</w:t>
      </w:r>
      <w:r w:rsidR="00A71384">
        <w:rPr>
          <w:rFonts w:ascii="Helvetica" w:hAnsi="Helvetica" w:cs="Arial"/>
          <w:color w:val="000000" w:themeColor="text1"/>
        </w:rPr>
        <w:t xml:space="preserve"> performance</w:t>
      </w:r>
      <w:r>
        <w:rPr>
          <w:rFonts w:ascii="Helvetica" w:hAnsi="Helvetica" w:cs="Arial"/>
          <w:color w:val="000000" w:themeColor="text1"/>
        </w:rPr>
        <w:t xml:space="preserve"> </w:t>
      </w:r>
      <w:r w:rsidR="007237C0">
        <w:rPr>
          <w:rFonts w:ascii="Helvetica" w:hAnsi="Helvetica" w:cs="Arial"/>
          <w:color w:val="000000" w:themeColor="text1"/>
        </w:rPr>
        <w:t xml:space="preserve">can be contrasted with </w:t>
      </w:r>
      <w:r w:rsidR="00FF3496">
        <w:rPr>
          <w:rFonts w:ascii="Helvetica" w:hAnsi="Helvetica" w:cs="Arial"/>
          <w:color w:val="000000" w:themeColor="text1"/>
        </w:rPr>
        <w:t xml:space="preserve">that of </w:t>
      </w:r>
      <w:r>
        <w:rPr>
          <w:rFonts w:ascii="Helvetica" w:hAnsi="Helvetica" w:cs="Arial"/>
          <w:color w:val="000000" w:themeColor="text1"/>
        </w:rPr>
        <w:t>approach</w:t>
      </w:r>
      <w:r w:rsidR="00AA5F28">
        <w:rPr>
          <w:rFonts w:ascii="Helvetica" w:hAnsi="Helvetica" w:cs="Arial"/>
          <w:color w:val="000000" w:themeColor="text1"/>
        </w:rPr>
        <w:t>es</w:t>
      </w:r>
      <w:r>
        <w:rPr>
          <w:rFonts w:ascii="Helvetica" w:hAnsi="Helvetica" w:cs="Arial"/>
          <w:color w:val="000000" w:themeColor="text1"/>
        </w:rPr>
        <w:t xml:space="preserve"> </w:t>
      </w:r>
      <w:r w:rsidR="007237C0">
        <w:rPr>
          <w:rFonts w:ascii="Helvetica" w:hAnsi="Helvetica" w:cs="Arial"/>
          <w:color w:val="000000" w:themeColor="text1"/>
        </w:rPr>
        <w:t>used in previous work</w:t>
      </w:r>
      <w:r w:rsidR="00FF3496">
        <w:rPr>
          <w:rFonts w:ascii="Helvetica" w:hAnsi="Helvetica" w:cs="Arial"/>
          <w:color w:val="000000" w:themeColor="text1"/>
        </w:rPr>
        <w:t>,</w:t>
      </w:r>
      <w:r w:rsidR="007237C0">
        <w:rPr>
          <w:rFonts w:ascii="Helvetica" w:hAnsi="Helvetica" w:cs="Arial"/>
          <w:color w:val="000000" w:themeColor="text1"/>
        </w:rPr>
        <w:t xml:space="preserve"> </w:t>
      </w:r>
      <w:r w:rsidR="00FF3496">
        <w:rPr>
          <w:rFonts w:ascii="Helvetica" w:hAnsi="Helvetica" w:cs="Arial"/>
          <w:color w:val="000000" w:themeColor="text1"/>
        </w:rPr>
        <w:t xml:space="preserve">which </w:t>
      </w:r>
      <w:r w:rsidRPr="00810A68">
        <w:rPr>
          <w:rFonts w:ascii="Helvetica" w:hAnsi="Helvetica" w:cs="Arial"/>
          <w:color w:val="000000" w:themeColor="text1"/>
        </w:rPr>
        <w:t>averag</w:t>
      </w:r>
      <w:r w:rsidR="00FF3496">
        <w:rPr>
          <w:rFonts w:ascii="Helvetica" w:hAnsi="Helvetica" w:cs="Arial"/>
          <w:color w:val="000000" w:themeColor="text1"/>
        </w:rPr>
        <w:t>e</w:t>
      </w:r>
      <w:r w:rsidRPr="00810A68">
        <w:rPr>
          <w:rFonts w:ascii="Helvetica" w:hAnsi="Helvetica" w:cs="Arial"/>
          <w:color w:val="000000" w:themeColor="text1"/>
        </w:rPr>
        <w:t xml:space="preserve"> the transitions between cells </w:t>
      </w:r>
      <w:r w:rsidR="00BB4BDB">
        <w:rPr>
          <w:rFonts w:ascii="Helvetica" w:hAnsi="Helvetica" w:cs="Arial"/>
          <w:color w:val="000000" w:themeColor="text1"/>
        </w:rPr>
        <w:t xml:space="preserve">observed </w:t>
      </w:r>
      <w:r w:rsidRPr="00810A68">
        <w:rPr>
          <w:rFonts w:ascii="Helvetica" w:hAnsi="Helvetica" w:cs="Arial"/>
          <w:color w:val="000000" w:themeColor="text1"/>
        </w:rPr>
        <w:t>in each clone</w:t>
      </w:r>
      <w:r w:rsidR="00BB4BDB">
        <w:rPr>
          <w:rFonts w:ascii="Helvetica" w:hAnsi="Helvetica" w:cs="Arial"/>
          <w:color w:val="000000" w:themeColor="text1"/>
        </w:rPr>
        <w:t xml:space="preserve"> at different time points</w:t>
      </w:r>
      <w:r w:rsidR="00ED3ADC">
        <w:rPr>
          <w:rFonts w:ascii="Helvetica" w:hAnsi="Helvetica" w:cs="Arial"/>
          <w:color w:val="000000" w:themeColor="text1"/>
        </w:rPr>
        <w:fldChar w:fldCharType="begin" w:fldLock="1">
          <w:fldData xml:space="preserve">ZQBKAHkAbABWAHQAdQBPADMARABZAFMALwBSAFcAaQBIADcAdwB2AEwAYgBXAHUATABjAG4AQQBJ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</w:fldData>
        </w:fldChar>
      </w:r>
      <w:r w:rsidR="003F7A5B">
        <w:rPr>
          <w:rFonts w:ascii="Helvetica" w:hAnsi="Helvetica" w:cs="Arial"/>
          <w:color w:val="000000" w:themeColor="text1"/>
        </w:rPr>
        <w:instrText>ADDIN paperpile_citation &lt;clusterId&gt;C268Q325M915J429&lt;/clusterId&gt;&lt;version&gt;0.6.9&lt;/version&gt;&lt;metadata&gt;&lt;citation&gt;&lt;id&gt;c22e1e20-7601-44b2-9146-d4b6848c88cf&lt;/id&gt;&lt;no_author/&gt;&lt;prefix/&gt;&lt;suffix/&gt;&lt;locator/&gt;&lt;locator_label&gt;page&lt;/locator_label&gt;&lt;/citation&gt;&lt;/metadata&gt; \* MERGEFORMAT</w:instrText>
      </w:r>
      <w:r w:rsidR="00ED3ADC">
        <w:rPr>
          <w:rFonts w:ascii="Helvetica" w:hAnsi="Helvetica" w:cs="Arial"/>
          <w:color w:val="000000" w:themeColor="text1"/>
        </w:rPr>
      </w:r>
      <w:r w:rsidR="00ED3ADC">
        <w:rPr>
          <w:rFonts w:ascii="Helvetica" w:hAnsi="Helvetica" w:cs="Arial"/>
          <w:color w:val="000000" w:themeColor="text1"/>
        </w:rPr>
        <w:fldChar w:fldCharType="separate"/>
      </w:r>
      <w:r w:rsidR="00BB7785" w:rsidRPr="00453F86">
        <w:rPr>
          <w:rFonts w:ascii="Helvetica" w:hAnsi="Helvetica" w:cs="Arial"/>
          <w:noProof/>
          <w:color w:val="000000" w:themeColor="text1"/>
          <w:vertAlign w:val="superscript"/>
        </w:rPr>
        <w:t>13</w:t>
      </w:r>
      <w:r w:rsidR="00ED3ADC">
        <w:rPr>
          <w:rFonts w:ascii="Helvetica" w:hAnsi="Helvetica" w:cs="Arial"/>
          <w:color w:val="000000" w:themeColor="text1"/>
        </w:rPr>
        <w:fldChar w:fldCharType="end"/>
      </w:r>
      <w:r w:rsidR="00055B6C" w:rsidRPr="00810A68">
        <w:rPr>
          <w:rFonts w:ascii="Helvetica" w:hAnsi="Helvetica" w:cs="Arial"/>
          <w:color w:val="000000" w:themeColor="text1"/>
        </w:rPr>
        <w:t xml:space="preserve">. </w:t>
      </w:r>
      <w:r w:rsidR="00681C88">
        <w:rPr>
          <w:rFonts w:ascii="Helvetica" w:hAnsi="Helvetica" w:cs="Arial"/>
          <w:color w:val="000000" w:themeColor="text1"/>
        </w:rPr>
        <w:t xml:space="preserve">While this approach works for perfect data, it </w:t>
      </w:r>
      <w:r w:rsidR="00361B26">
        <w:rPr>
          <w:rFonts w:ascii="Helvetica" w:hAnsi="Helvetica" w:cs="Arial"/>
          <w:color w:val="000000" w:themeColor="text1"/>
        </w:rPr>
        <w:t xml:space="preserve">is severely affected by </w:t>
      </w:r>
      <w:r w:rsidR="00AC5100" w:rsidRPr="00810A68">
        <w:rPr>
          <w:rFonts w:ascii="Helvetica" w:hAnsi="Helvetica" w:cs="Arial"/>
          <w:color w:val="000000" w:themeColor="text1"/>
        </w:rPr>
        <w:t xml:space="preserve">both </w:t>
      </w:r>
      <w:r w:rsidR="007D526F" w:rsidRPr="00810A68">
        <w:rPr>
          <w:rFonts w:ascii="Helvetica" w:hAnsi="Helvetica" w:cs="Arial"/>
          <w:color w:val="000000" w:themeColor="text1"/>
        </w:rPr>
        <w:t xml:space="preserve">lag time and barcode homoplasy </w:t>
      </w:r>
      <w:r w:rsidR="00337B0C" w:rsidRPr="00810A68">
        <w:rPr>
          <w:rFonts w:ascii="Helvetica" w:hAnsi="Helvetica" w:cs="Arial"/>
          <w:color w:val="000000" w:themeColor="text1"/>
        </w:rPr>
        <w:t>(</w:t>
      </w:r>
      <w:r w:rsidR="00337B0C" w:rsidRPr="00596116">
        <w:rPr>
          <w:rFonts w:ascii="Helvetica" w:hAnsi="Helvetica" w:cs="Arial"/>
          <w:bCs/>
          <w:color w:val="000000" w:themeColor="text1"/>
        </w:rPr>
        <w:t>Fig</w:t>
      </w:r>
      <w:r w:rsidR="00BF1FCC" w:rsidRPr="00596116">
        <w:rPr>
          <w:rFonts w:ascii="Helvetica" w:hAnsi="Helvetica" w:cs="Arial"/>
          <w:bCs/>
          <w:color w:val="000000" w:themeColor="text1"/>
        </w:rPr>
        <w:t>.</w:t>
      </w:r>
      <w:r w:rsidR="00337B0C" w:rsidRPr="00596116">
        <w:rPr>
          <w:rFonts w:ascii="Helvetica" w:hAnsi="Helvetica" w:cs="Arial"/>
          <w:bCs/>
          <w:color w:val="000000" w:themeColor="text1"/>
        </w:rPr>
        <w:t xml:space="preserve"> </w:t>
      </w:r>
      <w:r w:rsidR="008E3367" w:rsidRPr="00596116">
        <w:rPr>
          <w:rFonts w:ascii="Helvetica" w:hAnsi="Helvetica" w:cs="Arial"/>
          <w:bCs/>
          <w:color w:val="000000" w:themeColor="text1"/>
        </w:rPr>
        <w:t>3</w:t>
      </w:r>
      <w:r w:rsidR="002914C2" w:rsidRPr="002914C2">
        <w:rPr>
          <w:rFonts w:ascii="Helvetica" w:hAnsi="Helvetica" w:cs="Arial"/>
          <w:b/>
          <w:bCs/>
          <w:color w:val="000000" w:themeColor="text1"/>
        </w:rPr>
        <w:t>dgi</w:t>
      </w:r>
      <w:r w:rsidR="00337B0C" w:rsidRPr="00810A68">
        <w:rPr>
          <w:rFonts w:ascii="Helvetica" w:hAnsi="Helvetica" w:cs="Arial"/>
          <w:color w:val="000000" w:themeColor="text1"/>
        </w:rPr>
        <w:t>).</w:t>
      </w:r>
    </w:p>
    <w:p w14:paraId="1F963A40" w14:textId="564F7DC9" w:rsidR="00161915" w:rsidRDefault="00161915" w:rsidP="00C93DC7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3B625100" w14:textId="77777777" w:rsidR="00F2460E" w:rsidRDefault="004D4A8D" w:rsidP="006D3506">
      <w:pPr>
        <w:autoSpaceDE w:val="0"/>
        <w:autoSpaceDN w:val="0"/>
        <w:adjustRightInd w:val="0"/>
        <w:rPr>
          <w:ins w:id="34" w:author="Klein, Allon Moshe" w:date="2021-03-31T20:59:00Z"/>
          <w:rFonts w:ascii="Helvetica" w:hAnsi="Helvetica" w:cs="Arial"/>
        </w:rPr>
      </w:pPr>
      <w:r w:rsidRPr="00F4773D">
        <w:rPr>
          <w:rFonts w:ascii="Helvetica" w:hAnsi="Helvetica" w:cs="Arial"/>
          <w:b/>
        </w:rPr>
        <w:t>CoSpar predicts early fate bias in hematopoiesis.</w:t>
      </w:r>
      <w:r>
        <w:rPr>
          <w:rFonts w:ascii="Helvetica" w:hAnsi="Helvetica" w:cs="Arial"/>
        </w:rPr>
        <w:t xml:space="preserve"> </w:t>
      </w:r>
    </w:p>
    <w:p w14:paraId="55F8BF3D" w14:textId="590590F5" w:rsidR="00890885" w:rsidRDefault="00F4773D" w:rsidP="006D3506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We applied CoSpar to </w:t>
      </w:r>
      <w:r w:rsidR="0016271B">
        <w:rPr>
          <w:rFonts w:ascii="Helvetica" w:hAnsi="Helvetica" w:cs="Arial"/>
        </w:rPr>
        <w:t xml:space="preserve">published datasets from </w:t>
      </w:r>
      <w:r>
        <w:rPr>
          <w:rFonts w:ascii="Helvetica" w:hAnsi="Helvetica" w:cs="Arial"/>
        </w:rPr>
        <w:t xml:space="preserve">three </w:t>
      </w:r>
      <w:r w:rsidR="0016271B">
        <w:rPr>
          <w:rFonts w:ascii="Helvetica" w:hAnsi="Helvetica" w:cs="Arial"/>
        </w:rPr>
        <w:t xml:space="preserve">independent </w:t>
      </w:r>
      <w:r>
        <w:rPr>
          <w:rFonts w:ascii="Helvetica" w:hAnsi="Helvetica" w:cs="Arial"/>
        </w:rPr>
        <w:t>experiments. The first experiment track</w:t>
      </w:r>
      <w:ins w:id="35" w:author="Wang, Shouwen" w:date="2021-04-07T12:12:00Z">
        <w:r w:rsidR="00A076AF">
          <w:rPr>
            <w:rFonts w:ascii="Helvetica" w:hAnsi="Helvetica" w:cs="Arial"/>
          </w:rPr>
          <w:t>ed</w:t>
        </w:r>
      </w:ins>
      <w:del w:id="36" w:author="Wang, Shouwen" w:date="2021-04-07T12:12:00Z">
        <w:r w:rsidDel="00A076AF">
          <w:rPr>
            <w:rFonts w:ascii="Helvetica" w:hAnsi="Helvetica" w:cs="Arial"/>
          </w:rPr>
          <w:delText>s</w:delText>
        </w:r>
      </w:del>
      <w:r>
        <w:rPr>
          <w:rFonts w:ascii="Helvetica" w:hAnsi="Helvetica" w:cs="Arial"/>
        </w:rPr>
        <w:t xml:space="preserve"> </w:t>
      </w:r>
      <w:r w:rsidRPr="00810A68">
        <w:rPr>
          <w:rFonts w:ascii="Helvetica" w:hAnsi="Helvetica" w:cs="Arial"/>
        </w:rPr>
        <w:t>hematopoie</w:t>
      </w:r>
      <w:r>
        <w:rPr>
          <w:rFonts w:ascii="Helvetica" w:hAnsi="Helvetica" w:cs="Arial"/>
        </w:rPr>
        <w:t>tic progenitor cells</w:t>
      </w:r>
      <w:r w:rsidRPr="00810A68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(HPCs) differentiating in culture, with</w:t>
      </w:r>
      <w:r w:rsidRPr="00810A68">
        <w:rPr>
          <w:rFonts w:ascii="Helvetica" w:hAnsi="Helvetica" w:cs="Arial"/>
        </w:rPr>
        <w:t xml:space="preserve"> clones sampled on day</w:t>
      </w:r>
      <w:r>
        <w:rPr>
          <w:rFonts w:ascii="Helvetica" w:hAnsi="Helvetica" w:cs="Arial"/>
        </w:rPr>
        <w:t>s</w:t>
      </w:r>
      <w:r w:rsidRPr="00810A68">
        <w:rPr>
          <w:rFonts w:ascii="Helvetica" w:hAnsi="Helvetica" w:cs="Arial"/>
        </w:rPr>
        <w:t xml:space="preserve"> 2, 4 and 6 post</w:t>
      </w:r>
      <w:r>
        <w:rPr>
          <w:rFonts w:ascii="Helvetica" w:hAnsi="Helvetica" w:cs="Arial"/>
        </w:rPr>
        <w:t>-</w:t>
      </w:r>
      <w:r w:rsidRPr="00810A68">
        <w:rPr>
          <w:rFonts w:ascii="Helvetica" w:hAnsi="Helvetica" w:cs="Arial"/>
        </w:rPr>
        <w:t>barcoding (Fig</w:t>
      </w:r>
      <w:r>
        <w:rPr>
          <w:rFonts w:ascii="Helvetica" w:hAnsi="Helvetica" w:cs="Arial"/>
        </w:rPr>
        <w:t>.</w:t>
      </w:r>
      <w:r w:rsidRPr="00810A68">
        <w:rPr>
          <w:rFonts w:ascii="Helvetica" w:hAnsi="Helvetica" w:cs="Arial"/>
        </w:rPr>
        <w:t xml:space="preserve"> 3</w:t>
      </w:r>
      <w:r w:rsidRPr="00ED3ADC">
        <w:rPr>
          <w:rFonts w:ascii="Helvetica" w:hAnsi="Helvetica" w:cs="Arial"/>
          <w:b/>
        </w:rPr>
        <w:t>ab</w:t>
      </w:r>
      <w:r w:rsidRPr="00810A68">
        <w:rPr>
          <w:rFonts w:ascii="Helvetica" w:hAnsi="Helvetica" w:cs="Arial"/>
        </w:rPr>
        <w:t>)</w:t>
      </w:r>
      <w:r>
        <w:rPr>
          <w:rFonts w:ascii="Helvetica" w:hAnsi="Helvetica" w:cs="Arial"/>
        </w:rPr>
        <w:fldChar w:fldCharType="begin" w:fldLock="1">
          <w:fldData xml:space="preserve">ZQBKAHkAbABWAHQAdQBPADMARABZAFMALwBSAFcAaQBIADcAdwB2AEwAYgBXAHUATABjAG4AQQBJ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</w:fldData>
        </w:fldChar>
      </w:r>
      <w:r w:rsidR="008F0412">
        <w:rPr>
          <w:rFonts w:ascii="Helvetica" w:hAnsi="Helvetica" w:cs="Arial"/>
        </w:rPr>
        <w:instrText>ADDIN paperpile_citation &lt;clusterId&gt;K865Y922N313L136&lt;/clusterId&gt;&lt;version&gt;0.6.9&lt;/version&gt;&lt;metadata&gt;&lt;citation&gt;&lt;id&gt;c22e1e20-7601-44b2-9146-d4b6848c88cf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</w:rPr>
      </w:r>
      <w:r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13</w:t>
      </w:r>
      <w:r>
        <w:rPr>
          <w:rFonts w:ascii="Helvetica" w:hAnsi="Helvetica" w:cs="Arial"/>
        </w:rPr>
        <w:fldChar w:fldCharType="end"/>
      </w:r>
      <w:r w:rsidRPr="00810A68">
        <w:rPr>
          <w:rFonts w:ascii="Helvetica" w:hAnsi="Helvetica" w:cs="Arial"/>
        </w:rPr>
        <w:t>.  During this time, cells progress</w:t>
      </w:r>
      <w:ins w:id="37" w:author="Wang, Shouwen" w:date="2021-04-07T12:13:00Z">
        <w:r w:rsidR="00A076AF">
          <w:rPr>
            <w:rFonts w:ascii="Helvetica" w:hAnsi="Helvetica" w:cs="Arial"/>
          </w:rPr>
          <w:t>ed</w:t>
        </w:r>
      </w:ins>
      <w:r w:rsidRPr="00810A68">
        <w:rPr>
          <w:rFonts w:ascii="Helvetica" w:hAnsi="Helvetica" w:cs="Arial"/>
        </w:rPr>
        <w:t xml:space="preserve"> from a heterogen</w:t>
      </w:r>
      <w:r>
        <w:rPr>
          <w:rFonts w:ascii="Helvetica" w:hAnsi="Helvetica" w:cs="Arial"/>
        </w:rPr>
        <w:t>e</w:t>
      </w:r>
      <w:r w:rsidRPr="00810A68">
        <w:rPr>
          <w:rFonts w:ascii="Helvetica" w:hAnsi="Helvetica" w:cs="Arial"/>
        </w:rPr>
        <w:t xml:space="preserve">ous pool of </w:t>
      </w:r>
      <w:r>
        <w:rPr>
          <w:rFonts w:ascii="Helvetica" w:hAnsi="Helvetica" w:cs="Arial"/>
        </w:rPr>
        <w:t>HPC</w:t>
      </w:r>
      <w:r w:rsidRPr="00810A68">
        <w:rPr>
          <w:rFonts w:ascii="Helvetica" w:hAnsi="Helvetica" w:cs="Arial"/>
        </w:rPr>
        <w:t xml:space="preserve"> states into </w:t>
      </w:r>
      <w:r>
        <w:rPr>
          <w:rFonts w:ascii="Helvetica" w:hAnsi="Helvetica" w:cs="Arial"/>
        </w:rPr>
        <w:t xml:space="preserve">ten </w:t>
      </w:r>
      <w:r w:rsidRPr="00810A68">
        <w:rPr>
          <w:rFonts w:ascii="Helvetica" w:hAnsi="Helvetica" w:cs="Arial"/>
        </w:rPr>
        <w:t>identifiable differentiated cell types.</w:t>
      </w:r>
      <w:r>
        <w:rPr>
          <w:rFonts w:ascii="Helvetica" w:hAnsi="Helvetica" w:cs="Arial"/>
        </w:rPr>
        <w:t xml:space="preserve"> </w:t>
      </w:r>
      <w:r w:rsidR="0032105C">
        <w:rPr>
          <w:rFonts w:ascii="Helvetica" w:hAnsi="Helvetica" w:cs="Arial"/>
        </w:rPr>
        <w:t xml:space="preserve">We used all clonal data to generate </w:t>
      </w:r>
      <w:r w:rsidR="0025651B">
        <w:rPr>
          <w:rFonts w:ascii="Helvetica" w:hAnsi="Helvetica" w:cs="Arial"/>
        </w:rPr>
        <w:t xml:space="preserve">a </w:t>
      </w:r>
      <w:r w:rsidR="0032105C">
        <w:rPr>
          <w:rFonts w:ascii="Helvetica" w:hAnsi="Helvetica" w:cs="Arial"/>
        </w:rPr>
        <w:t>ground truth for the early fate bias towards either the Mon</w:t>
      </w:r>
      <w:r w:rsidR="00B40B7C">
        <w:rPr>
          <w:rFonts w:ascii="Helvetica" w:hAnsi="Helvetica" w:cs="Arial"/>
        </w:rPr>
        <w:t>ocyte</w:t>
      </w:r>
      <w:r w:rsidR="0032105C">
        <w:rPr>
          <w:rFonts w:ascii="Helvetica" w:hAnsi="Helvetica" w:cs="Arial"/>
        </w:rPr>
        <w:t xml:space="preserve"> or Neu</w:t>
      </w:r>
      <w:r w:rsidR="00B40B7C">
        <w:rPr>
          <w:rFonts w:ascii="Helvetica" w:hAnsi="Helvetica" w:cs="Arial"/>
        </w:rPr>
        <w:t>trophil</w:t>
      </w:r>
      <w:r w:rsidR="0032105C">
        <w:rPr>
          <w:rFonts w:ascii="Helvetica" w:hAnsi="Helvetica" w:cs="Arial"/>
        </w:rPr>
        <w:t xml:space="preserve"> fate</w:t>
      </w:r>
      <w:r w:rsidR="008F0412">
        <w:rPr>
          <w:rFonts w:ascii="Helvetica" w:hAnsi="Helvetica" w:cs="Arial"/>
        </w:rPr>
        <w:t xml:space="preserve">, using the simple method from </w:t>
      </w:r>
      <w:proofErr w:type="spellStart"/>
      <w:r w:rsidR="008F0412">
        <w:rPr>
          <w:rFonts w:ascii="Helvetica" w:hAnsi="Helvetica" w:cs="Arial"/>
        </w:rPr>
        <w:t>Weinreb</w:t>
      </w:r>
      <w:proofErr w:type="spellEnd"/>
      <w:r w:rsidR="008F0412">
        <w:rPr>
          <w:rFonts w:ascii="Helvetica" w:hAnsi="Helvetica" w:cs="Arial"/>
        </w:rPr>
        <w:t xml:space="preserve"> </w:t>
      </w:r>
      <w:r w:rsidR="008F0412">
        <w:rPr>
          <w:rFonts w:ascii="Helvetica" w:hAnsi="Helvetica" w:cs="Arial"/>
        </w:rPr>
        <w:lastRenderedPageBreak/>
        <w:t>et.al.</w:t>
      </w:r>
      <w:r w:rsidR="008F0412">
        <w:rPr>
          <w:rFonts w:ascii="Helvetica" w:hAnsi="Helvetica" w:cs="Arial"/>
        </w:rPr>
        <w:fldChar w:fldCharType="begin" w:fldLock="1">
          <w:fldData xml:space="preserve">ZQBKAHkAbABWAHQAdQBPADMARABZAFMALwBSAFcAaQBIADcAdwB2AEwAYgBXAHUATABjAG4AQQBJ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</w:fldData>
        </w:fldChar>
      </w:r>
      <w:r w:rsidR="008F0412">
        <w:rPr>
          <w:rFonts w:ascii="Helvetica" w:hAnsi="Helvetica" w:cs="Arial"/>
        </w:rPr>
        <w:instrText>ADDIN paperpile_citation &lt;clusterId&gt;T962H328W619A333&lt;/clusterId&gt;&lt;version&gt;0.6.9&lt;/version&gt;&lt;metadata&gt;&lt;citation&gt;&lt;id&gt;c22e1e20-7601-44b2-9146-d4b6848c88cf&lt;/id&gt;&lt;no_author/&gt;&lt;prefix/&gt;&lt;suffix/&gt;&lt;locator/&gt;&lt;locator_label&gt;page&lt;/locator_label&gt;&lt;/citation&gt;&lt;/metadata&gt; \* MERGEFORMAT</w:instrText>
      </w:r>
      <w:r w:rsidR="008F0412">
        <w:rPr>
          <w:rFonts w:ascii="Helvetica" w:hAnsi="Helvetica" w:cs="Arial"/>
        </w:rPr>
      </w:r>
      <w:r w:rsidR="008F0412">
        <w:rPr>
          <w:rFonts w:ascii="Helvetica" w:hAnsi="Helvetica" w:cs="Arial"/>
        </w:rPr>
        <w:fldChar w:fldCharType="separate"/>
      </w:r>
      <w:r w:rsidR="00BB7785" w:rsidRPr="00453F86">
        <w:rPr>
          <w:rFonts w:ascii="Helvetica" w:hAnsi="Helvetica" w:cs="Arial"/>
          <w:noProof/>
          <w:vertAlign w:val="superscript"/>
        </w:rPr>
        <w:t>13</w:t>
      </w:r>
      <w:r w:rsidR="008F0412">
        <w:rPr>
          <w:rFonts w:ascii="Helvetica" w:hAnsi="Helvetica" w:cs="Arial"/>
        </w:rPr>
        <w:fldChar w:fldCharType="end"/>
      </w:r>
      <w:r w:rsidR="008F0412">
        <w:rPr>
          <w:rFonts w:ascii="Helvetica" w:hAnsi="Helvetica" w:cs="Arial"/>
        </w:rPr>
        <w:t xml:space="preserve"> </w:t>
      </w:r>
      <w:r w:rsidR="0032105C">
        <w:rPr>
          <w:rFonts w:ascii="Helvetica" w:hAnsi="Helvetica" w:cs="Arial"/>
        </w:rPr>
        <w:t>(Fig. 4</w:t>
      </w:r>
      <w:r w:rsidR="0032105C" w:rsidRPr="0032105C">
        <w:rPr>
          <w:rFonts w:ascii="Helvetica" w:hAnsi="Helvetica" w:cs="Arial"/>
          <w:b/>
        </w:rPr>
        <w:t>c</w:t>
      </w:r>
      <w:r w:rsidR="0032105C">
        <w:rPr>
          <w:rFonts w:ascii="Helvetica" w:hAnsi="Helvetica" w:cs="Arial"/>
        </w:rPr>
        <w:t>)</w:t>
      </w:r>
      <w:r w:rsidR="00BD091C">
        <w:rPr>
          <w:rFonts w:ascii="Helvetica" w:hAnsi="Helvetica" w:cs="Arial"/>
        </w:rPr>
        <w:t>.</w:t>
      </w:r>
      <w:r w:rsidR="006D3506">
        <w:rPr>
          <w:rFonts w:ascii="Helvetica" w:hAnsi="Helvetica" w:cs="Arial"/>
        </w:rPr>
        <w:t xml:space="preserve"> Below, </w:t>
      </w:r>
      <w:r w:rsidR="00890885">
        <w:rPr>
          <w:rFonts w:ascii="Helvetica" w:hAnsi="Helvetica" w:cs="Arial"/>
        </w:rPr>
        <w:t>we evaluated the accuracy of</w:t>
      </w:r>
      <w:r w:rsidR="00FC3A39">
        <w:rPr>
          <w:rFonts w:ascii="Helvetica" w:hAnsi="Helvetica" w:cs="Arial"/>
        </w:rPr>
        <w:t xml:space="preserve"> </w:t>
      </w:r>
      <w:r w:rsidR="00890885">
        <w:rPr>
          <w:rFonts w:ascii="Helvetica" w:hAnsi="Helvetica" w:cs="Arial"/>
        </w:rPr>
        <w:t xml:space="preserve">fate prediction </w:t>
      </w:r>
      <w:r w:rsidR="00FC3A39">
        <w:rPr>
          <w:rFonts w:ascii="Helvetica" w:hAnsi="Helvetica" w:cs="Arial"/>
        </w:rPr>
        <w:t>using its</w:t>
      </w:r>
      <w:r w:rsidR="006D3506">
        <w:rPr>
          <w:rFonts w:ascii="Helvetica" w:hAnsi="Helvetica" w:cs="Arial"/>
        </w:rPr>
        <w:t xml:space="preserve"> Pearson correlation </w:t>
      </w:r>
      <w:r w:rsidR="00FC3A39">
        <w:rPr>
          <w:rFonts w:ascii="Helvetica" w:hAnsi="Helvetica" w:cs="Arial"/>
        </w:rPr>
        <w:t>with</w:t>
      </w:r>
      <w:r w:rsidR="006D3506">
        <w:rPr>
          <w:rFonts w:ascii="Helvetica" w:hAnsi="Helvetica" w:cs="Arial"/>
        </w:rPr>
        <w:t xml:space="preserve"> the ground truth. </w:t>
      </w:r>
    </w:p>
    <w:p w14:paraId="4CB69EF1" w14:textId="77777777" w:rsidR="002219EE" w:rsidRDefault="002219EE" w:rsidP="002219EE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7E1E4B6D" w14:textId="1C4E5A11" w:rsidR="001B2654" w:rsidRDefault="0025651B" w:rsidP="007B008D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>As a baseline for comparison, w</w:t>
      </w:r>
      <w:r w:rsidR="00FA06A7">
        <w:rPr>
          <w:rFonts w:ascii="Helvetica" w:hAnsi="Helvetica" w:cs="Arial"/>
        </w:rPr>
        <w:t xml:space="preserve">e </w:t>
      </w:r>
      <w:r>
        <w:rPr>
          <w:rFonts w:ascii="Helvetica" w:hAnsi="Helvetica" w:cs="Arial"/>
        </w:rPr>
        <w:t>applied</w:t>
      </w:r>
      <w:r w:rsidR="00FA06A7">
        <w:rPr>
          <w:rFonts w:ascii="Helvetica" w:hAnsi="Helvetica" w:cs="Arial"/>
        </w:rPr>
        <w:t xml:space="preserve"> CoSpar </w:t>
      </w:r>
      <w:r>
        <w:rPr>
          <w:rFonts w:ascii="Helvetica" w:hAnsi="Helvetica" w:cs="Arial"/>
        </w:rPr>
        <w:t xml:space="preserve">to predict </w:t>
      </w:r>
      <w:r w:rsidR="009979A2">
        <w:rPr>
          <w:rFonts w:ascii="Helvetica" w:hAnsi="Helvetica" w:cs="Arial"/>
        </w:rPr>
        <w:t xml:space="preserve">HPC </w:t>
      </w:r>
      <w:r w:rsidR="00FA06A7">
        <w:rPr>
          <w:rFonts w:ascii="Helvetica" w:hAnsi="Helvetica" w:cs="Arial"/>
        </w:rPr>
        <w:t>fate bias using state information alone</w:t>
      </w:r>
      <w:r w:rsidR="00596116">
        <w:rPr>
          <w:rFonts w:ascii="Helvetica" w:hAnsi="Helvetica" w:cs="Arial"/>
        </w:rPr>
        <w:t xml:space="preserve"> </w:t>
      </w:r>
      <w:r w:rsidR="006D3506">
        <w:rPr>
          <w:rFonts w:ascii="Helvetica" w:hAnsi="Helvetica" w:cs="Arial"/>
        </w:rPr>
        <w:t>(Fig. 1</w:t>
      </w:r>
      <w:r w:rsidR="006D3506" w:rsidRPr="006D3506">
        <w:rPr>
          <w:rFonts w:ascii="Helvetica" w:hAnsi="Helvetica" w:cs="Arial"/>
          <w:b/>
        </w:rPr>
        <w:t>d</w:t>
      </w:r>
      <w:r w:rsidR="006D3506">
        <w:rPr>
          <w:rFonts w:ascii="Helvetica" w:hAnsi="Helvetica" w:cs="Arial"/>
        </w:rPr>
        <w:t>)</w:t>
      </w:r>
      <w:r w:rsidR="006D3506" w:rsidRPr="00810A68">
        <w:rPr>
          <w:rFonts w:ascii="Helvetica" w:hAnsi="Helvetica" w:cs="Arial"/>
        </w:rPr>
        <w:t>.</w:t>
      </w:r>
      <w:r w:rsidR="006D3506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 xml:space="preserve">Even without access to any clonal data, </w:t>
      </w:r>
      <w:r w:rsidR="00890885">
        <w:rPr>
          <w:rFonts w:ascii="Helvetica" w:hAnsi="Helvetica" w:cs="Arial"/>
        </w:rPr>
        <w:t xml:space="preserve">CoSpar </w:t>
      </w:r>
      <w:r>
        <w:rPr>
          <w:rFonts w:ascii="Helvetica" w:hAnsi="Helvetica" w:cs="Arial"/>
        </w:rPr>
        <w:t xml:space="preserve">could </w:t>
      </w:r>
      <w:r w:rsidR="00890885">
        <w:rPr>
          <w:rFonts w:ascii="Helvetica" w:hAnsi="Helvetica" w:cs="Arial"/>
        </w:rPr>
        <w:t xml:space="preserve">resolve early fate bias </w:t>
      </w:r>
      <w:r>
        <w:rPr>
          <w:rFonts w:ascii="Helvetica" w:hAnsi="Helvetica" w:cs="Arial"/>
        </w:rPr>
        <w:t>at a performance close to the upper bound define</w:t>
      </w:r>
      <w:ins w:id="38" w:author="Wang, Shouwen" w:date="2021-04-07T12:02:00Z">
        <w:r w:rsidR="00F724D1">
          <w:rPr>
            <w:rFonts w:ascii="Helvetica" w:hAnsi="Helvetica" w:cs="Arial"/>
          </w:rPr>
          <w:t>d</w:t>
        </w:r>
      </w:ins>
      <w:r>
        <w:rPr>
          <w:rFonts w:ascii="Helvetica" w:hAnsi="Helvetica" w:cs="Arial"/>
        </w:rPr>
        <w:t xml:space="preserve"> by cross-validation of the ground-truth data </w:t>
      </w:r>
      <w:r w:rsidR="00890885">
        <w:rPr>
          <w:rFonts w:ascii="Helvetica" w:hAnsi="Helvetica" w:cs="Arial"/>
        </w:rPr>
        <w:t>(</w:t>
      </w:r>
      <w:r>
        <w:rPr>
          <w:rFonts w:ascii="Helvetica" w:hAnsi="Helvetica" w:cs="Arial"/>
        </w:rPr>
        <w:t>Co</w:t>
      </w:r>
      <w:r w:rsidR="00242F8D">
        <w:rPr>
          <w:rFonts w:ascii="Helvetica" w:hAnsi="Helvetica" w:cs="Arial"/>
        </w:rPr>
        <w:t>S</w:t>
      </w:r>
      <w:r>
        <w:rPr>
          <w:rFonts w:ascii="Helvetica" w:hAnsi="Helvetica" w:cs="Arial"/>
        </w:rPr>
        <w:t>par correlation R=0.69; ground-truth R=0.72) (</w:t>
      </w:r>
      <w:r w:rsidR="00890885">
        <w:rPr>
          <w:rFonts w:ascii="Helvetica" w:hAnsi="Helvetica" w:cs="Arial"/>
        </w:rPr>
        <w:t>Fig. 4</w:t>
      </w:r>
      <w:r w:rsidR="00F85D73">
        <w:rPr>
          <w:rFonts w:ascii="Helvetica" w:hAnsi="Helvetica" w:cs="Arial"/>
          <w:b/>
        </w:rPr>
        <w:t>eg</w:t>
      </w:r>
      <w:r w:rsidR="00890885">
        <w:rPr>
          <w:rFonts w:ascii="Helvetica" w:hAnsi="Helvetica" w:cs="Arial"/>
        </w:rPr>
        <w:t>; Supplementary Fig. 6</w:t>
      </w:r>
      <w:r w:rsidR="00890885" w:rsidRPr="001A7F28">
        <w:rPr>
          <w:rFonts w:ascii="Helvetica" w:hAnsi="Helvetica" w:cs="Arial"/>
          <w:b/>
        </w:rPr>
        <w:t>a</w:t>
      </w:r>
      <w:r w:rsidR="00890885">
        <w:rPr>
          <w:rFonts w:ascii="Helvetica" w:hAnsi="Helvetica" w:cs="Arial"/>
        </w:rPr>
        <w:t xml:space="preserve">). </w:t>
      </w:r>
      <w:r w:rsidR="007B008D">
        <w:rPr>
          <w:rFonts w:ascii="Helvetica" w:hAnsi="Helvetica" w:cs="Arial"/>
        </w:rPr>
        <w:t xml:space="preserve">This performance reflects improvements </w:t>
      </w:r>
      <w:ins w:id="39" w:author="Wang, Shouwen" w:date="2021-04-07T11:04:00Z">
        <w:r w:rsidR="003B4683">
          <w:rPr>
            <w:rFonts w:ascii="Helvetica" w:hAnsi="Helvetica" w:cs="Arial"/>
          </w:rPr>
          <w:t>from</w:t>
        </w:r>
      </w:ins>
      <w:del w:id="40" w:author="Wang, Shouwen" w:date="2021-04-07T11:04:00Z">
        <w:r w:rsidR="007B008D" w:rsidDel="003B4683">
          <w:rPr>
            <w:rFonts w:ascii="Helvetica" w:hAnsi="Helvetica" w:cs="Arial"/>
          </w:rPr>
          <w:delText>of</w:delText>
        </w:r>
      </w:del>
      <w:r w:rsidR="007B008D">
        <w:rPr>
          <w:rFonts w:ascii="Helvetica" w:hAnsi="Helvetica" w:cs="Arial"/>
        </w:rPr>
        <w:t xml:space="preserve"> enforcing coherence and sparsity (R=0.</w:t>
      </w:r>
      <w:r w:rsidR="006036B7">
        <w:rPr>
          <w:rFonts w:ascii="Helvetica" w:hAnsi="Helvetica" w:cs="Arial"/>
        </w:rPr>
        <w:t>51-0.54</w:t>
      </w:r>
      <w:r w:rsidR="007B008D">
        <w:rPr>
          <w:rFonts w:ascii="Helvetica" w:hAnsi="Helvetica" w:cs="Arial"/>
        </w:rPr>
        <w:t xml:space="preserve"> prior to CoSpar; </w:t>
      </w:r>
      <w:r w:rsidR="00890885">
        <w:rPr>
          <w:rFonts w:ascii="Helvetica" w:hAnsi="Helvetica" w:cs="Arial"/>
        </w:rPr>
        <w:t>Fig. 4</w:t>
      </w:r>
      <w:r w:rsidR="00890885" w:rsidRPr="00A06E3B">
        <w:rPr>
          <w:rFonts w:ascii="Helvetica" w:hAnsi="Helvetica" w:cs="Arial"/>
          <w:b/>
        </w:rPr>
        <w:t>d</w:t>
      </w:r>
      <w:r w:rsidR="00F85D73">
        <w:rPr>
          <w:rFonts w:ascii="Helvetica" w:hAnsi="Helvetica" w:cs="Arial"/>
        </w:rPr>
        <w:t>;</w:t>
      </w:r>
      <w:r w:rsidR="007B008D">
        <w:rPr>
          <w:rFonts w:ascii="Helvetica" w:hAnsi="Helvetica" w:cs="Arial"/>
        </w:rPr>
        <w:t xml:space="preserve"> </w:t>
      </w:r>
      <w:r w:rsidR="00890885">
        <w:rPr>
          <w:rFonts w:ascii="Helvetica" w:hAnsi="Helvetica" w:cs="Arial"/>
        </w:rPr>
        <w:t>Supplementary Fig. 3</w:t>
      </w:r>
      <w:r w:rsidR="00890885" w:rsidRPr="00A06E3B">
        <w:rPr>
          <w:rFonts w:ascii="Helvetica" w:hAnsi="Helvetica" w:cs="Arial"/>
          <w:b/>
        </w:rPr>
        <w:t>f</w:t>
      </w:r>
      <w:r w:rsidR="00890885">
        <w:rPr>
          <w:rFonts w:ascii="Helvetica" w:hAnsi="Helvetica" w:cs="Arial"/>
        </w:rPr>
        <w:t>).</w:t>
      </w:r>
      <w:r w:rsidR="00F85471">
        <w:rPr>
          <w:rFonts w:ascii="Helvetica" w:hAnsi="Helvetica" w:cs="Arial"/>
        </w:rPr>
        <w:t xml:space="preserve"> </w:t>
      </w:r>
      <w:r w:rsidR="00890885">
        <w:rPr>
          <w:rFonts w:ascii="Helvetica" w:hAnsi="Helvetica" w:cs="Arial"/>
        </w:rPr>
        <w:t xml:space="preserve">However, </w:t>
      </w:r>
      <w:r w:rsidR="00FA06A7">
        <w:rPr>
          <w:rFonts w:ascii="Helvetica" w:hAnsi="Helvetica" w:cs="Arial"/>
        </w:rPr>
        <w:t xml:space="preserve">the </w:t>
      </w:r>
      <w:r w:rsidR="0053412E">
        <w:rPr>
          <w:rFonts w:ascii="Helvetica" w:hAnsi="Helvetica" w:cs="Arial"/>
        </w:rPr>
        <w:t>prediction based on state information</w:t>
      </w:r>
      <w:r w:rsidR="001019C3">
        <w:rPr>
          <w:rFonts w:ascii="Helvetica" w:hAnsi="Helvetica" w:cs="Arial"/>
        </w:rPr>
        <w:t xml:space="preserve"> alone is limited because it</w:t>
      </w:r>
      <w:r w:rsidR="00FA06A7">
        <w:rPr>
          <w:rFonts w:ascii="Helvetica" w:hAnsi="Helvetica" w:cs="Arial"/>
        </w:rPr>
        <w:t xml:space="preserve"> </w:t>
      </w:r>
      <w:r w:rsidR="00890885">
        <w:rPr>
          <w:rFonts w:ascii="Helvetica" w:hAnsi="Helvetica" w:cs="Arial"/>
        </w:rPr>
        <w:t>is sensitive to the choice of distance metric</w:t>
      </w:r>
      <w:r w:rsidR="002618DC">
        <w:rPr>
          <w:rFonts w:ascii="Helvetica" w:hAnsi="Helvetica" w:cs="Arial"/>
        </w:rPr>
        <w:t xml:space="preserve"> used in analysis</w:t>
      </w:r>
      <w:r w:rsidR="00890885">
        <w:rPr>
          <w:rFonts w:ascii="Helvetica" w:hAnsi="Helvetica" w:cs="Arial"/>
        </w:rPr>
        <w:t xml:space="preserve"> (Fig. 4</w:t>
      </w:r>
      <w:r w:rsidR="00DC2841">
        <w:rPr>
          <w:rFonts w:ascii="Helvetica" w:hAnsi="Helvetica" w:cs="Arial"/>
          <w:b/>
        </w:rPr>
        <w:t>g</w:t>
      </w:r>
      <w:r w:rsidR="00890885" w:rsidRPr="00BD091C">
        <w:rPr>
          <w:rFonts w:ascii="Helvetica" w:hAnsi="Helvetica" w:cs="Arial"/>
        </w:rPr>
        <w:t>; Supplementary Fig. 3</w:t>
      </w:r>
      <w:r w:rsidR="00890885" w:rsidRPr="00BD091C">
        <w:rPr>
          <w:rFonts w:ascii="Helvetica" w:hAnsi="Helvetica" w:cs="Arial"/>
          <w:b/>
        </w:rPr>
        <w:t>e</w:t>
      </w:r>
      <w:r w:rsidR="00890885">
        <w:rPr>
          <w:rFonts w:ascii="Helvetica" w:hAnsi="Helvetica" w:cs="Arial"/>
        </w:rPr>
        <w:t xml:space="preserve">). </w:t>
      </w:r>
    </w:p>
    <w:p w14:paraId="4FD3CF02" w14:textId="77777777" w:rsidR="001B2654" w:rsidRDefault="001B2654" w:rsidP="007B008D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5B0DD458" w14:textId="57FA2DA6" w:rsidR="00FA06A7" w:rsidRPr="00385A4C" w:rsidRDefault="00EC4716" w:rsidP="00FA06A7">
      <w:pPr>
        <w:autoSpaceDE w:val="0"/>
        <w:autoSpaceDN w:val="0"/>
        <w:adjustRightInd w:val="0"/>
        <w:rPr>
          <w:rFonts w:ascii="Helvetica" w:hAnsi="Helvetica" w:cs="Arial"/>
          <w:highlight w:val="yellow"/>
        </w:rPr>
      </w:pPr>
      <w:r>
        <w:rPr>
          <w:rFonts w:ascii="Helvetica" w:hAnsi="Helvetica" w:cs="Arial"/>
        </w:rPr>
        <w:t>C</w:t>
      </w:r>
      <w:r w:rsidR="00921681">
        <w:rPr>
          <w:rFonts w:ascii="Helvetica" w:hAnsi="Helvetica" w:cs="Arial"/>
        </w:rPr>
        <w:t>lonal information eliminate</w:t>
      </w:r>
      <w:r w:rsidR="00E27BC4">
        <w:rPr>
          <w:rFonts w:ascii="Helvetica" w:hAnsi="Helvetica" w:cs="Arial"/>
        </w:rPr>
        <w:t>d</w:t>
      </w:r>
      <w:r w:rsidR="00921681">
        <w:rPr>
          <w:rFonts w:ascii="Helvetica" w:hAnsi="Helvetica" w:cs="Arial"/>
        </w:rPr>
        <w:t xml:space="preserve"> the sensitivity to distance metric.</w:t>
      </w:r>
      <w:r w:rsidR="00E27BC4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To show this, we applied CoSpar to</w:t>
      </w:r>
      <w:r w:rsidR="00CB5930">
        <w:rPr>
          <w:rFonts w:ascii="Helvetica" w:hAnsi="Helvetica" w:cs="Arial"/>
        </w:rPr>
        <w:t xml:space="preserve"> data restricted in time, or restricted in its quality and depth. </w:t>
      </w:r>
      <w:r w:rsidR="00E27BC4">
        <w:rPr>
          <w:rFonts w:ascii="Helvetica" w:hAnsi="Helvetica" w:cs="Arial"/>
        </w:rPr>
        <w:t>U</w:t>
      </w:r>
      <w:r w:rsidR="009979A2">
        <w:rPr>
          <w:rFonts w:ascii="Helvetica" w:hAnsi="Helvetica" w:cs="Arial"/>
        </w:rPr>
        <w:t>sing</w:t>
      </w:r>
      <w:r w:rsidR="00921681">
        <w:rPr>
          <w:rFonts w:ascii="Helvetica" w:hAnsi="Helvetica" w:cs="Arial"/>
        </w:rPr>
        <w:t xml:space="preserve"> </w:t>
      </w:r>
      <w:r w:rsidR="00D71821">
        <w:rPr>
          <w:rFonts w:ascii="Helvetica" w:hAnsi="Helvetica" w:cs="Arial"/>
        </w:rPr>
        <w:t>even</w:t>
      </w:r>
      <w:r w:rsidR="00921681">
        <w:rPr>
          <w:rFonts w:ascii="Helvetica" w:hAnsi="Helvetica" w:cs="Arial"/>
        </w:rPr>
        <w:t xml:space="preserve"> a </w:t>
      </w:r>
      <w:r w:rsidR="00D71821">
        <w:rPr>
          <w:rFonts w:ascii="Helvetica" w:hAnsi="Helvetica" w:cs="Arial"/>
        </w:rPr>
        <w:t>single</w:t>
      </w:r>
      <w:r w:rsidR="00921681">
        <w:rPr>
          <w:rFonts w:ascii="Helvetica" w:hAnsi="Helvetica" w:cs="Arial"/>
        </w:rPr>
        <w:t xml:space="preserve"> time point </w:t>
      </w:r>
      <w:r w:rsidR="009D4DD8">
        <w:rPr>
          <w:rFonts w:ascii="Helvetica" w:hAnsi="Helvetica" w:cs="Arial"/>
        </w:rPr>
        <w:t xml:space="preserve">of clonal data </w:t>
      </w:r>
      <w:r w:rsidR="00921681">
        <w:rPr>
          <w:rFonts w:ascii="Helvetica" w:hAnsi="Helvetica" w:cs="Arial"/>
        </w:rPr>
        <w:t>(</w:t>
      </w:r>
      <w:r w:rsidR="001360E9">
        <w:rPr>
          <w:rFonts w:ascii="Helvetica" w:hAnsi="Helvetica" w:cs="Arial"/>
        </w:rPr>
        <w:t>day-6</w:t>
      </w:r>
      <w:r w:rsidR="00921681">
        <w:rPr>
          <w:rFonts w:ascii="Helvetica" w:hAnsi="Helvetica" w:cs="Arial"/>
        </w:rPr>
        <w:t>)</w:t>
      </w:r>
      <w:r w:rsidR="001360E9">
        <w:rPr>
          <w:rFonts w:ascii="Helvetica" w:hAnsi="Helvetica" w:cs="Arial"/>
        </w:rPr>
        <w:t>, CoSpar recover</w:t>
      </w:r>
      <w:r w:rsidR="00921681">
        <w:rPr>
          <w:rFonts w:ascii="Helvetica" w:hAnsi="Helvetica" w:cs="Arial"/>
        </w:rPr>
        <w:t>ed</w:t>
      </w:r>
      <w:r w:rsidR="001360E9">
        <w:rPr>
          <w:rFonts w:ascii="Helvetica" w:hAnsi="Helvetica" w:cs="Arial"/>
        </w:rPr>
        <w:t xml:space="preserve"> the early fate bias (Fig. 4</w:t>
      </w:r>
      <w:r w:rsidR="00385A4C">
        <w:rPr>
          <w:rFonts w:ascii="Helvetica" w:hAnsi="Helvetica" w:cs="Arial"/>
          <w:b/>
        </w:rPr>
        <w:t>f</w:t>
      </w:r>
      <w:r w:rsidR="001360E9">
        <w:rPr>
          <w:rFonts w:ascii="Helvetica" w:hAnsi="Helvetica" w:cs="Arial"/>
        </w:rPr>
        <w:t xml:space="preserve">; </w:t>
      </w:r>
      <w:r w:rsidR="009979A2">
        <w:rPr>
          <w:rFonts w:ascii="Helvetica" w:hAnsi="Helvetica" w:cs="Arial"/>
        </w:rPr>
        <w:t>R</w:t>
      </w:r>
      <w:r w:rsidR="001360E9">
        <w:rPr>
          <w:rFonts w:ascii="Helvetica" w:hAnsi="Helvetica" w:cs="Arial"/>
        </w:rPr>
        <w:t>=0.6</w:t>
      </w:r>
      <w:r w:rsidR="000217F6">
        <w:rPr>
          <w:rFonts w:ascii="Helvetica" w:hAnsi="Helvetica" w:cs="Arial"/>
        </w:rPr>
        <w:t>8</w:t>
      </w:r>
      <w:r w:rsidR="001360E9">
        <w:rPr>
          <w:rFonts w:ascii="Helvetica" w:hAnsi="Helvetica" w:cs="Arial"/>
        </w:rPr>
        <w:t xml:space="preserve">), </w:t>
      </w:r>
      <w:r w:rsidR="00921681">
        <w:rPr>
          <w:rFonts w:ascii="Helvetica" w:hAnsi="Helvetica" w:cs="Arial"/>
        </w:rPr>
        <w:t>and it did so</w:t>
      </w:r>
      <w:r w:rsidR="001360E9">
        <w:rPr>
          <w:rFonts w:ascii="Helvetica" w:hAnsi="Helvetica" w:cs="Arial"/>
        </w:rPr>
        <w:t xml:space="preserve"> robustly over a range of parameters</w:t>
      </w:r>
      <w:r w:rsidR="009979A2">
        <w:rPr>
          <w:rFonts w:ascii="Helvetica" w:hAnsi="Helvetica" w:cs="Arial"/>
        </w:rPr>
        <w:t xml:space="preserve"> and choice</w:t>
      </w:r>
      <w:ins w:id="41" w:author="Wang, Shouwen" w:date="2021-04-07T12:52:00Z">
        <w:r w:rsidR="00720B8E">
          <w:rPr>
            <w:rFonts w:ascii="Helvetica" w:hAnsi="Helvetica" w:cs="Arial"/>
          </w:rPr>
          <w:t>s</w:t>
        </w:r>
      </w:ins>
      <w:r w:rsidR="009979A2">
        <w:rPr>
          <w:rFonts w:ascii="Helvetica" w:hAnsi="Helvetica" w:cs="Arial"/>
        </w:rPr>
        <w:t xml:space="preserve"> of distance metrics</w:t>
      </w:r>
      <w:r w:rsidR="001360E9">
        <w:rPr>
          <w:rFonts w:ascii="Helvetica" w:hAnsi="Helvetica" w:cs="Arial"/>
        </w:rPr>
        <w:t xml:space="preserve"> (Fig. 4</w:t>
      </w:r>
      <w:r w:rsidR="00385A4C">
        <w:rPr>
          <w:rFonts w:ascii="Helvetica" w:hAnsi="Helvetica" w:cs="Arial"/>
          <w:b/>
        </w:rPr>
        <w:t>g</w:t>
      </w:r>
      <w:r w:rsidR="001360E9" w:rsidRPr="00BD091C">
        <w:rPr>
          <w:rFonts w:ascii="Helvetica" w:hAnsi="Helvetica" w:cs="Arial"/>
        </w:rPr>
        <w:t>;</w:t>
      </w:r>
      <w:r w:rsidR="001360E9">
        <w:rPr>
          <w:rFonts w:ascii="Helvetica" w:hAnsi="Helvetica" w:cs="Arial"/>
          <w:b/>
        </w:rPr>
        <w:t xml:space="preserve"> </w:t>
      </w:r>
      <w:r w:rsidR="001360E9" w:rsidRPr="00BD091C">
        <w:rPr>
          <w:rFonts w:ascii="Helvetica" w:hAnsi="Helvetica" w:cs="Arial"/>
        </w:rPr>
        <w:t>Supplementary Fig. 3</w:t>
      </w:r>
      <w:r w:rsidR="001360E9" w:rsidRPr="00BD091C">
        <w:rPr>
          <w:rFonts w:ascii="Helvetica" w:hAnsi="Helvetica" w:cs="Arial"/>
          <w:b/>
        </w:rPr>
        <w:t>e</w:t>
      </w:r>
      <w:r w:rsidR="001360E9">
        <w:rPr>
          <w:rFonts w:ascii="Helvetica" w:hAnsi="Helvetica" w:cs="Arial"/>
        </w:rPr>
        <w:t>).</w:t>
      </w:r>
      <w:r w:rsidR="00921681">
        <w:rPr>
          <w:rFonts w:ascii="Helvetica" w:hAnsi="Helvetica" w:cs="Arial"/>
        </w:rPr>
        <w:t xml:space="preserve"> </w:t>
      </w:r>
      <w:r w:rsidR="00921681" w:rsidRPr="0017175C">
        <w:rPr>
          <w:rFonts w:ascii="Helvetica" w:hAnsi="Helvetica" w:cs="Arial"/>
          <w:rPrChange w:id="42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Further, </w:t>
      </w:r>
      <w:r w:rsidRPr="0017175C">
        <w:rPr>
          <w:rFonts w:ascii="Helvetica" w:hAnsi="Helvetica" w:cs="Arial"/>
          <w:rPrChange w:id="43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it </w:t>
      </w:r>
      <w:r w:rsidR="00E21D16" w:rsidRPr="0017175C">
        <w:rPr>
          <w:rFonts w:ascii="Helvetica" w:hAnsi="Helvetica" w:cs="Arial"/>
          <w:rPrChange w:id="44" w:author="Wang, Shouwen" w:date="2021-04-07T10:43:00Z">
            <w:rPr>
              <w:rFonts w:ascii="Helvetica" w:hAnsi="Helvetica" w:cs="Arial"/>
              <w:highlight w:val="yellow"/>
            </w:rPr>
          </w:rPrChange>
        </w:rPr>
        <w:t>recovered the</w:t>
      </w:r>
      <w:r w:rsidR="00007C3C" w:rsidRPr="0017175C">
        <w:rPr>
          <w:rFonts w:ascii="Helvetica" w:hAnsi="Helvetica" w:cs="Arial"/>
          <w:rPrChange w:id="45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 </w:t>
      </w:r>
      <w:r w:rsidRPr="0017175C">
        <w:rPr>
          <w:rFonts w:ascii="Helvetica" w:hAnsi="Helvetica" w:cs="Arial"/>
          <w:rPrChange w:id="46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differentiation hierarchy seen in the correlation of clonal </w:t>
      </w:r>
      <w:r w:rsidR="00385A4C" w:rsidRPr="0017175C">
        <w:rPr>
          <w:rFonts w:ascii="Helvetica" w:hAnsi="Helvetica" w:cs="Arial"/>
          <w:rPrChange w:id="47" w:author="Wang, Shouwen" w:date="2021-04-07T10:43:00Z">
            <w:rPr>
              <w:rFonts w:ascii="Helvetica" w:hAnsi="Helvetica" w:cs="Arial"/>
              <w:highlight w:val="yellow"/>
            </w:rPr>
          </w:rPrChange>
        </w:rPr>
        <w:t>barcode</w:t>
      </w:r>
      <w:r w:rsidRPr="0017175C">
        <w:rPr>
          <w:rFonts w:ascii="Helvetica" w:hAnsi="Helvetica" w:cs="Arial"/>
          <w:rPrChange w:id="48" w:author="Wang, Shouwen" w:date="2021-04-07T10:43:00Z">
            <w:rPr>
              <w:rFonts w:ascii="Helvetica" w:hAnsi="Helvetica" w:cs="Arial"/>
              <w:highlight w:val="yellow"/>
            </w:rPr>
          </w:rPrChange>
        </w:rPr>
        <w:t>s</w:t>
      </w:r>
      <w:r w:rsidR="00385A4C" w:rsidRPr="0017175C">
        <w:rPr>
          <w:rFonts w:ascii="Helvetica" w:hAnsi="Helvetica" w:cs="Arial"/>
          <w:rPrChange w:id="49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 </w:t>
      </w:r>
      <w:r w:rsidRPr="0017175C">
        <w:rPr>
          <w:rFonts w:ascii="Helvetica" w:hAnsi="Helvetica" w:cs="Arial"/>
          <w:rPrChange w:id="50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across </w:t>
      </w:r>
      <w:r w:rsidR="00E21D16" w:rsidRPr="0017175C">
        <w:rPr>
          <w:rFonts w:ascii="Helvetica" w:hAnsi="Helvetica" w:cs="Arial"/>
          <w:rPrChange w:id="51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all </w:t>
      </w:r>
      <w:r w:rsidRPr="0017175C">
        <w:rPr>
          <w:rFonts w:ascii="Helvetica" w:hAnsi="Helvetica" w:cs="Arial"/>
          <w:rPrChange w:id="52" w:author="Wang, Shouwen" w:date="2021-04-07T10:43:00Z">
            <w:rPr>
              <w:rFonts w:ascii="Helvetica" w:hAnsi="Helvetica" w:cs="Arial"/>
              <w:highlight w:val="yellow"/>
            </w:rPr>
          </w:rPrChange>
        </w:rPr>
        <w:t>cell</w:t>
      </w:r>
      <w:del w:id="53" w:author="Wang, Shouwen" w:date="2021-04-07T10:43:00Z">
        <w:r w:rsidRPr="0017175C" w:rsidDel="0017175C">
          <w:rPr>
            <w:rFonts w:ascii="Helvetica" w:hAnsi="Helvetica" w:cs="Arial"/>
            <w:rPrChange w:id="54" w:author="Wang, Shouwen" w:date="2021-04-07T10:43:00Z">
              <w:rPr>
                <w:rFonts w:ascii="Helvetica" w:hAnsi="Helvetica" w:cs="Arial"/>
                <w:highlight w:val="yellow"/>
              </w:rPr>
            </w:rPrChange>
          </w:rPr>
          <w:delText>s</w:delText>
        </w:r>
      </w:del>
      <w:r w:rsidRPr="0017175C">
        <w:rPr>
          <w:rFonts w:ascii="Helvetica" w:hAnsi="Helvetica" w:cs="Arial"/>
          <w:rPrChange w:id="55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 types </w:t>
      </w:r>
      <w:r w:rsidR="00706018" w:rsidRPr="0017175C">
        <w:rPr>
          <w:rFonts w:ascii="Helvetica" w:hAnsi="Helvetica" w:cs="Arial"/>
          <w:rPrChange w:id="56" w:author="Wang, Shouwen" w:date="2021-04-07T10:43:00Z">
            <w:rPr>
              <w:rFonts w:ascii="Helvetica" w:hAnsi="Helvetica" w:cs="Arial"/>
              <w:highlight w:val="yellow"/>
            </w:rPr>
          </w:rPrChange>
        </w:rPr>
        <w:t>(Supplementary Fig. 3</w:t>
      </w:r>
      <w:r w:rsidR="00706018" w:rsidRPr="0017175C">
        <w:rPr>
          <w:rFonts w:ascii="Helvetica" w:hAnsi="Helvetica" w:cs="Arial"/>
          <w:b/>
          <w:rPrChange w:id="57" w:author="Wang, Shouwen" w:date="2021-04-07T10:43:00Z">
            <w:rPr>
              <w:rFonts w:ascii="Helvetica" w:hAnsi="Helvetica" w:cs="Arial"/>
              <w:b/>
              <w:highlight w:val="yellow"/>
            </w:rPr>
          </w:rPrChange>
        </w:rPr>
        <w:t>cd</w:t>
      </w:r>
      <w:r w:rsidR="00706018" w:rsidRPr="0017175C">
        <w:rPr>
          <w:rFonts w:ascii="Helvetica" w:hAnsi="Helvetica" w:cs="Arial"/>
          <w:rPrChange w:id="58" w:author="Wang, Shouwen" w:date="2021-04-07T10:43:00Z">
            <w:rPr>
              <w:rFonts w:ascii="Helvetica" w:hAnsi="Helvetica" w:cs="Arial"/>
              <w:highlight w:val="yellow"/>
            </w:rPr>
          </w:rPrChange>
        </w:rPr>
        <w:t xml:space="preserve">). </w:t>
      </w:r>
      <w:r w:rsidR="00760206" w:rsidRPr="00760206">
        <w:rPr>
          <w:rFonts w:ascii="Helvetica" w:hAnsi="Helvetica" w:cs="Arial"/>
        </w:rPr>
        <w:t xml:space="preserve"> </w:t>
      </w:r>
      <w:r w:rsidR="00FA06A7">
        <w:rPr>
          <w:rFonts w:ascii="Helvetica" w:hAnsi="Helvetica" w:cs="Arial"/>
        </w:rPr>
        <w:t>When using a sub-sampled dataset from the top 15% most dispersed clones as ranked by day-4 intra-clone distance (Fig. 4</w:t>
      </w:r>
      <w:r w:rsidR="00FA06A7" w:rsidRPr="008F0412">
        <w:rPr>
          <w:rFonts w:ascii="Helvetica" w:hAnsi="Helvetica" w:cs="Arial"/>
          <w:b/>
        </w:rPr>
        <w:t>b</w:t>
      </w:r>
      <w:r w:rsidR="00FA06A7">
        <w:rPr>
          <w:rFonts w:ascii="Helvetica" w:hAnsi="Helvetica" w:cs="Arial"/>
        </w:rPr>
        <w:t xml:space="preserve">), CoSpar </w:t>
      </w:r>
      <w:r w:rsidR="000A4E2F">
        <w:rPr>
          <w:rFonts w:ascii="Helvetica" w:hAnsi="Helvetica" w:cs="Arial"/>
        </w:rPr>
        <w:t>performed</w:t>
      </w:r>
      <w:r w:rsidR="00FA06A7">
        <w:rPr>
          <w:rFonts w:ascii="Helvetica" w:hAnsi="Helvetica" w:cs="Arial"/>
        </w:rPr>
        <w:t xml:space="preserve"> similarly well, and outperformed the </w:t>
      </w:r>
      <w:r w:rsidR="008766E8">
        <w:rPr>
          <w:rFonts w:ascii="Helvetica" w:hAnsi="Helvetica" w:cs="Arial"/>
        </w:rPr>
        <w:t xml:space="preserve">original </w:t>
      </w:r>
      <w:r w:rsidR="00FA06A7">
        <w:rPr>
          <w:rFonts w:ascii="Helvetica" w:hAnsi="Helvetica" w:cs="Arial"/>
        </w:rPr>
        <w:t xml:space="preserve">method </w:t>
      </w:r>
      <w:r w:rsidR="008766E8">
        <w:rPr>
          <w:rFonts w:ascii="Helvetica" w:hAnsi="Helvetica" w:cs="Arial"/>
        </w:rPr>
        <w:t>used to analyze this data</w:t>
      </w:r>
      <w:r w:rsidR="00FA06A7">
        <w:rPr>
          <w:rFonts w:ascii="Helvetica" w:hAnsi="Helvetica" w:cs="Arial"/>
        </w:rPr>
        <w:fldChar w:fldCharType="begin" w:fldLock="1">
          <w:fldData xml:space="preserve">ZQBKAHkAbABWAHQAdQBPADMARABZAFMALwBSAFcAaQBIADcAdwB2AEwAYgBXAHUATABjAG4AQQBJ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</w:fldData>
        </w:fldChar>
      </w:r>
      <w:r w:rsidR="00FA06A7">
        <w:rPr>
          <w:rFonts w:ascii="Helvetica" w:hAnsi="Helvetica" w:cs="Arial"/>
        </w:rPr>
        <w:instrText>ADDIN paperpile_citation &lt;clusterId&gt;D998K956G446E141&lt;/clusterId&gt;&lt;version&gt;0.6.9&lt;/version&gt;&lt;metadata&gt;&lt;citation&gt;&lt;id&gt;c22e1e20-7601-44b2-9146-d4b6848c88cf&lt;/id&gt;&lt;no_author/&gt;&lt;prefix/&gt;&lt;suffix/&gt;&lt;locator/&gt;&lt;locator_label&gt;page&lt;/locator_label&gt;&lt;/citation&gt;&lt;/metadata&gt; \* MERGEFORMAT</w:instrText>
      </w:r>
      <w:r w:rsidR="00FA06A7">
        <w:rPr>
          <w:rFonts w:ascii="Helvetica" w:hAnsi="Helvetica" w:cs="Arial"/>
        </w:rPr>
      </w:r>
      <w:r w:rsidR="00FA06A7">
        <w:rPr>
          <w:rFonts w:ascii="Helvetica" w:hAnsi="Helvetica" w:cs="Arial"/>
        </w:rPr>
        <w:fldChar w:fldCharType="separate"/>
      </w:r>
      <w:r w:rsidR="00FA06A7" w:rsidRPr="00453F86">
        <w:rPr>
          <w:rFonts w:ascii="Helvetica" w:hAnsi="Helvetica" w:cs="Arial"/>
          <w:noProof/>
          <w:vertAlign w:val="superscript"/>
        </w:rPr>
        <w:t>13</w:t>
      </w:r>
      <w:r w:rsidR="00FA06A7">
        <w:rPr>
          <w:rFonts w:ascii="Helvetica" w:hAnsi="Helvetica" w:cs="Arial"/>
        </w:rPr>
        <w:fldChar w:fldCharType="end"/>
      </w:r>
      <w:r w:rsidR="00FA06A7">
        <w:rPr>
          <w:rFonts w:ascii="Helvetica" w:hAnsi="Helvetica" w:cs="Arial"/>
        </w:rPr>
        <w:t xml:space="preserve"> (</w:t>
      </w:r>
      <w:r w:rsidR="00FA06A7" w:rsidRPr="00FA06A7">
        <w:rPr>
          <w:rFonts w:ascii="Helvetica" w:hAnsi="Helvetica" w:cs="Arial"/>
        </w:rPr>
        <w:t>Fig. 4</w:t>
      </w:r>
      <w:r w:rsidR="00FA06A7" w:rsidRPr="00FA06A7">
        <w:rPr>
          <w:rFonts w:ascii="Helvetica" w:hAnsi="Helvetica" w:cs="Arial"/>
          <w:b/>
        </w:rPr>
        <w:t>h</w:t>
      </w:r>
      <w:r w:rsidR="00385A4C">
        <w:rPr>
          <w:rFonts w:ascii="Helvetica" w:hAnsi="Helvetica" w:cs="Arial"/>
          <w:b/>
        </w:rPr>
        <w:t>i</w:t>
      </w:r>
      <w:r w:rsidR="00FA06A7" w:rsidRPr="00FA06A7">
        <w:rPr>
          <w:rFonts w:ascii="Helvetica" w:hAnsi="Helvetica" w:cs="Arial"/>
        </w:rPr>
        <w:t>;</w:t>
      </w:r>
      <w:r w:rsidR="00FA06A7">
        <w:rPr>
          <w:rFonts w:ascii="Helvetica" w:hAnsi="Helvetica" w:cs="Arial"/>
          <w:b/>
        </w:rPr>
        <w:t xml:space="preserve"> </w:t>
      </w:r>
      <w:r w:rsidR="00FA06A7" w:rsidRPr="002B2CE4">
        <w:rPr>
          <w:rFonts w:ascii="Helvetica" w:hAnsi="Helvetica" w:cs="Arial"/>
        </w:rPr>
        <w:t>Supplementary Fig. 3</w:t>
      </w:r>
      <w:r w:rsidR="00FA06A7">
        <w:rPr>
          <w:rFonts w:ascii="Helvetica" w:hAnsi="Helvetica" w:cs="Arial"/>
          <w:b/>
        </w:rPr>
        <w:t>ab</w:t>
      </w:r>
      <w:r w:rsidR="00FA06A7" w:rsidRPr="00FA06A7">
        <w:rPr>
          <w:rFonts w:ascii="Helvetica" w:hAnsi="Helvetica" w:cs="Arial"/>
        </w:rPr>
        <w:t>)</w:t>
      </w:r>
      <w:r w:rsidR="00FA06A7">
        <w:rPr>
          <w:rFonts w:ascii="Helvetica" w:hAnsi="Helvetica" w:cs="Arial"/>
          <w:b/>
        </w:rPr>
        <w:t xml:space="preserve">. </w:t>
      </w:r>
      <w:r w:rsidR="009A6182">
        <w:rPr>
          <w:rFonts w:ascii="Helvetica" w:hAnsi="Helvetica" w:cs="Arial"/>
        </w:rPr>
        <w:t xml:space="preserve">Thus, CoSpar successfully facilitates analysis of clones at a single time point, </w:t>
      </w:r>
      <w:ins w:id="59" w:author="Wang, Shouwen" w:date="2021-04-07T12:07:00Z">
        <w:r w:rsidR="00A076AF">
          <w:rPr>
            <w:rFonts w:ascii="Helvetica" w:hAnsi="Helvetica" w:cs="Arial"/>
          </w:rPr>
          <w:t>or</w:t>
        </w:r>
      </w:ins>
      <w:del w:id="60" w:author="Wang, Shouwen" w:date="2021-04-07T12:07:00Z">
        <w:r w:rsidR="009A6182" w:rsidDel="00A076AF">
          <w:rPr>
            <w:rFonts w:ascii="Helvetica" w:hAnsi="Helvetica" w:cs="Arial"/>
          </w:rPr>
          <w:delText>and</w:delText>
        </w:r>
      </w:del>
      <w:r w:rsidR="009A6182">
        <w:rPr>
          <w:rFonts w:ascii="Helvetica" w:hAnsi="Helvetica" w:cs="Arial"/>
        </w:rPr>
        <w:t xml:space="preserve"> using a fraction of the original data</w:t>
      </w:r>
      <w:r w:rsidR="00A7328D">
        <w:rPr>
          <w:rFonts w:ascii="Helvetica" w:hAnsi="Helvetica" w:cs="Arial"/>
        </w:rPr>
        <w:t xml:space="preserve"> collected in this example</w:t>
      </w:r>
      <w:r w:rsidR="009A6182">
        <w:rPr>
          <w:rFonts w:ascii="Helvetica" w:hAnsi="Helvetica" w:cs="Arial"/>
        </w:rPr>
        <w:t>.</w:t>
      </w:r>
    </w:p>
    <w:p w14:paraId="5B371826" w14:textId="0B5D0EF7" w:rsidR="002219EE" w:rsidRDefault="00FA06A7" w:rsidP="00773CBA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</w:p>
    <w:p w14:paraId="6F63020D" w14:textId="37CB56DB" w:rsidR="002857F2" w:rsidRPr="00A720AC" w:rsidRDefault="00581D95" w:rsidP="00246AAA">
      <w:pPr>
        <w:autoSpaceDE w:val="0"/>
        <w:autoSpaceDN w:val="0"/>
        <w:adjustRightInd w:val="0"/>
        <w:rPr>
          <w:rFonts w:ascii="Helvetica" w:hAnsi="Helvetica" w:cs="Arial"/>
        </w:rPr>
      </w:pPr>
      <w:r w:rsidRPr="00A720AC">
        <w:rPr>
          <w:rFonts w:ascii="Helvetica" w:hAnsi="Helvetica" w:cs="Arial"/>
        </w:rPr>
        <w:t xml:space="preserve">These benchmarks suggest that CoSpar </w:t>
      </w:r>
      <w:r w:rsidR="007D4EDB" w:rsidRPr="00A720AC">
        <w:rPr>
          <w:rFonts w:ascii="Helvetica" w:hAnsi="Helvetica" w:cs="Arial"/>
        </w:rPr>
        <w:t>should</w:t>
      </w:r>
      <w:r w:rsidRPr="00A720AC">
        <w:rPr>
          <w:rFonts w:ascii="Helvetica" w:hAnsi="Helvetica" w:cs="Arial"/>
        </w:rPr>
        <w:t xml:space="preserve"> be able to predict fate biases not previously recognized. W</w:t>
      </w:r>
      <w:r w:rsidR="00FF28DB" w:rsidRPr="00A720AC">
        <w:rPr>
          <w:rFonts w:ascii="Helvetica" w:hAnsi="Helvetica" w:cs="Arial"/>
        </w:rPr>
        <w:t xml:space="preserve">e </w:t>
      </w:r>
      <w:r w:rsidRPr="00A720AC">
        <w:rPr>
          <w:rFonts w:ascii="Helvetica" w:hAnsi="Helvetica" w:cs="Arial"/>
        </w:rPr>
        <w:t>investigated</w:t>
      </w:r>
      <w:r w:rsidR="00FF28DB" w:rsidRPr="00A720AC">
        <w:rPr>
          <w:rFonts w:ascii="Helvetica" w:hAnsi="Helvetica" w:cs="Arial"/>
        </w:rPr>
        <w:t xml:space="preserve"> fate b</w:t>
      </w:r>
      <w:r w:rsidR="000E5D83" w:rsidRPr="00A720AC">
        <w:rPr>
          <w:rFonts w:ascii="Helvetica" w:hAnsi="Helvetica" w:cs="Arial"/>
        </w:rPr>
        <w:t>ias</w:t>
      </w:r>
      <w:ins w:id="61" w:author="Wang, Shouwen" w:date="2021-04-07T12:53:00Z">
        <w:r w:rsidR="00720B8E">
          <w:rPr>
            <w:rFonts w:ascii="Helvetica" w:hAnsi="Helvetica" w:cs="Arial"/>
          </w:rPr>
          <w:t>es</w:t>
        </w:r>
      </w:ins>
      <w:r w:rsidR="00211228" w:rsidRPr="00A720AC">
        <w:rPr>
          <w:rFonts w:ascii="Helvetica" w:hAnsi="Helvetica" w:cs="Arial"/>
        </w:rPr>
        <w:t xml:space="preserve"> in the Gata1+ </w:t>
      </w:r>
      <w:r w:rsidR="00047EF3" w:rsidRPr="00A720AC">
        <w:rPr>
          <w:rFonts w:ascii="Helvetica" w:hAnsi="Helvetica" w:cs="Arial"/>
        </w:rPr>
        <w:t>states that</w:t>
      </w:r>
      <w:r w:rsidR="00211228" w:rsidRPr="00A720AC">
        <w:rPr>
          <w:rFonts w:ascii="Helvetica" w:hAnsi="Helvetica" w:cs="Arial"/>
        </w:rPr>
        <w:t xml:space="preserve"> </w:t>
      </w:r>
      <w:r w:rsidR="00047EF3" w:rsidRPr="00A720AC">
        <w:rPr>
          <w:rFonts w:ascii="Helvetica" w:hAnsi="Helvetica" w:cs="Arial"/>
        </w:rPr>
        <w:t>give rise</w:t>
      </w:r>
      <w:r w:rsidR="00211228" w:rsidRPr="00A720AC">
        <w:rPr>
          <w:rFonts w:ascii="Helvetica" w:hAnsi="Helvetica" w:cs="Arial"/>
        </w:rPr>
        <w:t xml:space="preserve"> to </w:t>
      </w:r>
      <w:r w:rsidRPr="00A720AC">
        <w:rPr>
          <w:rFonts w:ascii="Helvetica" w:hAnsi="Helvetica" w:cs="Arial"/>
        </w:rPr>
        <w:t>five</w:t>
      </w:r>
      <w:r w:rsidR="00211228" w:rsidRPr="00A720AC">
        <w:rPr>
          <w:rFonts w:ascii="Helvetica" w:hAnsi="Helvetica" w:cs="Arial"/>
        </w:rPr>
        <w:t xml:space="preserve"> mature fates: Megakaryocyte (Mk), Erythrocyte (Er), Mast cell (Ma), Basophil (Ba), and Eosinophil (Eos) (Fig. 4</w:t>
      </w:r>
      <w:r w:rsidR="00211228" w:rsidRPr="00A720AC">
        <w:rPr>
          <w:rFonts w:ascii="Helvetica" w:hAnsi="Helvetica" w:cs="Arial"/>
          <w:b/>
        </w:rPr>
        <w:t>ak</w:t>
      </w:r>
      <w:r w:rsidR="00211228" w:rsidRPr="00A720AC">
        <w:rPr>
          <w:rFonts w:ascii="Helvetica" w:hAnsi="Helvetica" w:cs="Arial"/>
        </w:rPr>
        <w:t xml:space="preserve">). </w:t>
      </w:r>
      <w:r w:rsidRPr="00A720AC">
        <w:rPr>
          <w:rFonts w:ascii="Helvetica" w:hAnsi="Helvetica" w:cs="Arial"/>
        </w:rPr>
        <w:t>In culture,</w:t>
      </w:r>
      <w:r w:rsidR="00211228" w:rsidRPr="00A720AC">
        <w:rPr>
          <w:rFonts w:ascii="Helvetica" w:hAnsi="Helvetica" w:cs="Arial"/>
        </w:rPr>
        <w:t xml:space="preserve"> Mk and Er arise from a common progenitor (MEP), while Ba</w:t>
      </w:r>
      <w:r w:rsidR="00F257F3" w:rsidRPr="00A720AC">
        <w:rPr>
          <w:rFonts w:ascii="Helvetica" w:hAnsi="Helvetica" w:cs="Arial"/>
        </w:rPr>
        <w:t>,</w:t>
      </w:r>
      <w:r w:rsidR="00211228" w:rsidRPr="00A720AC">
        <w:rPr>
          <w:rFonts w:ascii="Helvetica" w:hAnsi="Helvetica" w:cs="Arial"/>
        </w:rPr>
        <w:t xml:space="preserve"> Eos</w:t>
      </w:r>
      <w:r w:rsidR="00F257F3" w:rsidRPr="00A720AC">
        <w:rPr>
          <w:rFonts w:ascii="Helvetica" w:hAnsi="Helvetica" w:cs="Arial"/>
        </w:rPr>
        <w:t xml:space="preserve"> and Ma</w:t>
      </w:r>
      <w:r w:rsidR="00211228" w:rsidRPr="00A720AC">
        <w:rPr>
          <w:rFonts w:ascii="Helvetica" w:hAnsi="Helvetica" w:cs="Arial"/>
        </w:rPr>
        <w:t xml:space="preserve"> are produced by a different progenitor (BE</w:t>
      </w:r>
      <w:r w:rsidR="00F257F3" w:rsidRPr="00A720AC">
        <w:rPr>
          <w:rFonts w:ascii="Helvetica" w:hAnsi="Helvetica" w:cs="Arial"/>
        </w:rPr>
        <w:t>M</w:t>
      </w:r>
      <w:r w:rsidR="00211228" w:rsidRPr="00A720AC">
        <w:rPr>
          <w:rFonts w:ascii="Helvetica" w:hAnsi="Helvetica" w:cs="Arial"/>
        </w:rPr>
        <w:t>P)</w:t>
      </w:r>
      <w:r w:rsidR="0046454C" w:rsidRPr="00A720AC">
        <w:rPr>
          <w:rFonts w:ascii="Helvetica" w:hAnsi="Helvetica" w:cs="Arial"/>
        </w:rPr>
        <w:fldChar w:fldCharType="begin" w:fldLock="1">
          <w:fldData xml:space="preserve">ZQBKAHoATgBWAHcAbAByAEgARABrAFcALwBpAHUAaQBJAGQAawBaAGMARgBYAHIAcgBDAG8ARgBU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</w:fldData>
        </w:fldChar>
      </w:r>
      <w:r w:rsidR="0046454C" w:rsidRPr="00A720AC">
        <w:rPr>
          <w:rFonts w:ascii="Helvetica" w:hAnsi="Helvetica" w:cs="Arial"/>
        </w:rPr>
        <w:instrText>ADDIN paperpile_citation &lt;clusterId&gt;X449K796G187E771&lt;/clusterId&gt;&lt;version&gt;0.6.9&lt;/version&gt;&lt;metadata&gt;&lt;citation&gt;&lt;id&gt;08e40dab-511a-449d-acbb-98f2522a935d&lt;/id&gt;&lt;no_author/&gt;&lt;prefix/&gt;&lt;suffix/&gt;&lt;locator/&gt;&lt;locator_label&gt;page&lt;/locator_label&gt;&lt;/citation&gt;&lt;citation&gt;&lt;id&gt;87d13ec8-ec48-4ec3-b3c7-51d0beb23d11&lt;/id&gt;&lt;no_author/&gt;&lt;prefix/&gt;&lt;suffix/&gt;&lt;locator/&gt;&lt;locator_label&gt;page&lt;/locator_label&gt;&lt;/citation&gt;&lt;/metadata&gt; \* MERGEFORMAT</w:instrText>
      </w:r>
      <w:r w:rsidR="0046454C" w:rsidRPr="00A720AC">
        <w:rPr>
          <w:rFonts w:ascii="Helvetica" w:hAnsi="Helvetica" w:cs="Arial"/>
        </w:rPr>
      </w:r>
      <w:r w:rsidR="0046454C" w:rsidRPr="00A720AC">
        <w:rPr>
          <w:rFonts w:ascii="Helvetica" w:hAnsi="Helvetica" w:cs="Arial"/>
        </w:rPr>
        <w:fldChar w:fldCharType="separate"/>
      </w:r>
      <w:r w:rsidR="0046454C" w:rsidRPr="00453F86">
        <w:rPr>
          <w:rFonts w:ascii="Helvetica" w:hAnsi="Helvetica" w:cs="Arial"/>
          <w:noProof/>
          <w:vertAlign w:val="superscript"/>
        </w:rPr>
        <w:t>30,31</w:t>
      </w:r>
      <w:r w:rsidR="0046454C" w:rsidRPr="00A720AC">
        <w:rPr>
          <w:rFonts w:ascii="Helvetica" w:hAnsi="Helvetica" w:cs="Arial"/>
        </w:rPr>
        <w:fldChar w:fldCharType="end"/>
      </w:r>
      <w:r w:rsidR="00211228" w:rsidRPr="00A720AC">
        <w:rPr>
          <w:rFonts w:ascii="Helvetica" w:hAnsi="Helvetica" w:cs="Arial"/>
        </w:rPr>
        <w:t>.</w:t>
      </w:r>
      <w:r w:rsidR="0046454C" w:rsidRPr="00A720AC">
        <w:rPr>
          <w:rFonts w:ascii="Helvetica" w:hAnsi="Helvetica" w:cs="Arial"/>
        </w:rPr>
        <w:t xml:space="preserve"> Existing studies of the</w:t>
      </w:r>
      <w:r w:rsidR="00047EF3" w:rsidRPr="00A720AC">
        <w:rPr>
          <w:rFonts w:ascii="Helvetica" w:hAnsi="Helvetica" w:cs="Arial"/>
        </w:rPr>
        <w:t>se progenitors</w:t>
      </w:r>
      <w:r w:rsidR="0046454C" w:rsidRPr="00A720AC">
        <w:rPr>
          <w:rFonts w:ascii="Helvetica" w:hAnsi="Helvetica" w:cs="Arial"/>
        </w:rPr>
        <w:t xml:space="preserve"> </w:t>
      </w:r>
      <w:r w:rsidR="002C0624" w:rsidRPr="00A720AC">
        <w:rPr>
          <w:rFonts w:ascii="Helvetica" w:hAnsi="Helvetica" w:cs="Arial"/>
        </w:rPr>
        <w:t xml:space="preserve">are hampered by </w:t>
      </w:r>
      <w:r w:rsidR="00B96F81" w:rsidRPr="00A720AC">
        <w:rPr>
          <w:rFonts w:ascii="Helvetica" w:hAnsi="Helvetica" w:cs="Arial"/>
        </w:rPr>
        <w:t>the</w:t>
      </w:r>
      <w:r w:rsidR="002C0624" w:rsidRPr="00A720AC">
        <w:rPr>
          <w:rFonts w:ascii="Helvetica" w:hAnsi="Helvetica" w:cs="Arial"/>
        </w:rPr>
        <w:t xml:space="preserve"> lack of good markers. </w:t>
      </w:r>
      <w:r w:rsidR="00F257F3" w:rsidRPr="00A720AC">
        <w:rPr>
          <w:rFonts w:ascii="Helvetica" w:hAnsi="Helvetica" w:cs="Arial"/>
        </w:rPr>
        <w:t>While molecular signatures of FACS-sorted MEP have been explored recently</w:t>
      </w:r>
      <w:r w:rsidR="00F257F3" w:rsidRPr="00A720AC">
        <w:rPr>
          <w:rFonts w:ascii="Helvetica" w:hAnsi="Helvetica" w:cs="Arial"/>
        </w:rPr>
        <w:fldChar w:fldCharType="begin" w:fldLock="1">
          <w:fldData xml:space="preserve">ZQBKAHoARgBXAEcAbAB2ADMATQBnAFIALwBTAHUATgArAGUARABZAHcASABEAFUAdgBFAGsAdABq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==
</w:fldData>
        </w:fldChar>
      </w:r>
      <w:r w:rsidR="00F257F3" w:rsidRPr="00A720AC">
        <w:rPr>
          <w:rFonts w:ascii="Helvetica" w:hAnsi="Helvetica" w:cs="Arial"/>
        </w:rPr>
        <w:instrText>ADDIN paperpile_citation &lt;clusterId&gt;G119N167J557G252&lt;/clusterId&gt;&lt;version&gt;0.6.9&lt;/version&gt;&lt;metadata&gt;&lt;citation&gt;&lt;id&gt;29a60801-0dc8-4d1b-9a63-874b9673466f&lt;/id&gt;&lt;no_author/&gt;&lt;prefix/&gt;&lt;suffix/&gt;&lt;locator/&gt;&lt;locator_label&gt;page&lt;/locator_label&gt;&lt;/citation&gt;&lt;/metadata&gt; \* MERGEFORMAT</w:instrText>
      </w:r>
      <w:r w:rsidR="00F257F3" w:rsidRPr="00A720AC">
        <w:rPr>
          <w:rFonts w:ascii="Helvetica" w:hAnsi="Helvetica" w:cs="Arial"/>
        </w:rPr>
      </w:r>
      <w:r w:rsidR="00F257F3" w:rsidRPr="00A720AC">
        <w:rPr>
          <w:rFonts w:ascii="Helvetica" w:hAnsi="Helvetica" w:cs="Arial"/>
        </w:rPr>
        <w:fldChar w:fldCharType="separate"/>
      </w:r>
      <w:r w:rsidR="00F257F3" w:rsidRPr="00453F86">
        <w:rPr>
          <w:rFonts w:ascii="Helvetica" w:hAnsi="Helvetica" w:cs="Arial"/>
          <w:noProof/>
          <w:vertAlign w:val="superscript"/>
        </w:rPr>
        <w:t>32</w:t>
      </w:r>
      <w:r w:rsidR="00F257F3" w:rsidRPr="00A720AC">
        <w:rPr>
          <w:rFonts w:ascii="Helvetica" w:hAnsi="Helvetica" w:cs="Arial"/>
        </w:rPr>
        <w:fldChar w:fldCharType="end"/>
      </w:r>
      <w:r w:rsidR="00F257F3" w:rsidRPr="00A720AC">
        <w:rPr>
          <w:rFonts w:ascii="Helvetica" w:hAnsi="Helvetica" w:cs="Arial"/>
        </w:rPr>
        <w:t>, less is known about the transcriptome</w:t>
      </w:r>
      <w:r w:rsidR="00764BAE" w:rsidRPr="00A720AC">
        <w:rPr>
          <w:rFonts w:ascii="Helvetica" w:hAnsi="Helvetica" w:cs="Arial"/>
        </w:rPr>
        <w:t xml:space="preserve"> identity</w:t>
      </w:r>
      <w:r w:rsidR="00F257F3" w:rsidRPr="00A720AC">
        <w:rPr>
          <w:rFonts w:ascii="Helvetica" w:hAnsi="Helvetica" w:cs="Arial"/>
        </w:rPr>
        <w:t xml:space="preserve"> of BEMP</w:t>
      </w:r>
      <w:r w:rsidR="003D25C6" w:rsidRPr="00A720AC">
        <w:rPr>
          <w:rFonts w:ascii="Helvetica" w:hAnsi="Helvetica" w:cs="Arial"/>
        </w:rPr>
        <w:t>s</w:t>
      </w:r>
      <w:r w:rsidR="00F257F3" w:rsidRPr="00A720AC">
        <w:rPr>
          <w:rFonts w:ascii="Helvetica" w:hAnsi="Helvetica" w:cs="Arial"/>
        </w:rPr>
        <w:t xml:space="preserve">. </w:t>
      </w:r>
      <w:r w:rsidR="00A61CCD" w:rsidRPr="00A720AC">
        <w:rPr>
          <w:rFonts w:ascii="Helvetica" w:hAnsi="Helvetica" w:cs="Arial"/>
        </w:rPr>
        <w:t>This dataset provides a</w:t>
      </w:r>
      <w:r w:rsidR="00BE67BA" w:rsidRPr="00A720AC">
        <w:rPr>
          <w:rFonts w:ascii="Helvetica" w:hAnsi="Helvetica" w:cs="Arial"/>
        </w:rPr>
        <w:t>n</w:t>
      </w:r>
      <w:r w:rsidR="00A61CCD" w:rsidRPr="00A720AC">
        <w:rPr>
          <w:rFonts w:ascii="Helvetica" w:hAnsi="Helvetica" w:cs="Arial"/>
        </w:rPr>
        <w:t xml:space="preserve"> opportunity to </w:t>
      </w:r>
      <w:r w:rsidR="00BE67BA" w:rsidRPr="00A720AC">
        <w:rPr>
          <w:rFonts w:ascii="Helvetica" w:hAnsi="Helvetica" w:cs="Arial"/>
        </w:rPr>
        <w:t>predict the</w:t>
      </w:r>
      <w:r w:rsidR="002C0624" w:rsidRPr="00A720AC">
        <w:rPr>
          <w:rFonts w:ascii="Helvetica" w:hAnsi="Helvetica" w:cs="Arial"/>
        </w:rPr>
        <w:t xml:space="preserve"> molecular </w:t>
      </w:r>
      <w:r w:rsidR="00B96F81" w:rsidRPr="00A720AC">
        <w:rPr>
          <w:rFonts w:ascii="Helvetica" w:hAnsi="Helvetica" w:cs="Arial"/>
        </w:rPr>
        <w:t>identit</w:t>
      </w:r>
      <w:r w:rsidR="00706734" w:rsidRPr="00A720AC">
        <w:rPr>
          <w:rFonts w:ascii="Helvetica" w:hAnsi="Helvetica" w:cs="Arial"/>
        </w:rPr>
        <w:t>y</w:t>
      </w:r>
      <w:r w:rsidR="00B96F81" w:rsidRPr="00A720AC">
        <w:rPr>
          <w:rFonts w:ascii="Helvetica" w:hAnsi="Helvetica" w:cs="Arial"/>
        </w:rPr>
        <w:t xml:space="preserve"> of</w:t>
      </w:r>
      <w:r w:rsidR="002C0624" w:rsidRPr="00A720AC">
        <w:rPr>
          <w:rFonts w:ascii="Helvetica" w:hAnsi="Helvetica" w:cs="Arial"/>
        </w:rPr>
        <w:t xml:space="preserve"> these early progenitors</w:t>
      </w:r>
      <w:r w:rsidR="00A61CCD" w:rsidRPr="00A720AC">
        <w:rPr>
          <w:rFonts w:ascii="Helvetica" w:hAnsi="Helvetica" w:cs="Arial"/>
        </w:rPr>
        <w:t xml:space="preserve">. </w:t>
      </w:r>
      <w:r w:rsidR="00246AAA" w:rsidRPr="00A720AC">
        <w:rPr>
          <w:rFonts w:ascii="Helvetica" w:hAnsi="Helvetica" w:cs="Arial"/>
        </w:rPr>
        <w:t>The original method used to analyze this data finds very few genes distinguishing B</w:t>
      </w:r>
      <w:ins w:id="62" w:author="Wang, Shouwen" w:date="2021-04-07T12:09:00Z">
        <w:r w:rsidR="00A076AF">
          <w:rPr>
            <w:rFonts w:ascii="Helvetica" w:hAnsi="Helvetica" w:cs="Arial"/>
          </w:rPr>
          <w:t>E</w:t>
        </w:r>
      </w:ins>
      <w:del w:id="63" w:author="Wang, Shouwen" w:date="2021-04-07T12:09:00Z">
        <w:r w:rsidR="00246AAA" w:rsidRPr="00A720AC" w:rsidDel="00A076AF">
          <w:rPr>
            <w:rFonts w:ascii="Helvetica" w:hAnsi="Helvetica" w:cs="Arial"/>
          </w:rPr>
          <w:delText>A</w:delText>
        </w:r>
      </w:del>
      <w:r w:rsidR="00246AAA" w:rsidRPr="00A720AC">
        <w:rPr>
          <w:rFonts w:ascii="Helvetica" w:hAnsi="Helvetica" w:cs="Arial"/>
        </w:rPr>
        <w:t>MPs and MEPs (Supplementary Fig. 3</w:t>
      </w:r>
      <w:r w:rsidR="00246AAA" w:rsidRPr="00A720AC">
        <w:rPr>
          <w:rFonts w:ascii="Helvetica" w:hAnsi="Helvetica" w:cs="Arial"/>
          <w:b/>
        </w:rPr>
        <w:t>g-i</w:t>
      </w:r>
      <w:r w:rsidR="00246AAA" w:rsidRPr="00A720AC">
        <w:rPr>
          <w:rFonts w:ascii="Helvetica" w:hAnsi="Helvetica" w:cs="Arial"/>
        </w:rPr>
        <w:t>). Yet u</w:t>
      </w:r>
      <w:r w:rsidR="00A61CCD" w:rsidRPr="00A720AC">
        <w:rPr>
          <w:rFonts w:ascii="Helvetica" w:hAnsi="Helvetica" w:cs="Arial"/>
        </w:rPr>
        <w:t xml:space="preserve">sing all clonal information, CoSpar </w:t>
      </w:r>
      <w:del w:id="64" w:author="Wang, Shouwen" w:date="2021-04-07T10:35:00Z">
        <w:r w:rsidR="00A61CCD" w:rsidRPr="00A720AC" w:rsidDel="000217F6">
          <w:rPr>
            <w:rFonts w:ascii="Helvetica" w:hAnsi="Helvetica" w:cs="Arial"/>
          </w:rPr>
          <w:delText xml:space="preserve">provides </w:delText>
        </w:r>
      </w:del>
      <w:r w:rsidR="00246AAA" w:rsidRPr="00A720AC">
        <w:rPr>
          <w:rFonts w:ascii="Helvetica" w:hAnsi="Helvetica" w:cs="Arial"/>
        </w:rPr>
        <w:t>predicts</w:t>
      </w:r>
      <w:r w:rsidR="00A61CCD" w:rsidRPr="00A720AC">
        <w:rPr>
          <w:rFonts w:ascii="Helvetica" w:hAnsi="Helvetica" w:cs="Arial"/>
        </w:rPr>
        <w:t xml:space="preserve"> a</w:t>
      </w:r>
      <w:r w:rsidR="00246AAA" w:rsidRPr="00A720AC">
        <w:rPr>
          <w:rFonts w:ascii="Helvetica" w:hAnsi="Helvetica" w:cs="Arial"/>
        </w:rPr>
        <w:t>n early</w:t>
      </w:r>
      <w:r w:rsidR="00A61CCD" w:rsidRPr="00A720AC">
        <w:rPr>
          <w:rFonts w:ascii="Helvetica" w:hAnsi="Helvetica" w:cs="Arial"/>
        </w:rPr>
        <w:t xml:space="preserve"> </w:t>
      </w:r>
      <w:r w:rsidR="00246AAA" w:rsidRPr="00A720AC">
        <w:rPr>
          <w:rFonts w:ascii="Helvetica" w:hAnsi="Helvetica" w:cs="Arial"/>
        </w:rPr>
        <w:t xml:space="preserve">fate decision </w:t>
      </w:r>
      <w:r w:rsidR="00A61CCD" w:rsidRPr="00A720AC">
        <w:rPr>
          <w:rFonts w:ascii="Helvetica" w:hAnsi="Helvetica" w:cs="Arial"/>
        </w:rPr>
        <w:t>boundary</w:t>
      </w:r>
      <w:r w:rsidR="002857F2" w:rsidRPr="00A720AC">
        <w:rPr>
          <w:rFonts w:ascii="Helvetica" w:hAnsi="Helvetica" w:cs="Arial"/>
        </w:rPr>
        <w:t xml:space="preserve"> between</w:t>
      </w:r>
      <w:r w:rsidR="00047EF3" w:rsidRPr="00A720AC">
        <w:rPr>
          <w:rFonts w:ascii="Helvetica" w:hAnsi="Helvetica" w:cs="Arial"/>
        </w:rPr>
        <w:t xml:space="preserve"> MEP</w:t>
      </w:r>
      <w:r w:rsidR="002857F2" w:rsidRPr="00A720AC">
        <w:rPr>
          <w:rFonts w:ascii="Helvetica" w:hAnsi="Helvetica" w:cs="Arial"/>
        </w:rPr>
        <w:t xml:space="preserve"> and </w:t>
      </w:r>
      <w:r w:rsidR="00047EF3" w:rsidRPr="00A720AC">
        <w:rPr>
          <w:rFonts w:ascii="Helvetica" w:hAnsi="Helvetica" w:cs="Arial"/>
        </w:rPr>
        <w:t>BE</w:t>
      </w:r>
      <w:r w:rsidR="00F257F3" w:rsidRPr="00A720AC">
        <w:rPr>
          <w:rFonts w:ascii="Helvetica" w:hAnsi="Helvetica" w:cs="Arial"/>
        </w:rPr>
        <w:t>M</w:t>
      </w:r>
      <w:r w:rsidR="00047EF3" w:rsidRPr="00A720AC">
        <w:rPr>
          <w:rFonts w:ascii="Helvetica" w:hAnsi="Helvetica" w:cs="Arial"/>
        </w:rPr>
        <w:t>P</w:t>
      </w:r>
      <w:r w:rsidR="00246AAA" w:rsidRPr="00A720AC">
        <w:rPr>
          <w:rFonts w:ascii="Helvetica" w:hAnsi="Helvetica" w:cs="Arial"/>
        </w:rPr>
        <w:t>s</w:t>
      </w:r>
      <w:r w:rsidR="00A61CCD" w:rsidRPr="00A720AC">
        <w:rPr>
          <w:rFonts w:ascii="Helvetica" w:hAnsi="Helvetica" w:cs="Arial"/>
        </w:rPr>
        <w:t xml:space="preserve"> (Fig. 4</w:t>
      </w:r>
      <w:r w:rsidR="00246AAA" w:rsidRPr="00A720AC">
        <w:rPr>
          <w:rFonts w:ascii="Helvetica" w:hAnsi="Helvetica" w:cs="Arial"/>
          <w:b/>
          <w:bCs/>
        </w:rPr>
        <w:t>j</w:t>
      </w:r>
      <w:r w:rsidR="002F761E" w:rsidRPr="00A720AC">
        <w:rPr>
          <w:rFonts w:ascii="Helvetica" w:hAnsi="Helvetica" w:cs="Arial"/>
          <w:b/>
        </w:rPr>
        <w:t>k</w:t>
      </w:r>
      <w:r w:rsidR="00A61CCD" w:rsidRPr="00A720AC">
        <w:rPr>
          <w:rFonts w:ascii="Helvetica" w:hAnsi="Helvetica" w:cs="Arial"/>
        </w:rPr>
        <w:t>).</w:t>
      </w:r>
      <w:r w:rsidR="002857F2" w:rsidRPr="00A720AC">
        <w:rPr>
          <w:rFonts w:ascii="Helvetica" w:hAnsi="Helvetica" w:cs="Arial"/>
        </w:rPr>
        <w:t xml:space="preserve"> </w:t>
      </w:r>
      <w:r w:rsidR="00A749DC" w:rsidRPr="00A720AC">
        <w:rPr>
          <w:rFonts w:ascii="Helvetica" w:hAnsi="Helvetica" w:cs="Arial"/>
        </w:rPr>
        <w:t>Differences between the putative B</w:t>
      </w:r>
      <w:ins w:id="65" w:author="Wang, Shouwen" w:date="2021-04-07T12:09:00Z">
        <w:r w:rsidR="00A076AF">
          <w:rPr>
            <w:rFonts w:ascii="Helvetica" w:hAnsi="Helvetica" w:cs="Arial"/>
          </w:rPr>
          <w:t>E</w:t>
        </w:r>
      </w:ins>
      <w:del w:id="66" w:author="Wang, Shouwen" w:date="2021-04-07T12:09:00Z">
        <w:r w:rsidR="00A749DC" w:rsidRPr="00A720AC" w:rsidDel="00A076AF">
          <w:rPr>
            <w:rFonts w:ascii="Helvetica" w:hAnsi="Helvetica" w:cs="Arial"/>
          </w:rPr>
          <w:delText>A</w:delText>
        </w:r>
      </w:del>
      <w:r w:rsidR="00A749DC" w:rsidRPr="00A720AC">
        <w:rPr>
          <w:rFonts w:ascii="Helvetica" w:hAnsi="Helvetica" w:cs="Arial"/>
        </w:rPr>
        <w:t>MPs and MEPs are evident in scRNA-</w:t>
      </w:r>
      <w:ins w:id="67" w:author="Wang, Shouwen" w:date="2021-04-07T12:48:00Z">
        <w:r w:rsidR="00720B8E">
          <w:rPr>
            <w:rFonts w:ascii="Helvetica" w:hAnsi="Helvetica" w:cs="Arial"/>
          </w:rPr>
          <w:t>s</w:t>
        </w:r>
      </w:ins>
      <w:del w:id="68" w:author="Wang, Shouwen" w:date="2021-04-07T12:48:00Z">
        <w:r w:rsidR="00A749DC" w:rsidRPr="00A720AC" w:rsidDel="00720B8E">
          <w:rPr>
            <w:rFonts w:ascii="Helvetica" w:hAnsi="Helvetica" w:cs="Arial"/>
          </w:rPr>
          <w:delText>S</w:delText>
        </w:r>
      </w:del>
      <w:r w:rsidR="00A749DC" w:rsidRPr="00A720AC">
        <w:rPr>
          <w:rFonts w:ascii="Helvetica" w:hAnsi="Helvetica" w:cs="Arial"/>
        </w:rPr>
        <w:t xml:space="preserve">eq data alone, but </w:t>
      </w:r>
      <w:r w:rsidR="00746351" w:rsidRPr="00A720AC">
        <w:rPr>
          <w:rFonts w:ascii="Helvetica" w:hAnsi="Helvetica" w:cs="Arial"/>
        </w:rPr>
        <w:t>clonal data</w:t>
      </w:r>
      <w:r w:rsidR="00A749DC" w:rsidRPr="00A720AC">
        <w:rPr>
          <w:rFonts w:ascii="Helvetica" w:hAnsi="Helvetica" w:cs="Arial"/>
        </w:rPr>
        <w:t xml:space="preserve"> provide</w:t>
      </w:r>
      <w:del w:id="69" w:author="Wang, Shouwen" w:date="2021-04-07T11:05:00Z">
        <w:r w:rsidR="00A749DC" w:rsidRPr="00A720AC" w:rsidDel="003B4683">
          <w:rPr>
            <w:rFonts w:ascii="Helvetica" w:hAnsi="Helvetica" w:cs="Arial"/>
          </w:rPr>
          <w:delText>s</w:delText>
        </w:r>
      </w:del>
      <w:r w:rsidR="00A749DC" w:rsidRPr="00A720AC">
        <w:rPr>
          <w:rFonts w:ascii="Helvetica" w:hAnsi="Helvetica" w:cs="Arial"/>
        </w:rPr>
        <w:t xml:space="preserve"> confidence that the differences </w:t>
      </w:r>
      <w:ins w:id="70" w:author="Wang, Shouwen" w:date="2021-04-07T11:06:00Z">
        <w:r w:rsidR="003B4683">
          <w:rPr>
            <w:rFonts w:ascii="Helvetica" w:hAnsi="Helvetica" w:cs="Arial"/>
          </w:rPr>
          <w:t xml:space="preserve">are </w:t>
        </w:r>
      </w:ins>
      <w:r w:rsidR="00A749DC" w:rsidRPr="00A720AC">
        <w:rPr>
          <w:rFonts w:ascii="Helvetica" w:hAnsi="Helvetica" w:cs="Arial"/>
        </w:rPr>
        <w:t>associate</w:t>
      </w:r>
      <w:ins w:id="71" w:author="Wang, Shouwen" w:date="2021-04-07T11:06:00Z">
        <w:r w:rsidR="003B4683">
          <w:rPr>
            <w:rFonts w:ascii="Helvetica" w:hAnsi="Helvetica" w:cs="Arial"/>
          </w:rPr>
          <w:t>d</w:t>
        </w:r>
      </w:ins>
      <w:r w:rsidR="00A749DC" w:rsidRPr="00A720AC">
        <w:rPr>
          <w:rFonts w:ascii="Helvetica" w:hAnsi="Helvetica" w:cs="Arial"/>
        </w:rPr>
        <w:t xml:space="preserve"> with functional fate bias</w:t>
      </w:r>
      <w:r w:rsidR="00746351" w:rsidRPr="00A720AC">
        <w:rPr>
          <w:rFonts w:ascii="Helvetica" w:hAnsi="Helvetica" w:cs="Arial"/>
        </w:rPr>
        <w:t xml:space="preserve">. </w:t>
      </w:r>
      <w:r w:rsidR="002857F2" w:rsidRPr="00A720AC">
        <w:rPr>
          <w:rFonts w:ascii="Helvetica" w:hAnsi="Helvetica" w:cs="Arial"/>
        </w:rPr>
        <w:t>The fate bifurcation correlates with the expression of known marker genes (</w:t>
      </w:r>
      <w:r w:rsidR="002857F2" w:rsidRPr="00A720AC">
        <w:rPr>
          <w:rFonts w:ascii="Helvetica" w:hAnsi="Helvetica" w:cs="Arial"/>
          <w:i/>
        </w:rPr>
        <w:t>Slc14a1</w:t>
      </w:r>
      <w:r w:rsidR="002857F2" w:rsidRPr="00A720AC">
        <w:rPr>
          <w:rFonts w:ascii="Helvetica" w:hAnsi="Helvetica" w:cs="Arial"/>
        </w:rPr>
        <w:t xml:space="preserve"> for Mk</w:t>
      </w:r>
      <w:r w:rsidR="00AB037A" w:rsidRPr="00A720AC">
        <w:rPr>
          <w:rFonts w:ascii="Helvetica" w:hAnsi="Helvetica" w:cs="Arial"/>
        </w:rPr>
        <w:fldChar w:fldCharType="begin" w:fldLock="1">
          <w:fldData xml:space="preserve">ZQBKAHoARgBXAEcAbAB2ADMATQBnAFIALwBTAHUATgArAGUARABZAHcASABEAFUAdgBFAGsAdABq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==
</w:fldData>
        </w:fldChar>
      </w:r>
      <w:ins w:id="72" w:author="Wang, Shouwen" w:date="2021-04-07T11:22:00Z">
        <w:r w:rsidR="00505C04">
          <w:rPr>
            <w:rFonts w:ascii="Helvetica" w:hAnsi="Helvetica" w:cs="Arial"/>
          </w:rPr>
          <w:instrText>ADDIN paperpile_citation &lt;clusterId&gt;L332Z382V972S493&lt;/clusterId&gt;&lt;version&gt;0.6.9&lt;/version&gt;&lt;metadata&gt;&lt;citation&gt;&lt;id&gt;29a60801-0dc8-4d1b-9a63-874b9673466f&lt;/id&gt;&lt;no_author/&gt;&lt;prefix/&gt;&lt;suffix/&gt;&lt;locator/&gt;&lt;locator_label&gt;page&lt;/locator_label&gt;&lt;/citation&gt;&lt;/metadata&gt; \* MERGEFORMAT</w:instrText>
        </w:r>
      </w:ins>
      <w:del w:id="73" w:author="Wang, Shouwen" w:date="2021-04-07T11:22:00Z">
        <w:r w:rsidR="0046454C" w:rsidRPr="00A720AC" w:rsidDel="00505C04">
          <w:rPr>
            <w:rFonts w:ascii="Helvetica" w:hAnsi="Helvetica" w:cs="Arial"/>
          </w:rPr>
          <w:delInstrText>ADDIN paperpile_citation &lt;clusterId&gt;G119N167J557G252&lt;/clusterId&gt;&lt;version&gt;0.6.9&lt;/version&gt;&lt;metadata&gt;&lt;citation&gt;&lt;id&gt;29a60801-0dc8-4d1b-9a63-874b9673466f&lt;/id&gt;&lt;no_author/&gt;&lt;prefix/&gt;&lt;suffix/&gt;&lt;locator/&gt;&lt;locator_label&gt;page&lt;/locator_label&gt;&lt;/citation&gt;&lt;/metadata&gt; \* MERGEFORMAT</w:delInstrText>
        </w:r>
      </w:del>
      <w:r w:rsidR="00AB037A" w:rsidRPr="00A720AC">
        <w:rPr>
          <w:rFonts w:ascii="Helvetica" w:hAnsi="Helvetica" w:cs="Arial"/>
        </w:rPr>
      </w:r>
      <w:r w:rsidR="00AB037A" w:rsidRPr="00A720AC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32</w:t>
      </w:r>
      <w:r w:rsidR="00AB037A" w:rsidRPr="00A720AC">
        <w:rPr>
          <w:rFonts w:ascii="Helvetica" w:hAnsi="Helvetica" w:cs="Arial"/>
        </w:rPr>
        <w:fldChar w:fldCharType="end"/>
      </w:r>
      <w:r w:rsidR="00AB037A" w:rsidRPr="00A720AC">
        <w:rPr>
          <w:rFonts w:ascii="Helvetica" w:hAnsi="Helvetica" w:cs="Arial"/>
        </w:rPr>
        <w:t>,</w:t>
      </w:r>
      <w:del w:id="74" w:author="Wang, Shouwen" w:date="2021-04-07T10:38:00Z">
        <w:r w:rsidR="002857F2" w:rsidRPr="00A720AC" w:rsidDel="000217F6">
          <w:rPr>
            <w:rFonts w:ascii="Helvetica" w:hAnsi="Helvetica" w:cs="Arial"/>
          </w:rPr>
          <w:delText xml:space="preserve"> and</w:delText>
        </w:r>
      </w:del>
      <w:r w:rsidR="002857F2" w:rsidRPr="00A720AC">
        <w:rPr>
          <w:rFonts w:ascii="Helvetica" w:hAnsi="Helvetica" w:cs="Arial"/>
        </w:rPr>
        <w:t xml:space="preserve"> </w:t>
      </w:r>
      <w:r w:rsidR="002857F2" w:rsidRPr="00A720AC">
        <w:rPr>
          <w:rFonts w:ascii="Helvetica" w:hAnsi="Helvetica" w:cs="Arial"/>
          <w:i/>
        </w:rPr>
        <w:t>Thy1</w:t>
      </w:r>
      <w:r w:rsidR="002857F2" w:rsidRPr="00A720AC">
        <w:rPr>
          <w:rFonts w:ascii="Helvetica" w:hAnsi="Helvetica" w:cs="Arial"/>
        </w:rPr>
        <w:t xml:space="preserve"> for Ba</w:t>
      </w:r>
      <w:r w:rsidR="00AB037A" w:rsidRPr="00A720AC">
        <w:rPr>
          <w:rFonts w:ascii="Helvetica" w:hAnsi="Helvetica" w:cs="Arial"/>
        </w:rPr>
        <w:fldChar w:fldCharType="begin" w:fldLock="1">
          <w:fldData xml:space="preserve">ZQBKAHkAVgBWADIAdAB2ADIANwBnAFMALwBTAHUARQBQAHgAUgBiAEkATABKAEoAdgBSAFUAZwAy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==
</w:fldData>
        </w:fldChar>
      </w:r>
      <w:r w:rsidR="00AB037A" w:rsidRPr="00A720AC">
        <w:rPr>
          <w:rFonts w:ascii="Helvetica" w:hAnsi="Helvetica" w:cs="Arial"/>
        </w:rPr>
        <w:instrText>ADDIN paperpile_citation &lt;clusterId&gt;Q581X848T238R952&lt;/clusterId&gt;&lt;version&gt;0.6.9&lt;/version&gt;&lt;metadata&gt;&lt;citation&gt;&lt;id&gt;957b7061-a0da-41ee-90d0-40faaa53cfeb&lt;/id&gt;&lt;no_author/&gt;&lt;prefix/&gt;&lt;suffix/&gt;&lt;locator/&gt;&lt;locator_label&gt;page&lt;/locator_label&gt;&lt;/citation&gt;&lt;/metadata&gt; \* MERGEFORMAT</w:instrText>
      </w:r>
      <w:r w:rsidR="00AB037A" w:rsidRPr="00A720AC">
        <w:rPr>
          <w:rFonts w:ascii="Helvetica" w:hAnsi="Helvetica" w:cs="Arial"/>
        </w:rPr>
      </w:r>
      <w:r w:rsidR="00AB037A" w:rsidRPr="00A720AC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33</w:t>
      </w:r>
      <w:r w:rsidR="00AB037A" w:rsidRPr="00A720AC">
        <w:rPr>
          <w:rFonts w:ascii="Helvetica" w:hAnsi="Helvetica" w:cs="Arial"/>
        </w:rPr>
        <w:fldChar w:fldCharType="end"/>
      </w:r>
      <w:r w:rsidR="002857F2" w:rsidRPr="00A720AC">
        <w:rPr>
          <w:rFonts w:ascii="Helvetica" w:hAnsi="Helvetica" w:cs="Arial"/>
        </w:rPr>
        <w:t>; Fig. 4</w:t>
      </w:r>
      <w:r w:rsidR="002F761E" w:rsidRPr="00A720AC">
        <w:rPr>
          <w:rFonts w:ascii="Helvetica" w:hAnsi="Helvetica" w:cs="Arial"/>
          <w:b/>
        </w:rPr>
        <w:t>l</w:t>
      </w:r>
      <w:r w:rsidR="002857F2" w:rsidRPr="00A720AC">
        <w:rPr>
          <w:rFonts w:ascii="Helvetica" w:hAnsi="Helvetica" w:cs="Arial"/>
        </w:rPr>
        <w:t>)</w:t>
      </w:r>
      <w:ins w:id="75" w:author="Wang, Shouwen" w:date="2021-04-07T12:29:00Z">
        <w:r w:rsidR="006A4F6F">
          <w:rPr>
            <w:rFonts w:ascii="Helvetica" w:hAnsi="Helvetica" w:cs="Arial"/>
          </w:rPr>
          <w:t xml:space="preserve">, and </w:t>
        </w:r>
      </w:ins>
      <w:del w:id="76" w:author="Wang, Shouwen" w:date="2021-04-07T12:29:00Z">
        <w:r w:rsidR="007A5213" w:rsidRPr="00A720AC" w:rsidDel="006A4F6F">
          <w:rPr>
            <w:rFonts w:ascii="Helvetica" w:hAnsi="Helvetica" w:cs="Arial"/>
          </w:rPr>
          <w:delText>.</w:delText>
        </w:r>
      </w:del>
      <w:del w:id="77" w:author="Wang, Shouwen" w:date="2021-04-07T12:30:00Z">
        <w:r w:rsidR="007A5213" w:rsidRPr="00A720AC" w:rsidDel="006A4F6F">
          <w:rPr>
            <w:rFonts w:ascii="Helvetica" w:hAnsi="Helvetica" w:cs="Arial"/>
          </w:rPr>
          <w:delText xml:space="preserve"> </w:delText>
        </w:r>
      </w:del>
      <w:ins w:id="78" w:author="Wang, Shouwen" w:date="2021-04-07T12:30:00Z">
        <w:r w:rsidR="006A4F6F">
          <w:rPr>
            <w:rFonts w:ascii="Helvetica" w:hAnsi="Helvetica" w:cs="Arial"/>
          </w:rPr>
          <w:t xml:space="preserve">a transcription factor (TF) </w:t>
        </w:r>
        <w:proofErr w:type="spellStart"/>
        <w:r w:rsidR="006A4F6F" w:rsidRPr="001056F2">
          <w:rPr>
            <w:rFonts w:ascii="Helvetica" w:hAnsi="Helvetica" w:cs="Arial"/>
            <w:i/>
          </w:rPr>
          <w:t>Cebpa</w:t>
        </w:r>
        <w:proofErr w:type="spellEnd"/>
        <w:r w:rsidR="006A4F6F" w:rsidRPr="00A720AC">
          <w:rPr>
            <w:rFonts w:ascii="Helvetica" w:hAnsi="Helvetica" w:cs="Arial"/>
          </w:rPr>
          <w:t xml:space="preserve"> that regulates Eos and Ba differentiation</w:t>
        </w:r>
        <w:r w:rsidR="006A4F6F" w:rsidRPr="00A720AC">
          <w:rPr>
            <w:rFonts w:ascii="Helvetica" w:hAnsi="Helvetica" w:cs="Arial"/>
          </w:rPr>
          <w:fldChar w:fldCharType="begin" w:fldLock="1">
            <w:fldData xml:space="preserve">ZQBKAHkAVgBWAGcAMQByAEgARABjAFEALwBTAHYAaQBJAEcAawBLADMAcgAzADkAdgBsADIARABT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</w:fldData>
          </w:fldChar>
        </w:r>
        <w:r w:rsidR="006A4F6F" w:rsidRPr="00A720AC">
          <w:rPr>
            <w:rFonts w:ascii="Helvetica" w:hAnsi="Helvetica" w:cs="Arial"/>
          </w:rPr>
          <w:instrText>ADDIN paperpile_citation &lt;clusterId&gt;T962H328W618T323&lt;/clusterId&gt;&lt;version&gt;0.6.9&lt;/version&gt;&lt;metadata&gt;&lt;citation&gt;&lt;id&gt;08e40dab-511a-449d-acbb-98f2522a935d&lt;/id&gt;&lt;no_author/&gt;&lt;prefix/&gt;&lt;suffix/&gt;&lt;locator/&gt;&lt;locator_label&gt;page&lt;/locator_label&gt;&lt;/citation&gt;&lt;/metadata&gt; \* MERGEFORMAT</w:instrText>
        </w:r>
        <w:r w:rsidR="006A4F6F" w:rsidRPr="00A720AC">
          <w:rPr>
            <w:rFonts w:ascii="Helvetica" w:hAnsi="Helvetica" w:cs="Arial"/>
          </w:rPr>
        </w:r>
        <w:r w:rsidR="006A4F6F" w:rsidRPr="00A720AC">
          <w:rPr>
            <w:rFonts w:ascii="Helvetica" w:hAnsi="Helvetica" w:cs="Arial"/>
          </w:rPr>
          <w:fldChar w:fldCharType="separate"/>
        </w:r>
        <w:r w:rsidR="006A4F6F" w:rsidRPr="00453F86">
          <w:rPr>
            <w:rFonts w:ascii="Helvetica" w:hAnsi="Helvetica" w:cs="Arial"/>
            <w:noProof/>
            <w:vertAlign w:val="superscript"/>
          </w:rPr>
          <w:t>30</w:t>
        </w:r>
        <w:r w:rsidR="006A4F6F" w:rsidRPr="00A720AC">
          <w:rPr>
            <w:rFonts w:ascii="Helvetica" w:hAnsi="Helvetica" w:cs="Arial"/>
          </w:rPr>
          <w:fldChar w:fldCharType="end"/>
        </w:r>
        <w:r w:rsidR="006A4F6F">
          <w:rPr>
            <w:rFonts w:ascii="Helvetica" w:hAnsi="Helvetica" w:cs="Arial"/>
          </w:rPr>
          <w:t xml:space="preserve">. </w:t>
        </w:r>
      </w:ins>
      <w:r w:rsidR="002857F2" w:rsidRPr="00A720AC">
        <w:rPr>
          <w:rFonts w:ascii="Helvetica" w:hAnsi="Helvetica" w:cs="Arial"/>
        </w:rPr>
        <w:t>We identified</w:t>
      </w:r>
      <w:r w:rsidR="007A5213" w:rsidRPr="00A720AC">
        <w:rPr>
          <w:rFonts w:ascii="Helvetica" w:hAnsi="Helvetica" w:cs="Arial"/>
        </w:rPr>
        <w:t xml:space="preserve"> </w:t>
      </w:r>
      <w:r w:rsidR="008B12A7" w:rsidRPr="00A720AC">
        <w:rPr>
          <w:rFonts w:ascii="Helvetica" w:hAnsi="Helvetica" w:cs="Arial"/>
        </w:rPr>
        <w:t>377</w:t>
      </w:r>
      <w:r w:rsidR="002857F2" w:rsidRPr="00A720AC">
        <w:rPr>
          <w:rFonts w:ascii="Helvetica" w:hAnsi="Helvetica" w:cs="Arial"/>
        </w:rPr>
        <w:t xml:space="preserve"> </w:t>
      </w:r>
      <w:r w:rsidR="0095789A" w:rsidRPr="00A720AC">
        <w:rPr>
          <w:rFonts w:ascii="Helvetica" w:hAnsi="Helvetica" w:cs="Arial"/>
        </w:rPr>
        <w:t>known and novel</w:t>
      </w:r>
      <w:r w:rsidR="002857F2" w:rsidRPr="00A720AC">
        <w:rPr>
          <w:rFonts w:ascii="Helvetica" w:hAnsi="Helvetica" w:cs="Arial"/>
        </w:rPr>
        <w:t xml:space="preserve"> </w:t>
      </w:r>
      <w:r w:rsidR="007A5213" w:rsidRPr="00A720AC">
        <w:rPr>
          <w:rFonts w:ascii="Helvetica" w:hAnsi="Helvetica" w:cs="Arial"/>
        </w:rPr>
        <w:t>putative fate-</w:t>
      </w:r>
      <w:r w:rsidR="00E14769" w:rsidRPr="00A720AC">
        <w:rPr>
          <w:rFonts w:ascii="Helvetica" w:hAnsi="Helvetica" w:cs="Arial"/>
        </w:rPr>
        <w:t xml:space="preserve">associated </w:t>
      </w:r>
      <w:r w:rsidR="00773CBA" w:rsidRPr="00A720AC">
        <w:rPr>
          <w:rFonts w:ascii="Helvetica" w:hAnsi="Helvetica" w:cs="Arial"/>
        </w:rPr>
        <w:t>genes</w:t>
      </w:r>
      <w:ins w:id="79" w:author="Wang, Shouwen" w:date="2021-04-07T12:30:00Z">
        <w:r w:rsidR="006A4F6F">
          <w:rPr>
            <w:rFonts w:ascii="Helvetica" w:hAnsi="Helvetica" w:cs="Arial"/>
          </w:rPr>
          <w:t xml:space="preserve"> </w:t>
        </w:r>
      </w:ins>
      <w:del w:id="80" w:author="Wang, Shouwen" w:date="2021-04-07T12:30:00Z">
        <w:r w:rsidR="00773CBA" w:rsidRPr="00A720AC" w:rsidDel="006A4F6F">
          <w:rPr>
            <w:rFonts w:ascii="Helvetica" w:hAnsi="Helvetica" w:cs="Arial"/>
          </w:rPr>
          <w:delText xml:space="preserve">, </w:delText>
        </w:r>
        <w:commentRangeStart w:id="81"/>
        <w:r w:rsidR="00AB037A" w:rsidRPr="00A720AC" w:rsidDel="006A4F6F">
          <w:rPr>
            <w:rFonts w:ascii="Helvetica" w:hAnsi="Helvetica" w:cs="Arial"/>
          </w:rPr>
          <w:delText xml:space="preserve">including </w:delText>
        </w:r>
        <w:r w:rsidR="00AB037A" w:rsidRPr="00A076AF" w:rsidDel="006A4F6F">
          <w:rPr>
            <w:rFonts w:ascii="Helvetica" w:hAnsi="Helvetica" w:cs="Arial"/>
            <w:i/>
            <w:rPrChange w:id="82" w:author="Wang, Shouwen" w:date="2021-04-07T12:11:00Z">
              <w:rPr>
                <w:rFonts w:ascii="Helvetica" w:hAnsi="Helvetica" w:cs="Arial"/>
              </w:rPr>
            </w:rPrChange>
          </w:rPr>
          <w:delText>Cebpa</w:delText>
        </w:r>
        <w:r w:rsidR="00AB037A" w:rsidRPr="00A720AC" w:rsidDel="006A4F6F">
          <w:rPr>
            <w:rFonts w:ascii="Helvetica" w:hAnsi="Helvetica" w:cs="Arial"/>
          </w:rPr>
          <w:delText xml:space="preserve"> that regulates Eos and Ba differentiation</w:delText>
        </w:r>
        <w:r w:rsidR="00AB037A" w:rsidRPr="00A720AC" w:rsidDel="006A4F6F">
          <w:rPr>
            <w:rFonts w:ascii="Helvetica" w:hAnsi="Helvetica" w:cs="Arial"/>
          </w:rPr>
          <w:fldChar w:fldCharType="begin" w:fldLock="1">
            <w:fldData xml:space="preserve">ZQBKAHkAVgBWAGcAMQByAEgARABjAFEALwBTAHYAaQBJAEcAawBLADMAcgAzADkAdgBsADIARABT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</w:fldData>
          </w:fldChar>
        </w:r>
        <w:r w:rsidR="00AB037A" w:rsidRPr="00A720AC" w:rsidDel="006A4F6F">
          <w:rPr>
            <w:rFonts w:ascii="Helvetica" w:hAnsi="Helvetica" w:cs="Arial"/>
          </w:rPr>
          <w:delInstrText>ADDIN paperpile_citation &lt;clusterId&gt;T962H328W618T323&lt;/clusterId&gt;&lt;version&gt;0.6.9&lt;/version&gt;&lt;metadata&gt;&lt;citation&gt;&lt;id&gt;08e40dab-511a-449d-acbb-98f2522a935d&lt;/id&gt;&lt;no_author/&gt;&lt;prefix/&gt;&lt;suffix/&gt;&lt;locator/&gt;&lt;locator_label&gt;page&lt;/locator_label&gt;&lt;/citation&gt;&lt;/metadata&gt; \* MERGEFORMAT</w:delInstrText>
        </w:r>
        <w:r w:rsidR="00AB037A" w:rsidRPr="00A720AC" w:rsidDel="006A4F6F">
          <w:rPr>
            <w:rFonts w:ascii="Helvetica" w:hAnsi="Helvetica" w:cs="Arial"/>
          </w:rPr>
        </w:r>
        <w:r w:rsidR="00AB037A" w:rsidRPr="00A720AC" w:rsidDel="006A4F6F">
          <w:rPr>
            <w:rFonts w:ascii="Helvetica" w:hAnsi="Helvetica" w:cs="Arial"/>
          </w:rPr>
          <w:fldChar w:fldCharType="separate"/>
        </w:r>
        <w:r w:rsidR="00B627C0" w:rsidRPr="00453F86" w:rsidDel="006A4F6F">
          <w:rPr>
            <w:rFonts w:ascii="Helvetica" w:hAnsi="Helvetica" w:cs="Arial"/>
            <w:noProof/>
            <w:vertAlign w:val="superscript"/>
          </w:rPr>
          <w:delText>30</w:delText>
        </w:r>
        <w:r w:rsidR="00AB037A" w:rsidRPr="00A720AC" w:rsidDel="006A4F6F">
          <w:rPr>
            <w:rFonts w:ascii="Helvetica" w:hAnsi="Helvetica" w:cs="Arial"/>
          </w:rPr>
          <w:fldChar w:fldCharType="end"/>
        </w:r>
        <w:r w:rsidR="00AB037A" w:rsidRPr="00A720AC" w:rsidDel="006A4F6F">
          <w:rPr>
            <w:rFonts w:ascii="Helvetica" w:hAnsi="Helvetica" w:cs="Arial"/>
          </w:rPr>
          <w:delText xml:space="preserve"> </w:delText>
        </w:r>
      </w:del>
      <w:r w:rsidR="002857F2" w:rsidRPr="00A720AC">
        <w:rPr>
          <w:rFonts w:ascii="Helvetica" w:hAnsi="Helvetica" w:cs="Arial"/>
        </w:rPr>
        <w:t>(Fig. 4</w:t>
      </w:r>
      <w:r w:rsidR="002F761E" w:rsidRPr="00A720AC">
        <w:rPr>
          <w:rFonts w:ascii="Helvetica" w:hAnsi="Helvetica" w:cs="Arial"/>
          <w:b/>
        </w:rPr>
        <w:t>m</w:t>
      </w:r>
      <w:r w:rsidR="002857F2" w:rsidRPr="00A720AC">
        <w:rPr>
          <w:rFonts w:ascii="Helvetica" w:hAnsi="Helvetica" w:cs="Arial"/>
        </w:rPr>
        <w:t xml:space="preserve">; Supplementary Table 1). </w:t>
      </w:r>
      <w:commentRangeEnd w:id="81"/>
      <w:r w:rsidR="00766F23">
        <w:rPr>
          <w:rStyle w:val="CommentReference"/>
        </w:rPr>
        <w:commentReference w:id="81"/>
      </w:r>
    </w:p>
    <w:p w14:paraId="73AB4426" w14:textId="4AAA8879" w:rsidR="004D4A8D" w:rsidRDefault="004D4A8D" w:rsidP="00C93DC7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1342D66C" w14:textId="77777777" w:rsidR="00D56189" w:rsidRDefault="00AB037A" w:rsidP="00AB037A">
      <w:pPr>
        <w:autoSpaceDE w:val="0"/>
        <w:autoSpaceDN w:val="0"/>
        <w:adjustRightInd w:val="0"/>
        <w:rPr>
          <w:rFonts w:ascii="Helvetica" w:hAnsi="Helvetica" w:cs="Arial"/>
        </w:rPr>
      </w:pPr>
      <w:r w:rsidRPr="00AB037A">
        <w:rPr>
          <w:rFonts w:ascii="Helvetica" w:hAnsi="Helvetica" w:cs="Arial"/>
          <w:b/>
        </w:rPr>
        <w:lastRenderedPageBreak/>
        <w:t>CoSpar reveals early fate bias in reprogramming.</w:t>
      </w:r>
      <w:r>
        <w:rPr>
          <w:rFonts w:ascii="Helvetica" w:hAnsi="Helvetica" w:cs="Arial"/>
        </w:rPr>
        <w:t xml:space="preserve"> </w:t>
      </w:r>
    </w:p>
    <w:p w14:paraId="14DC2D39" w14:textId="090D9925" w:rsidR="00773CBA" w:rsidRDefault="00AB037A" w:rsidP="00AB037A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</w:rPr>
        <w:t>The second experiment</w:t>
      </w:r>
      <w:r w:rsidR="00D56189">
        <w:rPr>
          <w:rFonts w:ascii="Helvetica" w:hAnsi="Helvetica" w:cs="Arial"/>
        </w:rPr>
        <w:t xml:space="preserve"> we analyzed</w:t>
      </w:r>
      <w:r>
        <w:rPr>
          <w:rFonts w:ascii="Helvetica" w:hAnsi="Helvetica" w:cs="Arial"/>
        </w:rPr>
        <w:t xml:space="preserve"> </w:t>
      </w:r>
      <w:r>
        <w:rPr>
          <w:rFonts w:ascii="Helvetica" w:hAnsi="Helvetica" w:cs="Arial"/>
          <w:color w:val="000000" w:themeColor="text1"/>
        </w:rPr>
        <w:t>track</w:t>
      </w:r>
      <w:ins w:id="83" w:author="Wang, Shouwen" w:date="2021-04-07T12:13:00Z">
        <w:r w:rsidR="00A076AF">
          <w:rPr>
            <w:rFonts w:ascii="Helvetica" w:hAnsi="Helvetica" w:cs="Arial"/>
            <w:color w:val="000000" w:themeColor="text1"/>
          </w:rPr>
          <w:t>ed</w:t>
        </w:r>
      </w:ins>
      <w:del w:id="84" w:author="Wang, Shouwen" w:date="2021-04-07T12:13:00Z">
        <w:r w:rsidDel="00A076AF">
          <w:rPr>
            <w:rFonts w:ascii="Helvetica" w:hAnsi="Helvetica" w:cs="Arial"/>
            <w:color w:val="000000" w:themeColor="text1"/>
          </w:rPr>
          <w:delText>s</w:delText>
        </w:r>
      </w:del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 xml:space="preserve">cells during the </w:t>
      </w:r>
      <w:r w:rsidRPr="00810A68">
        <w:rPr>
          <w:rFonts w:ascii="Helvetica" w:hAnsi="Helvetica" w:cs="Arial"/>
          <w:color w:val="000000" w:themeColor="text1"/>
        </w:rPr>
        <w:t xml:space="preserve">reprogramming </w:t>
      </w:r>
      <w:r>
        <w:rPr>
          <w:rFonts w:ascii="Helvetica" w:hAnsi="Helvetica" w:cs="Arial"/>
          <w:color w:val="000000" w:themeColor="text1"/>
        </w:rPr>
        <w:t xml:space="preserve">of </w:t>
      </w:r>
      <w:r w:rsidRPr="00810A68">
        <w:rPr>
          <w:rFonts w:ascii="Helvetica" w:hAnsi="Helvetica" w:cs="Arial"/>
          <w:color w:val="000000" w:themeColor="text1"/>
        </w:rPr>
        <w:t>fibroblast cells over 28 days into endoderm progenitor</w:t>
      </w:r>
      <w:r>
        <w:rPr>
          <w:rFonts w:ascii="Helvetica" w:hAnsi="Helvetica" w:cs="Arial"/>
          <w:color w:val="000000" w:themeColor="text1"/>
        </w:rPr>
        <w:t>s</w:t>
      </w:r>
      <w:r w:rsidRPr="00810A68">
        <w:rPr>
          <w:rFonts w:ascii="Helvetica" w:hAnsi="Helvetica" w:cs="Arial"/>
          <w:color w:val="000000" w:themeColor="text1"/>
        </w:rPr>
        <w:t xml:space="preserve"> (Fig</w:t>
      </w:r>
      <w:r>
        <w:rPr>
          <w:rFonts w:ascii="Helvetica" w:hAnsi="Helvetica" w:cs="Arial"/>
          <w:color w:val="000000" w:themeColor="text1"/>
        </w:rPr>
        <w:t>.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>5</w:t>
      </w:r>
      <w:r>
        <w:rPr>
          <w:rFonts w:ascii="Helvetica" w:hAnsi="Helvetica" w:cs="Arial"/>
          <w:b/>
          <w:color w:val="000000" w:themeColor="text1"/>
        </w:rPr>
        <w:t>a</w:t>
      </w:r>
      <w:r w:rsidRPr="00810A68">
        <w:rPr>
          <w:rFonts w:ascii="Helvetica" w:hAnsi="Helvetica" w:cs="Arial"/>
          <w:color w:val="000000" w:themeColor="text1"/>
        </w:rPr>
        <w:t>)</w:t>
      </w:r>
      <w:r>
        <w:rPr>
          <w:rFonts w:ascii="Helvetica" w:hAnsi="Helvetica" w:cs="Arial"/>
          <w:color w:val="000000" w:themeColor="text1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>
        <w:rPr>
          <w:rFonts w:ascii="Helvetica" w:hAnsi="Helvetica" w:cs="Arial"/>
          <w:color w:val="000000" w:themeColor="text1"/>
        </w:rPr>
        <w:instrText>ADDIN paperpile_citation &lt;clusterId&gt;D595R685N175K766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  <w:color w:val="000000" w:themeColor="text1"/>
        </w:rPr>
      </w:r>
      <w:r>
        <w:rPr>
          <w:rFonts w:ascii="Helvetica" w:hAnsi="Helvetica" w:cs="Arial"/>
          <w:color w:val="000000" w:themeColor="text1"/>
        </w:rPr>
        <w:fldChar w:fldCharType="separate"/>
      </w:r>
      <w:r w:rsidR="00BB7785" w:rsidRPr="00453F86">
        <w:rPr>
          <w:rFonts w:ascii="Helvetica" w:hAnsi="Helvetica" w:cs="Arial"/>
          <w:noProof/>
          <w:color w:val="000000" w:themeColor="text1"/>
          <w:vertAlign w:val="superscript"/>
        </w:rPr>
        <w:t>14</w:t>
      </w:r>
      <w:r>
        <w:rPr>
          <w:rFonts w:ascii="Helvetica" w:hAnsi="Helvetica" w:cs="Arial"/>
          <w:color w:val="000000" w:themeColor="text1"/>
        </w:rPr>
        <w:fldChar w:fldCharType="end"/>
      </w:r>
      <w:r w:rsidRPr="00810A68">
        <w:rPr>
          <w:rFonts w:ascii="Helvetica" w:hAnsi="Helvetica" w:cs="Arial"/>
          <w:color w:val="000000" w:themeColor="text1"/>
        </w:rPr>
        <w:t>. In this experiment,</w:t>
      </w:r>
      <w:r>
        <w:rPr>
          <w:rFonts w:ascii="Helvetica" w:hAnsi="Helvetica" w:cs="Arial"/>
          <w:color w:val="000000" w:themeColor="text1"/>
        </w:rPr>
        <w:t xml:space="preserve"> a</w:t>
      </w:r>
      <w:r w:rsidRPr="00810A68">
        <w:rPr>
          <w:rFonts w:ascii="Helvetica" w:hAnsi="Helvetica" w:cs="Arial"/>
          <w:color w:val="000000" w:themeColor="text1"/>
        </w:rPr>
        <w:t xml:space="preserve">pproximately 30% </w:t>
      </w:r>
      <w:r>
        <w:rPr>
          <w:rFonts w:ascii="Helvetica" w:hAnsi="Helvetica" w:cs="Arial"/>
          <w:color w:val="000000" w:themeColor="text1"/>
        </w:rPr>
        <w:t xml:space="preserve">of </w:t>
      </w:r>
      <w:r w:rsidRPr="00810A68">
        <w:rPr>
          <w:rFonts w:ascii="Helvetica" w:hAnsi="Helvetica" w:cs="Arial"/>
          <w:color w:val="000000" w:themeColor="text1"/>
        </w:rPr>
        <w:t xml:space="preserve">cells </w:t>
      </w:r>
      <w:r w:rsidR="00D56189" w:rsidRPr="00810A68">
        <w:rPr>
          <w:rFonts w:ascii="Helvetica" w:hAnsi="Helvetica" w:cs="Arial"/>
          <w:color w:val="000000" w:themeColor="text1"/>
        </w:rPr>
        <w:t>succe</w:t>
      </w:r>
      <w:r w:rsidR="00D56189">
        <w:rPr>
          <w:rFonts w:ascii="Helvetica" w:hAnsi="Helvetica" w:cs="Arial"/>
          <w:color w:val="000000" w:themeColor="text1"/>
        </w:rPr>
        <w:t>ssfully</w:t>
      </w:r>
      <w:r w:rsidRPr="00810A68">
        <w:rPr>
          <w:rFonts w:ascii="Helvetica" w:hAnsi="Helvetica" w:cs="Arial"/>
          <w:color w:val="000000" w:themeColor="text1"/>
        </w:rPr>
        <w:t xml:space="preserve"> reprogram</w:t>
      </w:r>
      <w:ins w:id="85" w:author="Wang, Shouwen" w:date="2021-04-07T12:13:00Z">
        <w:r w:rsidR="00A076AF">
          <w:rPr>
            <w:rFonts w:ascii="Helvetica" w:hAnsi="Helvetica" w:cs="Arial"/>
            <w:color w:val="000000" w:themeColor="text1"/>
          </w:rPr>
          <w:t>med</w:t>
        </w:r>
      </w:ins>
      <w:r w:rsidRPr="00810A68">
        <w:rPr>
          <w:rFonts w:ascii="Helvetica" w:hAnsi="Helvetica" w:cs="Arial"/>
          <w:color w:val="000000" w:themeColor="text1"/>
        </w:rPr>
        <w:t xml:space="preserve">; </w:t>
      </w:r>
      <w:r w:rsidR="00D56189">
        <w:rPr>
          <w:rFonts w:ascii="Helvetica" w:hAnsi="Helvetica" w:cs="Arial"/>
          <w:color w:val="000000" w:themeColor="text1"/>
        </w:rPr>
        <w:t>the remainder fail</w:t>
      </w:r>
      <w:ins w:id="86" w:author="Wang, Shouwen" w:date="2021-04-07T12:13:00Z">
        <w:r w:rsidR="00A076AF">
          <w:rPr>
            <w:rFonts w:ascii="Helvetica" w:hAnsi="Helvetica" w:cs="Arial"/>
            <w:color w:val="000000" w:themeColor="text1"/>
          </w:rPr>
          <w:t>ed</w:t>
        </w:r>
      </w:ins>
      <w:r w:rsidR="00D56189">
        <w:rPr>
          <w:rFonts w:ascii="Helvetica" w:hAnsi="Helvetica" w:cs="Arial"/>
          <w:color w:val="000000" w:themeColor="text1"/>
        </w:rPr>
        <w:t xml:space="preserve">. Clonal </w:t>
      </w:r>
      <w:r w:rsidR="00EF3DDE">
        <w:rPr>
          <w:rFonts w:ascii="Helvetica" w:hAnsi="Helvetica" w:cs="Arial"/>
          <w:color w:val="000000" w:themeColor="text1"/>
        </w:rPr>
        <w:t>analysis with cumulative barcoding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 xml:space="preserve">was used to </w:t>
      </w:r>
      <w:r w:rsidRPr="00810A68">
        <w:rPr>
          <w:rFonts w:ascii="Helvetica" w:hAnsi="Helvetica" w:cs="Arial"/>
          <w:color w:val="000000" w:themeColor="text1"/>
        </w:rPr>
        <w:t>identif</w:t>
      </w:r>
      <w:r>
        <w:rPr>
          <w:rFonts w:ascii="Helvetica" w:hAnsi="Helvetica" w:cs="Arial"/>
          <w:color w:val="000000" w:themeColor="text1"/>
        </w:rPr>
        <w:t>y</w:t>
      </w:r>
      <w:r w:rsidRPr="00810A68">
        <w:rPr>
          <w:rFonts w:ascii="Helvetica" w:hAnsi="Helvetica" w:cs="Arial"/>
          <w:color w:val="000000" w:themeColor="text1"/>
        </w:rPr>
        <w:t xml:space="preserve"> these cells early and predict</w:t>
      </w:r>
      <w:r>
        <w:rPr>
          <w:rFonts w:ascii="Helvetica" w:hAnsi="Helvetica" w:cs="Arial"/>
          <w:color w:val="000000" w:themeColor="text1"/>
        </w:rPr>
        <w:t>ed</w:t>
      </w:r>
      <w:r w:rsidRPr="00810A68">
        <w:rPr>
          <w:rFonts w:ascii="Helvetica" w:hAnsi="Helvetica" w:cs="Arial"/>
          <w:color w:val="000000" w:themeColor="text1"/>
        </w:rPr>
        <w:t xml:space="preserve"> features that regulate their fate</w:t>
      </w:r>
      <w:r>
        <w:rPr>
          <w:rFonts w:ascii="Helvetica" w:hAnsi="Helvetica" w:cs="Arial"/>
          <w:color w:val="000000" w:themeColor="text1"/>
        </w:rPr>
        <w:t xml:space="preserve"> (Fig. 5</w:t>
      </w:r>
      <w:r w:rsidRPr="00AB037A">
        <w:rPr>
          <w:rFonts w:ascii="Helvetica" w:hAnsi="Helvetica" w:cs="Arial"/>
          <w:b/>
          <w:color w:val="000000" w:themeColor="text1"/>
        </w:rPr>
        <w:t>bc</w:t>
      </w:r>
      <w:r>
        <w:rPr>
          <w:rFonts w:ascii="Helvetica" w:hAnsi="Helvetica" w:cs="Arial"/>
          <w:color w:val="000000" w:themeColor="text1"/>
        </w:rPr>
        <w:t>)</w:t>
      </w:r>
      <w:r w:rsidRPr="00810A68">
        <w:rPr>
          <w:rFonts w:ascii="Helvetica" w:hAnsi="Helvetica" w:cs="Arial"/>
          <w:color w:val="000000" w:themeColor="text1"/>
        </w:rPr>
        <w:t xml:space="preserve">. </w:t>
      </w:r>
      <w:r w:rsidR="00773CBA">
        <w:rPr>
          <w:rFonts w:ascii="Helvetica" w:hAnsi="Helvetica" w:cs="Arial"/>
          <w:color w:val="000000" w:themeColor="text1"/>
        </w:rPr>
        <w:t xml:space="preserve">We used clones </w:t>
      </w:r>
      <w:r w:rsidR="00D56189">
        <w:rPr>
          <w:rFonts w:ascii="Helvetica" w:hAnsi="Helvetica" w:cs="Arial"/>
          <w:color w:val="000000" w:themeColor="text1"/>
        </w:rPr>
        <w:t xml:space="preserve">strongly enriched in </w:t>
      </w:r>
      <w:r w:rsidR="00067C95">
        <w:rPr>
          <w:rFonts w:ascii="Helvetica" w:hAnsi="Helvetica" w:cs="Arial"/>
          <w:color w:val="000000" w:themeColor="text1"/>
        </w:rPr>
        <w:t>one of the two fates,</w:t>
      </w:r>
      <w:r w:rsidR="00D56189">
        <w:rPr>
          <w:rFonts w:ascii="Helvetica" w:hAnsi="Helvetica" w:cs="Arial"/>
          <w:color w:val="000000" w:themeColor="text1"/>
        </w:rPr>
        <w:t xml:space="preserve"> </w:t>
      </w:r>
      <w:r w:rsidR="00773CBA">
        <w:rPr>
          <w:rFonts w:ascii="Helvetica" w:hAnsi="Helvetica" w:cs="Arial"/>
          <w:color w:val="000000" w:themeColor="text1"/>
        </w:rPr>
        <w:t>identified by the original study</w:t>
      </w:r>
      <w:r w:rsidR="00067C95">
        <w:rPr>
          <w:rFonts w:ascii="Helvetica" w:hAnsi="Helvetica" w:cs="Arial"/>
          <w:color w:val="000000" w:themeColor="text1"/>
        </w:rPr>
        <w:t>,</w:t>
      </w:r>
      <w:r w:rsidR="00773CBA">
        <w:rPr>
          <w:rFonts w:ascii="Helvetica" w:hAnsi="Helvetica" w:cs="Arial"/>
          <w:color w:val="000000" w:themeColor="text1"/>
        </w:rPr>
        <w:t xml:space="preserve"> </w:t>
      </w:r>
      <w:r w:rsidR="00EF3DDE">
        <w:rPr>
          <w:rFonts w:ascii="Helvetica" w:hAnsi="Helvetica" w:cs="Arial"/>
          <w:color w:val="000000" w:themeColor="text1"/>
        </w:rPr>
        <w:t xml:space="preserve">to generate the ground truth for early fate bias, </w:t>
      </w:r>
      <w:r w:rsidR="00067C95">
        <w:rPr>
          <w:rFonts w:ascii="Helvetica" w:hAnsi="Helvetica" w:cs="Arial"/>
          <w:color w:val="000000" w:themeColor="text1"/>
        </w:rPr>
        <w:t xml:space="preserve">and we then </w:t>
      </w:r>
      <w:r w:rsidR="00EF3DDE">
        <w:rPr>
          <w:rFonts w:ascii="Helvetica" w:hAnsi="Helvetica" w:cs="Arial"/>
          <w:color w:val="000000" w:themeColor="text1"/>
        </w:rPr>
        <w:t xml:space="preserve">used </w:t>
      </w:r>
      <w:r w:rsidR="00067C95">
        <w:rPr>
          <w:rFonts w:ascii="Helvetica" w:hAnsi="Helvetica" w:cs="Arial"/>
          <w:color w:val="000000" w:themeColor="text1"/>
        </w:rPr>
        <w:t xml:space="preserve">it </w:t>
      </w:r>
      <w:r w:rsidR="00EF3DDE">
        <w:rPr>
          <w:rFonts w:ascii="Helvetica" w:hAnsi="Helvetica" w:cs="Arial"/>
          <w:color w:val="000000" w:themeColor="text1"/>
        </w:rPr>
        <w:t xml:space="preserve">to benchmark CoSpar. </w:t>
      </w:r>
    </w:p>
    <w:p w14:paraId="64BA3FE5" w14:textId="77777777" w:rsidR="002219EE" w:rsidRDefault="002219EE" w:rsidP="002219EE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</w:p>
    <w:p w14:paraId="4904DE67" w14:textId="78098010" w:rsidR="004C6359" w:rsidRDefault="00AB037A" w:rsidP="004C6359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To evaluate CoSpar, we revisited this experiment after discarding over 90% of clones</w:t>
      </w:r>
      <w:r w:rsidR="005D7FE9">
        <w:rPr>
          <w:rFonts w:ascii="Helvetica" w:hAnsi="Helvetica" w:cs="Arial"/>
          <w:color w:val="000000" w:themeColor="text1"/>
        </w:rPr>
        <w:t>,</w:t>
      </w:r>
      <w:r>
        <w:rPr>
          <w:rFonts w:ascii="Helvetica" w:hAnsi="Helvetica" w:cs="Arial"/>
          <w:color w:val="000000" w:themeColor="text1"/>
        </w:rPr>
        <w:t xml:space="preserve"> </w:t>
      </w:r>
      <w:r w:rsidR="005D7FE9">
        <w:rPr>
          <w:rFonts w:ascii="Helvetica" w:hAnsi="Helvetica" w:cs="Arial"/>
          <w:color w:val="000000" w:themeColor="text1"/>
        </w:rPr>
        <w:t xml:space="preserve">and we specifically </w:t>
      </w:r>
      <w:r>
        <w:rPr>
          <w:rFonts w:ascii="Helvetica" w:hAnsi="Helvetica" w:cs="Arial"/>
          <w:color w:val="000000" w:themeColor="text1"/>
        </w:rPr>
        <w:t>retain</w:t>
      </w:r>
      <w:r w:rsidR="005D7FE9">
        <w:rPr>
          <w:rFonts w:ascii="Helvetica" w:hAnsi="Helvetica" w:cs="Arial"/>
          <w:color w:val="000000" w:themeColor="text1"/>
        </w:rPr>
        <w:t>ed</w:t>
      </w:r>
      <w:r>
        <w:rPr>
          <w:rFonts w:ascii="Helvetica" w:hAnsi="Helvetica" w:cs="Arial"/>
          <w:color w:val="000000" w:themeColor="text1"/>
        </w:rPr>
        <w:t xml:space="preserve"> </w:t>
      </w:r>
      <w:r w:rsidR="005D7FE9">
        <w:rPr>
          <w:rFonts w:ascii="Helvetica" w:hAnsi="Helvetica" w:cs="Arial"/>
          <w:color w:val="000000" w:themeColor="text1"/>
        </w:rPr>
        <w:t xml:space="preserve">clones </w:t>
      </w:r>
      <w:r>
        <w:rPr>
          <w:rFonts w:ascii="Helvetica" w:hAnsi="Helvetica" w:cs="Arial"/>
          <w:color w:val="000000" w:themeColor="text1"/>
        </w:rPr>
        <w:t xml:space="preserve">that show the least </w:t>
      </w:r>
      <w:r w:rsidRPr="00810A68">
        <w:rPr>
          <w:rFonts w:ascii="Helvetica" w:hAnsi="Helvetica" w:cs="Arial"/>
          <w:color w:val="000000" w:themeColor="text1"/>
        </w:rPr>
        <w:t>bias</w:t>
      </w:r>
      <w:r>
        <w:rPr>
          <w:rFonts w:ascii="Helvetica" w:hAnsi="Helvetica" w:cs="Arial"/>
          <w:color w:val="000000" w:themeColor="text1"/>
        </w:rPr>
        <w:t xml:space="preserve"> in reprogramming outcomes.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 xml:space="preserve">Despite </w:t>
      </w:r>
      <w:r w:rsidR="008E5CCF">
        <w:rPr>
          <w:rFonts w:ascii="Helvetica" w:hAnsi="Helvetica" w:cs="Arial"/>
          <w:color w:val="000000" w:themeColor="text1"/>
        </w:rPr>
        <w:t xml:space="preserve">deliberately </w:t>
      </w:r>
      <w:r>
        <w:rPr>
          <w:rFonts w:ascii="Helvetica" w:hAnsi="Helvetica" w:cs="Arial"/>
          <w:color w:val="000000" w:themeColor="text1"/>
        </w:rPr>
        <w:t xml:space="preserve">using </w:t>
      </w:r>
      <w:r w:rsidR="00D17F6A">
        <w:rPr>
          <w:rFonts w:ascii="Helvetica" w:hAnsi="Helvetica" w:cs="Arial"/>
          <w:color w:val="000000" w:themeColor="text1"/>
        </w:rPr>
        <w:t>down-sampled</w:t>
      </w:r>
      <w:r w:rsidR="008E5CCF">
        <w:rPr>
          <w:rFonts w:ascii="Helvetica" w:hAnsi="Helvetica" w:cs="Arial"/>
          <w:color w:val="000000" w:themeColor="text1"/>
        </w:rPr>
        <w:t xml:space="preserve"> low-quality</w:t>
      </w:r>
      <w:r w:rsidR="00D17F6A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 xml:space="preserve">data, </w:t>
      </w:r>
      <w:r w:rsidRPr="00810A68">
        <w:rPr>
          <w:rFonts w:ascii="Helvetica" w:hAnsi="Helvetica" w:cs="Arial"/>
          <w:color w:val="000000" w:themeColor="text1"/>
        </w:rPr>
        <w:t xml:space="preserve">CoSpar </w:t>
      </w:r>
      <w:r>
        <w:rPr>
          <w:rFonts w:ascii="Helvetica" w:hAnsi="Helvetica" w:cs="Arial"/>
          <w:color w:val="000000" w:themeColor="text1"/>
        </w:rPr>
        <w:t xml:space="preserve">recapitulated </w:t>
      </w:r>
      <w:r w:rsidRPr="00810A68">
        <w:rPr>
          <w:rFonts w:ascii="Helvetica" w:hAnsi="Helvetica" w:cs="Arial"/>
          <w:color w:val="000000" w:themeColor="text1"/>
        </w:rPr>
        <w:t xml:space="preserve">fate bias: the predicted progenitors </w:t>
      </w:r>
      <w:r w:rsidR="008E02E1">
        <w:rPr>
          <w:rFonts w:ascii="Helvetica" w:hAnsi="Helvetica" w:cs="Arial"/>
          <w:color w:val="000000" w:themeColor="text1"/>
        </w:rPr>
        <w:t xml:space="preserve">of reprogrammed cells </w:t>
      </w:r>
      <w:r w:rsidRPr="00810A68">
        <w:rPr>
          <w:rFonts w:ascii="Helvetica" w:hAnsi="Helvetica" w:cs="Arial"/>
          <w:color w:val="000000" w:themeColor="text1"/>
        </w:rPr>
        <w:t>share 7</w:t>
      </w:r>
      <w:r w:rsidR="006D3506">
        <w:rPr>
          <w:rFonts w:ascii="Helvetica" w:hAnsi="Helvetica" w:cs="Arial"/>
          <w:color w:val="000000" w:themeColor="text1"/>
        </w:rPr>
        <w:t>3</w:t>
      </w:r>
      <w:r w:rsidR="00F71153">
        <w:rPr>
          <w:rFonts w:ascii="Helvetica" w:hAnsi="Helvetica" w:cs="Arial"/>
          <w:color w:val="000000" w:themeColor="text1"/>
        </w:rPr>
        <w:t xml:space="preserve"> out of 100</w:t>
      </w:r>
      <w:r w:rsidRPr="00810A68">
        <w:rPr>
          <w:rFonts w:ascii="Helvetica" w:hAnsi="Helvetica" w:cs="Arial"/>
          <w:color w:val="000000" w:themeColor="text1"/>
        </w:rPr>
        <w:t xml:space="preserve"> marker genes with the ground truth </w:t>
      </w:r>
      <w:r>
        <w:rPr>
          <w:rFonts w:ascii="Helvetica" w:hAnsi="Helvetica" w:cs="Arial"/>
          <w:color w:val="000000" w:themeColor="text1"/>
        </w:rPr>
        <w:t>population (</w:t>
      </w:r>
      <w:r w:rsidRPr="00810A68">
        <w:rPr>
          <w:rFonts w:ascii="Helvetica" w:hAnsi="Helvetica" w:cs="Arial"/>
          <w:color w:val="000000" w:themeColor="text1"/>
        </w:rPr>
        <w:t>Fig</w:t>
      </w:r>
      <w:r>
        <w:rPr>
          <w:rFonts w:ascii="Helvetica" w:hAnsi="Helvetica" w:cs="Arial"/>
          <w:color w:val="000000" w:themeColor="text1"/>
        </w:rPr>
        <w:t>.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>5</w:t>
      </w:r>
      <w:r>
        <w:rPr>
          <w:rFonts w:ascii="Helvetica" w:hAnsi="Helvetica" w:cs="Arial"/>
          <w:b/>
          <w:color w:val="000000" w:themeColor="text1"/>
        </w:rPr>
        <w:t>f</w:t>
      </w:r>
      <w:r w:rsidRPr="00810A68">
        <w:rPr>
          <w:rFonts w:ascii="Helvetica" w:hAnsi="Helvetica" w:cs="Arial"/>
          <w:color w:val="000000" w:themeColor="text1"/>
        </w:rPr>
        <w:t>)</w:t>
      </w:r>
      <w:r>
        <w:rPr>
          <w:rFonts w:ascii="Helvetica" w:hAnsi="Helvetica" w:cs="Arial"/>
          <w:color w:val="000000" w:themeColor="text1"/>
        </w:rPr>
        <w:t xml:space="preserve">. </w:t>
      </w:r>
      <w:ins w:id="87" w:author="Wang, Shouwen" w:date="2021-04-07T12:19:00Z">
        <w:r w:rsidR="00BE0620">
          <w:rPr>
            <w:rFonts w:ascii="Helvetica" w:hAnsi="Helvetica" w:cs="Arial"/>
            <w:color w:val="000000" w:themeColor="text1"/>
          </w:rPr>
          <w:t>Established marker genes are among our top prediction</w:t>
        </w:r>
      </w:ins>
      <w:ins w:id="88" w:author="Wang, Shouwen" w:date="2021-04-07T12:20:00Z">
        <w:r w:rsidR="00BE0620">
          <w:rPr>
            <w:rFonts w:ascii="Helvetica" w:hAnsi="Helvetica" w:cs="Arial"/>
            <w:color w:val="000000" w:themeColor="text1"/>
          </w:rPr>
          <w:t>s</w:t>
        </w:r>
      </w:ins>
      <w:del w:id="89" w:author="Wang, Shouwen" w:date="2021-04-07T12:17:00Z">
        <w:r w:rsidDel="00BE0620">
          <w:rPr>
            <w:rFonts w:ascii="Helvetica" w:hAnsi="Helvetica" w:cs="Arial"/>
            <w:color w:val="000000" w:themeColor="text1"/>
          </w:rPr>
          <w:delText xml:space="preserve">Among the </w:delText>
        </w:r>
      </w:del>
      <w:del w:id="90" w:author="Wang, Shouwen" w:date="2021-04-07T12:19:00Z">
        <w:r w:rsidDel="00BE0620">
          <w:rPr>
            <w:rFonts w:ascii="Helvetica" w:hAnsi="Helvetica" w:cs="Arial"/>
            <w:color w:val="000000" w:themeColor="text1"/>
          </w:rPr>
          <w:delText>genes most strongly predictive of fate</w:delText>
        </w:r>
      </w:del>
      <w:ins w:id="91" w:author="Wang, Shouwen" w:date="2021-04-07T12:17:00Z">
        <w:r w:rsidR="00BE0620">
          <w:rPr>
            <w:rFonts w:ascii="Helvetica" w:hAnsi="Helvetica" w:cs="Arial"/>
            <w:color w:val="000000" w:themeColor="text1"/>
          </w:rPr>
          <w:t>:</w:t>
        </w:r>
      </w:ins>
      <w:del w:id="92" w:author="Wang, Shouwen" w:date="2021-04-07T12:17:00Z">
        <w:r w:rsidDel="00BE0620">
          <w:rPr>
            <w:rFonts w:ascii="Helvetica" w:hAnsi="Helvetica" w:cs="Arial"/>
            <w:color w:val="000000" w:themeColor="text1"/>
          </w:rPr>
          <w:delText xml:space="preserve"> were</w:delText>
        </w:r>
      </w:del>
      <w:r>
        <w:rPr>
          <w:rFonts w:ascii="Helvetica" w:hAnsi="Helvetica" w:cs="Arial"/>
          <w:color w:val="000000" w:themeColor="text1"/>
        </w:rPr>
        <w:t xml:space="preserve"> </w:t>
      </w:r>
      <w:r w:rsidRPr="0091486E">
        <w:rPr>
          <w:rFonts w:ascii="Helvetica" w:hAnsi="Helvetica" w:cs="Arial"/>
          <w:i/>
          <w:color w:val="000000" w:themeColor="text1"/>
        </w:rPr>
        <w:t>Apoa1</w:t>
      </w:r>
      <w:r>
        <w:rPr>
          <w:rFonts w:ascii="Helvetica" w:hAnsi="Helvetica" w:cs="Arial"/>
          <w:color w:val="000000" w:themeColor="text1"/>
        </w:rPr>
        <w:t xml:space="preserve">, </w:t>
      </w:r>
      <w:r w:rsidRPr="0091486E">
        <w:rPr>
          <w:rFonts w:ascii="Helvetica" w:hAnsi="Helvetica" w:cs="Arial"/>
          <w:i/>
          <w:color w:val="000000" w:themeColor="text1"/>
        </w:rPr>
        <w:t>Spint2</w:t>
      </w:r>
      <w:r>
        <w:rPr>
          <w:rFonts w:ascii="Helvetica" w:hAnsi="Helvetica" w:cs="Arial"/>
          <w:color w:val="000000" w:themeColor="text1"/>
        </w:rPr>
        <w:t xml:space="preserve">, </w:t>
      </w:r>
      <w:r w:rsidRPr="0091486E">
        <w:rPr>
          <w:rFonts w:ascii="Helvetica" w:hAnsi="Helvetica" w:cs="Arial"/>
          <w:i/>
          <w:color w:val="000000" w:themeColor="text1"/>
        </w:rPr>
        <w:t>Col1a2</w:t>
      </w:r>
      <w:r>
        <w:rPr>
          <w:rFonts w:ascii="Helvetica" w:hAnsi="Helvetica" w:cs="Arial"/>
          <w:color w:val="000000" w:themeColor="text1"/>
        </w:rPr>
        <w:t xml:space="preserve">, </w:t>
      </w:r>
      <w:r w:rsidRPr="0091486E">
        <w:rPr>
          <w:rFonts w:ascii="Helvetica" w:hAnsi="Helvetica" w:cs="Arial"/>
          <w:i/>
          <w:color w:val="000000" w:themeColor="text1"/>
        </w:rPr>
        <w:t>Peg3</w:t>
      </w:r>
      <w:r>
        <w:rPr>
          <w:rFonts w:ascii="Helvetica" w:hAnsi="Helvetica" w:cs="Arial"/>
          <w:color w:val="000000" w:themeColor="text1"/>
        </w:rPr>
        <w:t xml:space="preserve">, as well as </w:t>
      </w:r>
      <w:r w:rsidRPr="0033737F">
        <w:rPr>
          <w:rFonts w:ascii="Helvetica" w:hAnsi="Helvetica" w:cs="Arial"/>
          <w:i/>
          <w:color w:val="000000" w:themeColor="text1"/>
        </w:rPr>
        <w:t>Mettl7a1</w:t>
      </w:r>
      <w:r>
        <w:rPr>
          <w:rFonts w:ascii="Helvetica" w:hAnsi="Helvetica" w:cs="Arial"/>
          <w:color w:val="000000" w:themeColor="text1"/>
        </w:rPr>
        <w:t>,</w:t>
      </w:r>
      <w:r w:rsidRPr="0087108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>which was found to improve reprogramming</w:t>
      </w:r>
      <w:r>
        <w:rPr>
          <w:rFonts w:ascii="Helvetica" w:hAnsi="Helvetica" w:cs="Arial"/>
          <w:color w:val="000000" w:themeColor="text1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>
        <w:rPr>
          <w:rFonts w:ascii="Helvetica" w:hAnsi="Helvetica" w:cs="Arial"/>
          <w:color w:val="000000" w:themeColor="text1"/>
        </w:rPr>
        <w:instrText>ADDIN paperpile_citation &lt;clusterId&gt;D268R325G716K499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  <w:color w:val="000000" w:themeColor="text1"/>
        </w:rPr>
      </w:r>
      <w:r>
        <w:rPr>
          <w:rFonts w:ascii="Helvetica" w:hAnsi="Helvetica" w:cs="Arial"/>
          <w:color w:val="000000" w:themeColor="text1"/>
        </w:rPr>
        <w:fldChar w:fldCharType="separate"/>
      </w:r>
      <w:r w:rsidR="00BB7785" w:rsidRPr="00453F86">
        <w:rPr>
          <w:rFonts w:ascii="Helvetica" w:hAnsi="Helvetica" w:cs="Arial"/>
          <w:noProof/>
          <w:color w:val="000000" w:themeColor="text1"/>
          <w:vertAlign w:val="superscript"/>
        </w:rPr>
        <w:t>14</w:t>
      </w:r>
      <w:r>
        <w:rPr>
          <w:rFonts w:ascii="Helvetica" w:hAnsi="Helvetica" w:cs="Arial"/>
          <w:color w:val="000000" w:themeColor="text1"/>
        </w:rPr>
        <w:fldChar w:fldCharType="end"/>
      </w:r>
      <w:ins w:id="93" w:author="Wang, Shouwen" w:date="2021-04-08T23:02:00Z">
        <w:r w:rsidR="001D1AF5">
          <w:rPr>
            <w:rFonts w:ascii="Helvetica" w:hAnsi="Helvetica" w:cs="Arial"/>
            <w:color w:val="000000" w:themeColor="text1"/>
          </w:rPr>
          <w:t xml:space="preserve">. </w:t>
        </w:r>
      </w:ins>
      <w:del w:id="94" w:author="Wang, Shouwen" w:date="2021-04-08T23:02:00Z">
        <w:r w:rsidDel="001D1AF5">
          <w:rPr>
            <w:rFonts w:ascii="Helvetica" w:hAnsi="Helvetica" w:cs="Arial"/>
            <w:color w:val="000000" w:themeColor="text1"/>
          </w:rPr>
          <w:delText xml:space="preserve"> </w:delText>
        </w:r>
      </w:del>
      <w:del w:id="95" w:author="Wang, Shouwen" w:date="2021-04-08T23:01:00Z">
        <w:r w:rsidDel="001D1AF5">
          <w:rPr>
            <w:rFonts w:ascii="Helvetica" w:hAnsi="Helvetica" w:cs="Arial"/>
            <w:color w:val="000000" w:themeColor="text1"/>
          </w:rPr>
          <w:delText>(</w:delText>
        </w:r>
      </w:del>
      <w:moveFromRangeStart w:id="96" w:author="Wang, Shouwen" w:date="2021-04-08T23:02:00Z" w:name="move68815359"/>
      <w:moveFrom w:id="97" w:author="Wang, Shouwen" w:date="2021-04-08T23:02:00Z">
        <w:r w:rsidDel="001D1AF5">
          <w:rPr>
            <w:rFonts w:ascii="Helvetica" w:hAnsi="Helvetica" w:cs="Arial"/>
            <w:color w:val="000000" w:themeColor="text1"/>
          </w:rPr>
          <w:t>Supplementary Fig. 4</w:t>
        </w:r>
        <w:r w:rsidRPr="00AB037A" w:rsidDel="001D1AF5">
          <w:rPr>
            <w:rFonts w:ascii="Helvetica" w:hAnsi="Helvetica" w:cs="Arial"/>
            <w:b/>
            <w:color w:val="000000" w:themeColor="text1"/>
          </w:rPr>
          <w:t>a</w:t>
        </w:r>
        <w:r w:rsidR="006D3506" w:rsidDel="001D1AF5">
          <w:rPr>
            <w:rFonts w:ascii="Helvetica" w:hAnsi="Helvetica" w:cs="Arial"/>
            <w:b/>
            <w:color w:val="000000" w:themeColor="text1"/>
          </w:rPr>
          <w:t>b</w:t>
        </w:r>
        <w:r w:rsidDel="001D1AF5">
          <w:rPr>
            <w:rFonts w:ascii="Helvetica" w:hAnsi="Helvetica" w:cs="Arial"/>
            <w:color w:val="000000" w:themeColor="text1"/>
          </w:rPr>
          <w:t xml:space="preserve">). </w:t>
        </w:r>
      </w:moveFrom>
      <w:moveFromRangeEnd w:id="96"/>
      <w:r w:rsidRPr="00810A68">
        <w:rPr>
          <w:rFonts w:ascii="Helvetica" w:hAnsi="Helvetica" w:cs="Arial"/>
          <w:color w:val="000000" w:themeColor="text1"/>
        </w:rPr>
        <w:t>The</w:t>
      </w:r>
      <w:r>
        <w:rPr>
          <w:rFonts w:ascii="Helvetica" w:hAnsi="Helvetica" w:cs="Arial"/>
          <w:color w:val="000000" w:themeColor="text1"/>
        </w:rPr>
        <w:t>se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>genes could be associated with fate bias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ins w:id="98" w:author="Wang, Shouwen" w:date="2021-04-07T12:54:00Z">
        <w:r w:rsidR="00720B8E">
          <w:rPr>
            <w:rFonts w:ascii="Helvetica" w:hAnsi="Helvetica" w:cs="Arial"/>
            <w:color w:val="000000" w:themeColor="text1"/>
          </w:rPr>
          <w:t>using</w:t>
        </w:r>
      </w:ins>
      <w:del w:id="99" w:author="Wang, Shouwen" w:date="2021-04-07T12:54:00Z">
        <w:r w:rsidDel="00720B8E">
          <w:rPr>
            <w:rFonts w:ascii="Helvetica" w:hAnsi="Helvetica" w:cs="Arial"/>
            <w:color w:val="000000" w:themeColor="text1"/>
          </w:rPr>
          <w:delText>with</w:delText>
        </w:r>
      </w:del>
      <w:r w:rsidRPr="00810A68">
        <w:rPr>
          <w:rFonts w:ascii="Helvetica" w:hAnsi="Helvetica" w:cs="Arial"/>
          <w:color w:val="000000" w:themeColor="text1"/>
        </w:rPr>
        <w:t xml:space="preserve"> as few as </w:t>
      </w:r>
      <w:ins w:id="100" w:author="Wang, Shouwen" w:date="2021-04-08T23:02:00Z">
        <w:r w:rsidR="001D1AF5">
          <w:rPr>
            <w:rFonts w:ascii="Helvetica" w:hAnsi="Helvetica" w:cs="Arial"/>
            <w:color w:val="000000" w:themeColor="text1"/>
          </w:rPr>
          <w:t>5</w:t>
        </w:r>
      </w:ins>
      <w:del w:id="101" w:author="Wang, Shouwen" w:date="2021-04-08T23:02:00Z">
        <w:r w:rsidDel="001D1AF5">
          <w:rPr>
            <w:rFonts w:ascii="Helvetica" w:hAnsi="Helvetica" w:cs="Arial"/>
            <w:color w:val="000000" w:themeColor="text1"/>
          </w:rPr>
          <w:delText>1</w:delText>
        </w:r>
      </w:del>
      <w:r w:rsidRPr="00810A68">
        <w:rPr>
          <w:rFonts w:ascii="Helvetica" w:hAnsi="Helvetica" w:cs="Arial"/>
          <w:color w:val="000000" w:themeColor="text1"/>
        </w:rPr>
        <w:t xml:space="preserve">% </w:t>
      </w:r>
      <w:r>
        <w:rPr>
          <w:rFonts w:ascii="Helvetica" w:hAnsi="Helvetica" w:cs="Arial"/>
          <w:color w:val="000000" w:themeColor="text1"/>
        </w:rPr>
        <w:t xml:space="preserve">of the original </w:t>
      </w:r>
      <w:r w:rsidRPr="00810A68">
        <w:rPr>
          <w:rFonts w:ascii="Helvetica" w:hAnsi="Helvetica" w:cs="Arial"/>
          <w:color w:val="000000" w:themeColor="text1"/>
        </w:rPr>
        <w:t>clones</w:t>
      </w:r>
      <w:r>
        <w:rPr>
          <w:rFonts w:ascii="Helvetica" w:hAnsi="Helvetica" w:cs="Arial"/>
          <w:color w:val="000000" w:themeColor="text1"/>
        </w:rPr>
        <w:t>, even when deliberately selecting clones with minimal fate bias</w:t>
      </w:r>
      <w:r w:rsidRPr="00810A68">
        <w:rPr>
          <w:rFonts w:ascii="Helvetica" w:hAnsi="Helvetica" w:cs="Arial"/>
          <w:color w:val="000000" w:themeColor="text1"/>
        </w:rPr>
        <w:t xml:space="preserve"> (Fig</w:t>
      </w:r>
      <w:r>
        <w:rPr>
          <w:rFonts w:ascii="Helvetica" w:hAnsi="Helvetica" w:cs="Arial"/>
          <w:color w:val="000000" w:themeColor="text1"/>
        </w:rPr>
        <w:t>.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 w:rsidR="006D3506">
        <w:rPr>
          <w:rFonts w:ascii="Helvetica" w:hAnsi="Helvetica" w:cs="Arial"/>
          <w:color w:val="000000" w:themeColor="text1"/>
        </w:rPr>
        <w:t>5</w:t>
      </w:r>
      <w:r w:rsidR="006D3506" w:rsidRPr="006D3506">
        <w:rPr>
          <w:rFonts w:ascii="Helvetica" w:hAnsi="Helvetica" w:cs="Arial"/>
          <w:b/>
          <w:color w:val="000000" w:themeColor="text1"/>
        </w:rPr>
        <w:t>d</w:t>
      </w:r>
      <w:r>
        <w:rPr>
          <w:rFonts w:ascii="Helvetica" w:hAnsi="Helvetica" w:cs="Arial"/>
          <w:b/>
          <w:color w:val="000000" w:themeColor="text1"/>
        </w:rPr>
        <w:t>e</w:t>
      </w:r>
      <w:ins w:id="102" w:author="Wang, Shouwen" w:date="2021-04-08T23:02:00Z">
        <w:r w:rsidR="001D1AF5" w:rsidRPr="001D1AF5">
          <w:rPr>
            <w:rFonts w:ascii="Helvetica" w:hAnsi="Helvetica" w:cs="Arial"/>
            <w:color w:val="000000" w:themeColor="text1"/>
            <w:rPrChange w:id="103" w:author="Wang, Shouwen" w:date="2021-04-08T23:02:00Z">
              <w:rPr>
                <w:rFonts w:ascii="Helvetica" w:hAnsi="Helvetica" w:cs="Arial"/>
                <w:b/>
                <w:color w:val="000000" w:themeColor="text1"/>
              </w:rPr>
            </w:rPrChange>
          </w:rPr>
          <w:t>;</w:t>
        </w:r>
        <w:r w:rsidR="001D1AF5">
          <w:rPr>
            <w:rFonts w:ascii="Helvetica" w:hAnsi="Helvetica" w:cs="Arial"/>
            <w:b/>
            <w:color w:val="000000" w:themeColor="text1"/>
          </w:rPr>
          <w:t xml:space="preserve"> </w:t>
        </w:r>
      </w:ins>
      <w:moveToRangeStart w:id="104" w:author="Wang, Shouwen" w:date="2021-04-08T23:02:00Z" w:name="move68815359"/>
      <w:moveTo w:id="105" w:author="Wang, Shouwen" w:date="2021-04-08T23:02:00Z">
        <w:r w:rsidR="001D1AF5">
          <w:rPr>
            <w:rFonts w:ascii="Helvetica" w:hAnsi="Helvetica" w:cs="Arial"/>
            <w:color w:val="000000" w:themeColor="text1"/>
          </w:rPr>
          <w:t>Supplementary Fig. 4</w:t>
        </w:r>
        <w:del w:id="106" w:author="Wang, Shouwen" w:date="2021-04-08T23:02:00Z">
          <w:r w:rsidR="001D1AF5" w:rsidRPr="00AB037A" w:rsidDel="001D1AF5">
            <w:rPr>
              <w:rFonts w:ascii="Helvetica" w:hAnsi="Helvetica" w:cs="Arial"/>
              <w:b/>
              <w:color w:val="000000" w:themeColor="text1"/>
            </w:rPr>
            <w:delText>a</w:delText>
          </w:r>
        </w:del>
        <w:r w:rsidR="001D1AF5">
          <w:rPr>
            <w:rFonts w:ascii="Helvetica" w:hAnsi="Helvetica" w:cs="Arial"/>
            <w:b/>
            <w:color w:val="000000" w:themeColor="text1"/>
          </w:rPr>
          <w:t>b</w:t>
        </w:r>
        <w:del w:id="107" w:author="Wang, Shouwen" w:date="2021-04-08T23:02:00Z">
          <w:r w:rsidR="001D1AF5" w:rsidDel="001D1AF5">
            <w:rPr>
              <w:rFonts w:ascii="Helvetica" w:hAnsi="Helvetica" w:cs="Arial"/>
              <w:color w:val="000000" w:themeColor="text1"/>
            </w:rPr>
            <w:delText>).</w:delText>
          </w:r>
        </w:del>
      </w:moveTo>
      <w:moveToRangeEnd w:id="104"/>
      <w:r w:rsidRPr="00810A68">
        <w:rPr>
          <w:rFonts w:ascii="Helvetica" w:hAnsi="Helvetica" w:cs="Arial"/>
          <w:color w:val="000000" w:themeColor="text1"/>
        </w:rPr>
        <w:t xml:space="preserve">). By contrast, the </w:t>
      </w:r>
      <w:r>
        <w:rPr>
          <w:rFonts w:ascii="Helvetica" w:hAnsi="Helvetica" w:cs="Arial"/>
          <w:color w:val="000000" w:themeColor="text1"/>
        </w:rPr>
        <w:t xml:space="preserve">analytical </w:t>
      </w:r>
      <w:r w:rsidRPr="00810A68">
        <w:rPr>
          <w:rFonts w:ascii="Helvetica" w:hAnsi="Helvetica" w:cs="Arial"/>
          <w:color w:val="000000" w:themeColor="text1"/>
        </w:rPr>
        <w:t xml:space="preserve">approach </w:t>
      </w:r>
      <w:r>
        <w:rPr>
          <w:rFonts w:ascii="Helvetica" w:hAnsi="Helvetica" w:cs="Arial"/>
          <w:color w:val="000000" w:themeColor="text1"/>
        </w:rPr>
        <w:t xml:space="preserve">used </w:t>
      </w:r>
      <w:r w:rsidRPr="00810A68">
        <w:rPr>
          <w:rFonts w:ascii="Helvetica" w:hAnsi="Helvetica" w:cs="Arial"/>
          <w:color w:val="000000" w:themeColor="text1"/>
        </w:rPr>
        <w:t>in the original study</w:t>
      </w:r>
      <w:r>
        <w:rPr>
          <w:rFonts w:ascii="Helvetica" w:hAnsi="Helvetica" w:cs="Arial"/>
          <w:color w:val="000000" w:themeColor="text1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>
        <w:rPr>
          <w:rFonts w:ascii="Helvetica" w:hAnsi="Helvetica" w:cs="Arial"/>
          <w:color w:val="000000" w:themeColor="text1"/>
        </w:rPr>
        <w:instrText>ADDIN paperpile_citation &lt;clusterId&gt;G616U764Q254N877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  <w:color w:val="000000" w:themeColor="text1"/>
        </w:rPr>
      </w:r>
      <w:r>
        <w:rPr>
          <w:rFonts w:ascii="Helvetica" w:hAnsi="Helvetica" w:cs="Arial"/>
          <w:color w:val="000000" w:themeColor="text1"/>
        </w:rPr>
        <w:fldChar w:fldCharType="separate"/>
      </w:r>
      <w:r w:rsidR="00BB7785" w:rsidRPr="00453F86">
        <w:rPr>
          <w:rFonts w:ascii="Helvetica" w:hAnsi="Helvetica" w:cs="Arial"/>
          <w:noProof/>
          <w:color w:val="000000" w:themeColor="text1"/>
          <w:vertAlign w:val="superscript"/>
        </w:rPr>
        <w:t>14</w:t>
      </w:r>
      <w:r>
        <w:rPr>
          <w:rFonts w:ascii="Helvetica" w:hAnsi="Helvetica" w:cs="Arial"/>
          <w:color w:val="000000" w:themeColor="text1"/>
        </w:rPr>
        <w:fldChar w:fldCharType="end"/>
      </w:r>
      <w:r w:rsidRPr="00810A68">
        <w:rPr>
          <w:rFonts w:ascii="Helvetica" w:hAnsi="Helvetica" w:cs="Arial"/>
          <w:color w:val="000000" w:themeColor="text1"/>
        </w:rPr>
        <w:t xml:space="preserve"> </w:t>
      </w:r>
      <w:r>
        <w:rPr>
          <w:rFonts w:ascii="Helvetica" w:hAnsi="Helvetica" w:cs="Arial"/>
          <w:color w:val="000000" w:themeColor="text1"/>
        </w:rPr>
        <w:t>fail</w:t>
      </w:r>
      <w:ins w:id="108" w:author="Wang, Shouwen" w:date="2021-04-08T23:04:00Z">
        <w:r w:rsidR="001D1AF5">
          <w:rPr>
            <w:rFonts w:ascii="Helvetica" w:hAnsi="Helvetica" w:cs="Arial"/>
            <w:color w:val="000000" w:themeColor="text1"/>
          </w:rPr>
          <w:t>ed</w:t>
        </w:r>
      </w:ins>
      <w:del w:id="109" w:author="Wang, Shouwen" w:date="2021-04-08T23:04:00Z">
        <w:r w:rsidR="009629E4" w:rsidDel="001D1AF5">
          <w:rPr>
            <w:rFonts w:ascii="Helvetica" w:hAnsi="Helvetica" w:cs="Arial"/>
            <w:color w:val="000000" w:themeColor="text1"/>
          </w:rPr>
          <w:delText>s</w:delText>
        </w:r>
      </w:del>
      <w:r>
        <w:rPr>
          <w:rFonts w:ascii="Helvetica" w:hAnsi="Helvetica" w:cs="Arial"/>
          <w:color w:val="000000" w:themeColor="text1"/>
        </w:rPr>
        <w:t xml:space="preserve"> to identify fate-predictive gene expression after such severe</w:t>
      </w:r>
      <w:r w:rsidRPr="00810A68">
        <w:rPr>
          <w:rFonts w:ascii="Helvetica" w:hAnsi="Helvetica" w:cs="Arial"/>
          <w:color w:val="000000" w:themeColor="text1"/>
        </w:rPr>
        <w:t xml:space="preserve"> reduction in data</w:t>
      </w:r>
      <w:r w:rsidR="005D7FE9">
        <w:rPr>
          <w:rFonts w:ascii="Helvetica" w:hAnsi="Helvetica" w:cs="Arial"/>
          <w:color w:val="000000" w:themeColor="text1"/>
        </w:rPr>
        <w:t xml:space="preserve"> quality</w:t>
      </w:r>
      <w:r w:rsidRPr="00810A68">
        <w:rPr>
          <w:rFonts w:ascii="Helvetica" w:hAnsi="Helvetica" w:cs="Arial"/>
          <w:color w:val="000000" w:themeColor="text1"/>
        </w:rPr>
        <w:t xml:space="preserve"> (Fig</w:t>
      </w:r>
      <w:r>
        <w:rPr>
          <w:rFonts w:ascii="Helvetica" w:hAnsi="Helvetica" w:cs="Arial"/>
          <w:color w:val="000000" w:themeColor="text1"/>
        </w:rPr>
        <w:t>.</w:t>
      </w:r>
      <w:r w:rsidRPr="00810A68">
        <w:rPr>
          <w:rFonts w:ascii="Helvetica" w:hAnsi="Helvetica" w:cs="Arial"/>
          <w:color w:val="000000" w:themeColor="text1"/>
        </w:rPr>
        <w:t xml:space="preserve"> </w:t>
      </w:r>
      <w:r w:rsidR="006D3506">
        <w:rPr>
          <w:rFonts w:ascii="Helvetica" w:hAnsi="Helvetica" w:cs="Arial"/>
          <w:color w:val="000000" w:themeColor="text1"/>
        </w:rPr>
        <w:t>5</w:t>
      </w:r>
      <w:r w:rsidR="006D3506">
        <w:rPr>
          <w:rFonts w:ascii="Helvetica" w:hAnsi="Helvetica" w:cs="Arial"/>
          <w:b/>
          <w:color w:val="000000" w:themeColor="text1"/>
        </w:rPr>
        <w:t>ef</w:t>
      </w:r>
      <w:r w:rsidR="006D3506" w:rsidRPr="006D3506">
        <w:rPr>
          <w:rFonts w:ascii="Helvetica" w:hAnsi="Helvetica" w:cs="Arial"/>
          <w:color w:val="000000" w:themeColor="text1"/>
        </w:rPr>
        <w:t>; Supplementary Fig. 4</w:t>
      </w:r>
      <w:r w:rsidR="006D3506">
        <w:rPr>
          <w:rFonts w:ascii="Helvetica" w:hAnsi="Helvetica" w:cs="Arial"/>
          <w:b/>
          <w:color w:val="000000" w:themeColor="text1"/>
        </w:rPr>
        <w:t>b</w:t>
      </w:r>
      <w:r w:rsidRPr="00810A68">
        <w:rPr>
          <w:rFonts w:ascii="Helvetica" w:hAnsi="Helvetica" w:cs="Arial"/>
          <w:color w:val="000000" w:themeColor="text1"/>
        </w:rPr>
        <w:t>).</w:t>
      </w:r>
      <w:r w:rsidR="004C6359">
        <w:rPr>
          <w:rFonts w:ascii="Helvetica" w:hAnsi="Helvetica" w:cs="Arial"/>
          <w:color w:val="000000" w:themeColor="text1"/>
        </w:rPr>
        <w:t xml:space="preserve"> Further, </w:t>
      </w:r>
      <w:r w:rsidR="004C6359">
        <w:rPr>
          <w:rFonts w:ascii="Helvetica" w:hAnsi="Helvetica" w:cs="Arial"/>
        </w:rPr>
        <w:t>CoSpar performed robustly when using only clonal data from the final time point of the experiment (Fig. 5</w:t>
      </w:r>
      <w:r w:rsidR="004C6359" w:rsidRPr="008D35D7">
        <w:rPr>
          <w:rFonts w:ascii="Helvetica" w:hAnsi="Helvetica" w:cs="Arial"/>
          <w:b/>
        </w:rPr>
        <w:t>g</w:t>
      </w:r>
      <w:r w:rsidR="004C6359" w:rsidRPr="009629E4">
        <w:rPr>
          <w:rFonts w:ascii="Helvetica" w:hAnsi="Helvetica" w:cs="Arial"/>
          <w:b/>
        </w:rPr>
        <w:t>h</w:t>
      </w:r>
      <w:r w:rsidR="004C6359" w:rsidRPr="008D35D7">
        <w:rPr>
          <w:rFonts w:ascii="Helvetica" w:hAnsi="Helvetica" w:cs="Arial"/>
        </w:rPr>
        <w:t>;</w:t>
      </w:r>
      <w:r w:rsidR="004C6359">
        <w:rPr>
          <w:rFonts w:ascii="Helvetica" w:hAnsi="Helvetica" w:cs="Arial"/>
        </w:rPr>
        <w:t xml:space="preserve"> Supplementary Fig. 4</w:t>
      </w:r>
      <w:r w:rsidR="004C6359" w:rsidRPr="008D35D7">
        <w:rPr>
          <w:rFonts w:ascii="Helvetica" w:hAnsi="Helvetica" w:cs="Arial"/>
          <w:b/>
        </w:rPr>
        <w:t>cd</w:t>
      </w:r>
      <w:r w:rsidR="004C6359">
        <w:rPr>
          <w:rFonts w:ascii="Helvetica" w:hAnsi="Helvetica" w:cs="Arial"/>
          <w:b/>
        </w:rPr>
        <w:t>e</w:t>
      </w:r>
      <w:r w:rsidR="004C6359">
        <w:rPr>
          <w:rFonts w:ascii="Helvetica" w:hAnsi="Helvetica" w:cs="Arial"/>
        </w:rPr>
        <w:t>).</w:t>
      </w:r>
    </w:p>
    <w:p w14:paraId="1789E9F4" w14:textId="77777777" w:rsidR="002219EE" w:rsidRDefault="002219EE" w:rsidP="002219EE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</w:p>
    <w:p w14:paraId="0D90FF10" w14:textId="7931DEC4" w:rsidR="00AB037A" w:rsidRDefault="006E7874" w:rsidP="006E7874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  <w:color w:val="000000" w:themeColor="text1"/>
        </w:rPr>
        <w:t>As in hematopoiesis, it is instructive to see the information encoded in clonal relationships. When applying</w:t>
      </w:r>
      <w:r w:rsidR="00EF3DDE">
        <w:rPr>
          <w:rFonts w:ascii="Helvetica" w:hAnsi="Helvetica" w:cs="Arial"/>
          <w:color w:val="000000" w:themeColor="text1"/>
        </w:rPr>
        <w:t xml:space="preserve"> CoSpar without clon</w:t>
      </w:r>
      <w:r w:rsidR="004C6359">
        <w:rPr>
          <w:rFonts w:ascii="Helvetica" w:hAnsi="Helvetica" w:cs="Arial"/>
          <w:color w:val="000000" w:themeColor="text1"/>
        </w:rPr>
        <w:t>al data</w:t>
      </w:r>
      <w:r>
        <w:rPr>
          <w:rFonts w:ascii="Helvetica" w:hAnsi="Helvetica" w:cs="Arial"/>
          <w:color w:val="000000" w:themeColor="text1"/>
        </w:rPr>
        <w:t xml:space="preserve">, </w:t>
      </w:r>
      <w:r w:rsidR="00773CBA">
        <w:rPr>
          <w:rFonts w:ascii="Helvetica" w:hAnsi="Helvetica" w:cs="Arial"/>
        </w:rPr>
        <w:t xml:space="preserve">we found that CoSpar </w:t>
      </w:r>
      <w:r w:rsidR="008E02E1">
        <w:rPr>
          <w:rFonts w:ascii="Helvetica" w:hAnsi="Helvetica" w:cs="Arial"/>
        </w:rPr>
        <w:t>predicts</w:t>
      </w:r>
      <w:r w:rsidR="00EF3DDE">
        <w:rPr>
          <w:rFonts w:ascii="Helvetica" w:hAnsi="Helvetica" w:cs="Arial"/>
        </w:rPr>
        <w:t xml:space="preserve"> the </w:t>
      </w:r>
      <w:r w:rsidR="008E02E1">
        <w:rPr>
          <w:rFonts w:ascii="Helvetica" w:hAnsi="Helvetica" w:cs="Arial"/>
        </w:rPr>
        <w:t xml:space="preserve">same </w:t>
      </w:r>
      <w:r w:rsidR="00EF3DDE">
        <w:rPr>
          <w:rFonts w:ascii="Helvetica" w:hAnsi="Helvetica" w:cs="Arial"/>
        </w:rPr>
        <w:t>early fate bias</w:t>
      </w:r>
      <w:r w:rsidR="008E02E1">
        <w:rPr>
          <w:rFonts w:ascii="Helvetica" w:hAnsi="Helvetica" w:cs="Arial"/>
        </w:rPr>
        <w:t>es</w:t>
      </w:r>
      <w:r w:rsidR="00EF3DDE">
        <w:rPr>
          <w:rFonts w:ascii="Helvetica" w:hAnsi="Helvetica" w:cs="Arial"/>
        </w:rPr>
        <w:t xml:space="preserve"> (</w:t>
      </w:r>
      <w:r w:rsidR="003D6AF0">
        <w:rPr>
          <w:rFonts w:ascii="Helvetica" w:hAnsi="Helvetica" w:cs="Arial"/>
        </w:rPr>
        <w:t>Fig. 5</w:t>
      </w:r>
      <w:r w:rsidR="003D6AF0" w:rsidRPr="003D6AF0">
        <w:rPr>
          <w:rFonts w:ascii="Helvetica" w:hAnsi="Helvetica" w:cs="Arial"/>
          <w:b/>
        </w:rPr>
        <w:t>g</w:t>
      </w:r>
      <w:r w:rsidR="003D6AF0">
        <w:rPr>
          <w:rFonts w:ascii="Helvetica" w:hAnsi="Helvetica" w:cs="Arial"/>
        </w:rPr>
        <w:t>, Middle panel</w:t>
      </w:r>
      <w:r w:rsidR="00EF3DDE">
        <w:rPr>
          <w:rFonts w:ascii="Helvetica" w:hAnsi="Helvetica" w:cs="Arial"/>
        </w:rPr>
        <w:t>)</w:t>
      </w:r>
      <w:r w:rsidR="003D6AF0">
        <w:rPr>
          <w:rFonts w:ascii="Helvetica" w:hAnsi="Helvetica" w:cs="Arial"/>
        </w:rPr>
        <w:t xml:space="preserve">, </w:t>
      </w:r>
      <w:r>
        <w:rPr>
          <w:rFonts w:ascii="Helvetica" w:hAnsi="Helvetica" w:cs="Arial"/>
        </w:rPr>
        <w:t xml:space="preserve">but is again </w:t>
      </w:r>
      <w:r w:rsidR="003D6AF0">
        <w:rPr>
          <w:rFonts w:ascii="Helvetica" w:hAnsi="Helvetica" w:cs="Arial"/>
        </w:rPr>
        <w:t>sensitive to the distance metric used (Fig. 5</w:t>
      </w:r>
      <w:r w:rsidR="003D6AF0" w:rsidRPr="003D6AF0">
        <w:rPr>
          <w:rFonts w:ascii="Helvetica" w:hAnsi="Helvetica" w:cs="Arial"/>
          <w:b/>
        </w:rPr>
        <w:t>h</w:t>
      </w:r>
      <w:r w:rsidR="003D6AF0">
        <w:rPr>
          <w:rFonts w:ascii="Helvetica" w:hAnsi="Helvetica" w:cs="Arial"/>
        </w:rPr>
        <w:t xml:space="preserve">). </w:t>
      </w:r>
      <w:r w:rsidR="00004A15">
        <w:rPr>
          <w:rFonts w:ascii="Helvetica" w:hAnsi="Helvetica" w:cs="Arial"/>
        </w:rPr>
        <w:t xml:space="preserve">A </w:t>
      </w:r>
      <w:r w:rsidR="00CA6840">
        <w:rPr>
          <w:rFonts w:ascii="Helvetica" w:hAnsi="Helvetica" w:cs="Arial"/>
        </w:rPr>
        <w:t xml:space="preserve">different </w:t>
      </w:r>
      <w:r w:rsidR="003D6AF0">
        <w:rPr>
          <w:rFonts w:ascii="Helvetica" w:hAnsi="Helvetica" w:cs="Arial"/>
        </w:rPr>
        <w:t xml:space="preserve">distance </w:t>
      </w:r>
      <w:r w:rsidR="00CA6840">
        <w:rPr>
          <w:rFonts w:ascii="Helvetica" w:hAnsi="Helvetica" w:cs="Arial"/>
        </w:rPr>
        <w:t>metric performs best here</w:t>
      </w:r>
      <w:r w:rsidR="00004A15">
        <w:rPr>
          <w:rFonts w:ascii="Helvetica" w:hAnsi="Helvetica" w:cs="Arial"/>
        </w:rPr>
        <w:t xml:space="preserve"> from the hematopoiesis dataset</w:t>
      </w:r>
      <w:r>
        <w:rPr>
          <w:rFonts w:ascii="Helvetica" w:hAnsi="Helvetica" w:cs="Arial"/>
        </w:rPr>
        <w:t>, suggesting that there is no simple ‘best-practice’ approach to dynamic inference in the absence of clonal data</w:t>
      </w:r>
      <w:r w:rsidR="003D6AF0">
        <w:rPr>
          <w:rFonts w:ascii="Helvetica" w:hAnsi="Helvetica" w:cs="Arial"/>
        </w:rPr>
        <w:t xml:space="preserve">. </w:t>
      </w:r>
    </w:p>
    <w:p w14:paraId="72CB8DFE" w14:textId="77777777" w:rsidR="002219EE" w:rsidRDefault="002219EE" w:rsidP="002219EE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</w:p>
    <w:p w14:paraId="25EC3B63" w14:textId="72D28ACD" w:rsidR="00E33BB8" w:rsidRPr="0095789A" w:rsidRDefault="00902812" w:rsidP="002219EE">
      <w:pPr>
        <w:autoSpaceDE w:val="0"/>
        <w:autoSpaceDN w:val="0"/>
        <w:adjustRightInd w:val="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Finally, we applied CoSpar to predict fate bias </w:t>
      </w:r>
      <w:r w:rsidR="003E44DC">
        <w:rPr>
          <w:rFonts w:ascii="Helvetica" w:hAnsi="Helvetica" w:cs="Arial"/>
          <w:color w:val="000000" w:themeColor="text1"/>
        </w:rPr>
        <w:t xml:space="preserve">at the </w:t>
      </w:r>
      <w:r w:rsidR="003E44DC" w:rsidRPr="00930A39">
        <w:rPr>
          <w:rFonts w:ascii="Helvetica" w:hAnsi="Helvetica" w:cs="Arial"/>
          <w:color w:val="000000" w:themeColor="text1"/>
        </w:rPr>
        <w:t>earliest available time point</w:t>
      </w:r>
      <w:r w:rsidR="00746351" w:rsidRPr="00930A39">
        <w:rPr>
          <w:rFonts w:ascii="Helvetica" w:hAnsi="Helvetica" w:cs="Arial"/>
          <w:color w:val="000000" w:themeColor="text1"/>
        </w:rPr>
        <w:t xml:space="preserve"> after reprogramming </w:t>
      </w:r>
      <w:r w:rsidR="00930A39" w:rsidRPr="00930A39">
        <w:rPr>
          <w:rFonts w:ascii="Helvetica" w:hAnsi="Helvetica" w:cs="Arial"/>
          <w:color w:val="000000" w:themeColor="text1"/>
        </w:rPr>
        <w:t>is initiated</w:t>
      </w:r>
      <w:r w:rsidR="00746351" w:rsidRPr="00930A39">
        <w:rPr>
          <w:rFonts w:ascii="Helvetica" w:hAnsi="Helvetica" w:cs="Arial"/>
          <w:color w:val="000000" w:themeColor="text1"/>
        </w:rPr>
        <w:t xml:space="preserve"> </w:t>
      </w:r>
      <w:r w:rsidR="003E44DC" w:rsidRPr="00930A39">
        <w:rPr>
          <w:rFonts w:ascii="Helvetica" w:hAnsi="Helvetica" w:cs="Arial"/>
          <w:color w:val="000000" w:themeColor="text1"/>
        </w:rPr>
        <w:t>(</w:t>
      </w:r>
      <w:r w:rsidRPr="00930A39">
        <w:rPr>
          <w:rFonts w:ascii="Helvetica" w:hAnsi="Helvetica" w:cs="Arial"/>
          <w:color w:val="000000" w:themeColor="text1"/>
        </w:rPr>
        <w:t>day 3</w:t>
      </w:r>
      <w:r w:rsidR="003E44DC" w:rsidRPr="00930A39">
        <w:rPr>
          <w:rFonts w:ascii="Helvetica" w:hAnsi="Helvetica" w:cs="Arial"/>
          <w:color w:val="000000" w:themeColor="text1"/>
        </w:rPr>
        <w:t>)</w:t>
      </w:r>
      <w:r w:rsidRPr="00930A39">
        <w:rPr>
          <w:rFonts w:ascii="Helvetica" w:hAnsi="Helvetica" w:cs="Arial"/>
          <w:color w:val="000000" w:themeColor="text1"/>
        </w:rPr>
        <w:t>, where no clonal information is available</w:t>
      </w:r>
      <w:r w:rsidR="009629E4" w:rsidRPr="00930A39">
        <w:rPr>
          <w:rFonts w:ascii="Helvetica" w:hAnsi="Helvetica" w:cs="Arial"/>
          <w:color w:val="000000" w:themeColor="text1"/>
        </w:rPr>
        <w:t xml:space="preserve"> and fate bias remains </w:t>
      </w:r>
      <w:r w:rsidR="00DA3104" w:rsidRPr="00930A39">
        <w:rPr>
          <w:rFonts w:ascii="Helvetica" w:hAnsi="Helvetica" w:cs="Arial"/>
          <w:color w:val="000000" w:themeColor="text1"/>
        </w:rPr>
        <w:t>unexplored</w:t>
      </w:r>
      <w:r w:rsidR="00DA3104" w:rsidRPr="00930A39">
        <w:rPr>
          <w:rFonts w:ascii="Helvetica" w:hAnsi="Helvetica" w:cs="Arial"/>
          <w:color w:val="000000" w:themeColor="text1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 w:rsidR="00DA3104" w:rsidRPr="00930A39">
        <w:rPr>
          <w:rFonts w:ascii="Helvetica" w:hAnsi="Helvetica" w:cs="Arial"/>
          <w:color w:val="000000" w:themeColor="text1"/>
        </w:rPr>
        <w:instrText>ADDIN paperpile_citation &lt;clusterId&gt;M692A659W349T763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DA3104" w:rsidRPr="00930A39">
        <w:rPr>
          <w:rFonts w:ascii="Helvetica" w:hAnsi="Helvetica" w:cs="Arial"/>
          <w:color w:val="000000" w:themeColor="text1"/>
        </w:rPr>
      </w:r>
      <w:r w:rsidR="00DA3104" w:rsidRPr="00930A39">
        <w:rPr>
          <w:rFonts w:ascii="Helvetica" w:hAnsi="Helvetica" w:cs="Arial"/>
          <w:color w:val="000000" w:themeColor="text1"/>
        </w:rPr>
        <w:fldChar w:fldCharType="separate"/>
      </w:r>
      <w:r w:rsidR="00DA3104" w:rsidRPr="00453F86">
        <w:rPr>
          <w:rFonts w:ascii="Helvetica" w:hAnsi="Helvetica" w:cs="Arial"/>
          <w:noProof/>
          <w:color w:val="000000" w:themeColor="text1"/>
          <w:vertAlign w:val="superscript"/>
        </w:rPr>
        <w:t>14</w:t>
      </w:r>
      <w:r w:rsidR="00DA3104" w:rsidRPr="00930A39">
        <w:rPr>
          <w:rFonts w:ascii="Helvetica" w:hAnsi="Helvetica" w:cs="Arial"/>
          <w:color w:val="000000" w:themeColor="text1"/>
        </w:rPr>
        <w:fldChar w:fldCharType="end"/>
      </w:r>
      <w:r w:rsidRPr="00930A39">
        <w:rPr>
          <w:rFonts w:ascii="Helvetica" w:hAnsi="Helvetica" w:cs="Arial"/>
          <w:color w:val="000000" w:themeColor="text1"/>
        </w:rPr>
        <w:t xml:space="preserve">. </w:t>
      </w:r>
      <w:r w:rsidR="009629E4" w:rsidRPr="00930A39">
        <w:rPr>
          <w:rFonts w:ascii="Helvetica" w:hAnsi="Helvetica" w:cs="Arial"/>
          <w:color w:val="000000" w:themeColor="text1"/>
        </w:rPr>
        <w:t>U</w:t>
      </w:r>
      <w:r w:rsidRPr="00930A39">
        <w:rPr>
          <w:rFonts w:ascii="Helvetica" w:hAnsi="Helvetica" w:cs="Arial"/>
          <w:color w:val="000000" w:themeColor="text1"/>
        </w:rPr>
        <w:t>sing clonal information, CoSpar predicts strong fate biases (Fig. 5</w:t>
      </w:r>
      <w:r w:rsidRPr="00930A39">
        <w:rPr>
          <w:rFonts w:ascii="Helvetica" w:hAnsi="Helvetica" w:cs="Arial"/>
          <w:b/>
          <w:color w:val="000000" w:themeColor="text1"/>
        </w:rPr>
        <w:t>i</w:t>
      </w:r>
      <w:r w:rsidRPr="00930A39">
        <w:rPr>
          <w:rFonts w:ascii="Helvetica" w:hAnsi="Helvetica" w:cs="Arial"/>
          <w:color w:val="000000" w:themeColor="text1"/>
        </w:rPr>
        <w:t>)</w:t>
      </w:r>
      <w:r w:rsidR="00B216BB">
        <w:rPr>
          <w:rFonts w:ascii="Helvetica" w:hAnsi="Helvetica" w:cs="Arial"/>
          <w:color w:val="000000" w:themeColor="text1"/>
        </w:rPr>
        <w:t xml:space="preserve">, arguing that </w:t>
      </w:r>
      <w:r w:rsidR="00B85326">
        <w:rPr>
          <w:rFonts w:ascii="Helvetica" w:hAnsi="Helvetica" w:cs="Arial"/>
          <w:color w:val="000000" w:themeColor="text1"/>
        </w:rPr>
        <w:t xml:space="preserve">future </w:t>
      </w:r>
      <w:r w:rsidR="00F32FE3">
        <w:rPr>
          <w:rFonts w:ascii="Helvetica" w:hAnsi="Helvetica" w:cs="Arial"/>
          <w:color w:val="000000" w:themeColor="text1"/>
        </w:rPr>
        <w:t xml:space="preserve">reprogramming success is </w:t>
      </w:r>
      <w:r w:rsidR="00B216BB">
        <w:rPr>
          <w:rFonts w:ascii="Helvetica" w:hAnsi="Helvetica" w:cs="Arial"/>
          <w:color w:val="000000" w:themeColor="text1"/>
        </w:rPr>
        <w:t>established very early</w:t>
      </w:r>
      <w:r w:rsidR="00143AD7">
        <w:rPr>
          <w:rFonts w:ascii="Helvetica" w:hAnsi="Helvetica" w:cs="Arial"/>
          <w:color w:val="000000" w:themeColor="text1"/>
        </w:rPr>
        <w:t xml:space="preserve"> on</w:t>
      </w:r>
      <w:r w:rsidRPr="00930A39">
        <w:rPr>
          <w:rFonts w:ascii="Helvetica" w:hAnsi="Helvetica" w:cs="Arial"/>
          <w:color w:val="000000" w:themeColor="text1"/>
        </w:rPr>
        <w:t>.</w:t>
      </w:r>
      <w:r>
        <w:rPr>
          <w:rFonts w:ascii="Helvetica" w:hAnsi="Helvetica" w:cs="Arial"/>
          <w:color w:val="000000" w:themeColor="text1"/>
        </w:rPr>
        <w:t xml:space="preserve"> This prediction is supported by the differential expression of transgene </w:t>
      </w:r>
      <w:r w:rsidRPr="0095789A">
        <w:rPr>
          <w:rFonts w:ascii="Helvetica" w:hAnsi="Helvetica" w:cs="Arial"/>
          <w:i/>
          <w:color w:val="000000" w:themeColor="text1"/>
        </w:rPr>
        <w:t>FoxA1-HNF4a</w:t>
      </w:r>
      <w:r w:rsidR="009629E4">
        <w:rPr>
          <w:rFonts w:ascii="Helvetica" w:hAnsi="Helvetica" w:cs="Arial"/>
          <w:color w:val="000000" w:themeColor="text1"/>
        </w:rPr>
        <w:t xml:space="preserve"> (</w:t>
      </w:r>
      <w:r>
        <w:rPr>
          <w:rFonts w:ascii="Helvetica" w:hAnsi="Helvetica" w:cs="Arial"/>
          <w:color w:val="000000" w:themeColor="text1"/>
        </w:rPr>
        <w:t>a TF cocktail to induce reprogramming</w:t>
      </w:r>
      <w:r w:rsidR="009629E4">
        <w:rPr>
          <w:rFonts w:ascii="Helvetica" w:hAnsi="Helvetica" w:cs="Arial"/>
          <w:color w:val="000000" w:themeColor="text1"/>
        </w:rPr>
        <w:t>)</w:t>
      </w:r>
      <w:r>
        <w:rPr>
          <w:rFonts w:ascii="Helvetica" w:hAnsi="Helvetica" w:cs="Arial"/>
          <w:color w:val="000000" w:themeColor="text1"/>
        </w:rPr>
        <w:t>,</w:t>
      </w:r>
      <w:r w:rsidR="00C878CE">
        <w:rPr>
          <w:rFonts w:ascii="Helvetica" w:hAnsi="Helvetica" w:cs="Arial"/>
          <w:color w:val="000000" w:themeColor="text1"/>
        </w:rPr>
        <w:t xml:space="preserve"> the</w:t>
      </w:r>
      <w:r>
        <w:rPr>
          <w:rFonts w:ascii="Helvetica" w:hAnsi="Helvetica" w:cs="Arial"/>
          <w:color w:val="000000" w:themeColor="text1"/>
        </w:rPr>
        <w:t xml:space="preserve"> reprogramming marker gene </w:t>
      </w:r>
      <w:r w:rsidRPr="0095789A">
        <w:rPr>
          <w:rFonts w:ascii="Helvetica" w:hAnsi="Helvetica" w:cs="Arial"/>
          <w:i/>
          <w:color w:val="000000" w:themeColor="text1"/>
        </w:rPr>
        <w:t>Apoa1</w:t>
      </w:r>
      <w:r w:rsidR="009629E4">
        <w:rPr>
          <w:rFonts w:ascii="Helvetica" w:hAnsi="Helvetica" w:cs="Arial"/>
          <w:i/>
          <w:color w:val="000000" w:themeColor="text1"/>
        </w:rPr>
        <w:t>,</w:t>
      </w:r>
      <w:r>
        <w:rPr>
          <w:rFonts w:ascii="Helvetica" w:hAnsi="Helvetica" w:cs="Arial"/>
          <w:color w:val="000000" w:themeColor="text1"/>
        </w:rPr>
        <w:t xml:space="preserve"> and</w:t>
      </w:r>
      <w:r w:rsidR="0095789A">
        <w:rPr>
          <w:rFonts w:ascii="Helvetica" w:hAnsi="Helvetica" w:cs="Arial"/>
          <w:color w:val="000000" w:themeColor="text1"/>
        </w:rPr>
        <w:t xml:space="preserve"> failed trajectory</w:t>
      </w:r>
      <w:r>
        <w:rPr>
          <w:rFonts w:ascii="Helvetica" w:hAnsi="Helvetica" w:cs="Arial"/>
          <w:color w:val="000000" w:themeColor="text1"/>
        </w:rPr>
        <w:t xml:space="preserve"> marker</w:t>
      </w:r>
      <w:r w:rsidR="0095789A">
        <w:rPr>
          <w:rFonts w:ascii="Helvetica" w:hAnsi="Helvetica" w:cs="Arial"/>
          <w:color w:val="000000" w:themeColor="text1"/>
        </w:rPr>
        <w:t xml:space="preserve"> </w:t>
      </w:r>
      <w:r w:rsidRPr="0095789A">
        <w:rPr>
          <w:rFonts w:ascii="Helvetica" w:hAnsi="Helvetica" w:cs="Arial"/>
          <w:i/>
          <w:color w:val="000000" w:themeColor="text1"/>
        </w:rPr>
        <w:t>Col</w:t>
      </w:r>
      <w:r w:rsidR="0095789A">
        <w:rPr>
          <w:rFonts w:ascii="Helvetica" w:hAnsi="Helvetica" w:cs="Arial"/>
          <w:i/>
          <w:color w:val="000000" w:themeColor="text1"/>
        </w:rPr>
        <w:t>1</w:t>
      </w:r>
      <w:r w:rsidRPr="0095789A">
        <w:rPr>
          <w:rFonts w:ascii="Helvetica" w:hAnsi="Helvetica" w:cs="Arial"/>
          <w:i/>
          <w:color w:val="000000" w:themeColor="text1"/>
        </w:rPr>
        <w:t>a2</w:t>
      </w:r>
      <w:r w:rsidR="0095789A">
        <w:rPr>
          <w:rFonts w:ascii="Helvetica" w:hAnsi="Helvetica" w:cs="Arial"/>
          <w:color w:val="000000" w:themeColor="text1"/>
        </w:rPr>
        <w:t xml:space="preserve"> and </w:t>
      </w:r>
      <w:r w:rsidR="0095789A" w:rsidRPr="0095789A">
        <w:rPr>
          <w:rFonts w:ascii="Helvetica" w:hAnsi="Helvetica" w:cs="Arial"/>
          <w:i/>
          <w:color w:val="000000" w:themeColor="text1"/>
        </w:rPr>
        <w:t>Dlk1</w:t>
      </w:r>
      <w:r w:rsidR="0095789A">
        <w:rPr>
          <w:rFonts w:ascii="Helvetica" w:hAnsi="Helvetica" w:cs="Arial"/>
          <w:color w:val="000000" w:themeColor="text1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 w:rsidR="0095789A">
        <w:rPr>
          <w:rFonts w:ascii="Helvetica" w:hAnsi="Helvetica" w:cs="Arial"/>
          <w:color w:val="000000" w:themeColor="text1"/>
        </w:rPr>
        <w:instrText>ADDIN paperpile_citation &lt;clusterId&gt;A887O847K538H959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95789A">
        <w:rPr>
          <w:rFonts w:ascii="Helvetica" w:hAnsi="Helvetica" w:cs="Arial"/>
          <w:color w:val="000000" w:themeColor="text1"/>
        </w:rPr>
      </w:r>
      <w:r w:rsidR="0095789A">
        <w:rPr>
          <w:rFonts w:ascii="Helvetica" w:hAnsi="Helvetica" w:cs="Arial"/>
          <w:color w:val="000000" w:themeColor="text1"/>
        </w:rPr>
        <w:fldChar w:fldCharType="separate"/>
      </w:r>
      <w:r w:rsidR="00BB7785" w:rsidRPr="00453F86">
        <w:rPr>
          <w:rFonts w:ascii="Helvetica" w:hAnsi="Helvetica" w:cs="Arial"/>
          <w:noProof/>
          <w:color w:val="000000" w:themeColor="text1"/>
          <w:vertAlign w:val="superscript"/>
        </w:rPr>
        <w:t>14</w:t>
      </w:r>
      <w:r w:rsidR="0095789A">
        <w:rPr>
          <w:rFonts w:ascii="Helvetica" w:hAnsi="Helvetica" w:cs="Arial"/>
          <w:color w:val="000000" w:themeColor="text1"/>
        </w:rPr>
        <w:fldChar w:fldCharType="end"/>
      </w:r>
      <w:r w:rsidR="0095789A">
        <w:rPr>
          <w:rFonts w:ascii="Helvetica" w:hAnsi="Helvetica" w:cs="Arial"/>
          <w:color w:val="000000" w:themeColor="text1"/>
        </w:rPr>
        <w:t>.</w:t>
      </w:r>
      <w:r>
        <w:rPr>
          <w:rFonts w:ascii="Helvetica" w:hAnsi="Helvetica" w:cs="Arial"/>
          <w:color w:val="000000" w:themeColor="text1"/>
        </w:rPr>
        <w:t xml:space="preserve"> </w:t>
      </w:r>
      <w:r w:rsidR="0095789A">
        <w:rPr>
          <w:rFonts w:ascii="Helvetica" w:hAnsi="Helvetica" w:cs="Arial"/>
          <w:color w:val="000000" w:themeColor="text1"/>
        </w:rPr>
        <w:t xml:space="preserve">We also found other known and </w:t>
      </w:r>
      <w:r w:rsidR="0095789A">
        <w:rPr>
          <w:rFonts w:ascii="Helvetica" w:hAnsi="Helvetica" w:cs="Arial"/>
        </w:rPr>
        <w:t>putative driver</w:t>
      </w:r>
      <w:r w:rsidR="00DA3104">
        <w:rPr>
          <w:rFonts w:ascii="Helvetica" w:hAnsi="Helvetica" w:cs="Arial"/>
        </w:rPr>
        <w:t>s</w:t>
      </w:r>
      <w:r w:rsidR="0095789A">
        <w:rPr>
          <w:rFonts w:ascii="Helvetica" w:hAnsi="Helvetica" w:cs="Arial"/>
        </w:rPr>
        <w:t xml:space="preserve"> or marker genes that correlate with fate bias on day 3 (Fig. 5</w:t>
      </w:r>
      <w:r w:rsidR="0095789A" w:rsidRPr="0095789A">
        <w:rPr>
          <w:rFonts w:ascii="Helvetica" w:hAnsi="Helvetica" w:cs="Arial"/>
          <w:b/>
        </w:rPr>
        <w:t>k</w:t>
      </w:r>
      <w:r w:rsidR="0095789A">
        <w:rPr>
          <w:rFonts w:ascii="Helvetica" w:hAnsi="Helvetica" w:cs="Arial"/>
        </w:rPr>
        <w:t>; Supplementary Table 2).</w:t>
      </w:r>
    </w:p>
    <w:p w14:paraId="03790AB1" w14:textId="77777777" w:rsidR="00C93DC7" w:rsidRPr="00810A68" w:rsidRDefault="00C93DC7" w:rsidP="00C93DC7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60AC4A99" w14:textId="77777777" w:rsidR="003C3D52" w:rsidRDefault="00AB10CF" w:rsidP="0016271B">
      <w:pPr>
        <w:tabs>
          <w:tab w:val="left" w:pos="7809"/>
        </w:tabs>
        <w:autoSpaceDE w:val="0"/>
        <w:autoSpaceDN w:val="0"/>
        <w:adjustRightInd w:val="0"/>
        <w:rPr>
          <w:rFonts w:ascii="Helvetica" w:hAnsi="Helvetica" w:cs="Arial"/>
          <w:b/>
          <w:bCs/>
        </w:rPr>
      </w:pPr>
      <w:r w:rsidRPr="00810A68">
        <w:rPr>
          <w:rFonts w:ascii="Helvetica" w:hAnsi="Helvetica" w:cs="Arial"/>
          <w:b/>
          <w:bCs/>
        </w:rPr>
        <w:t>CoSpar</w:t>
      </w:r>
      <w:r w:rsidR="00C93DC7" w:rsidRPr="00810A68">
        <w:rPr>
          <w:rFonts w:ascii="Helvetica" w:hAnsi="Helvetica" w:cs="Arial"/>
          <w:b/>
          <w:bCs/>
        </w:rPr>
        <w:t xml:space="preserve"> predicts early fate bias during direct lung differentiation</w:t>
      </w:r>
      <w:r w:rsidR="00C81ACC">
        <w:rPr>
          <w:rFonts w:ascii="Helvetica" w:hAnsi="Helvetica" w:cs="Arial"/>
          <w:b/>
          <w:bCs/>
        </w:rPr>
        <w:t xml:space="preserve">. </w:t>
      </w:r>
    </w:p>
    <w:p w14:paraId="655AA162" w14:textId="60D72CC2" w:rsidR="00055B6C" w:rsidRDefault="0016271B" w:rsidP="0016271B">
      <w:pPr>
        <w:tabs>
          <w:tab w:val="left" w:pos="7809"/>
        </w:tabs>
        <w:autoSpaceDE w:val="0"/>
        <w:autoSpaceDN w:val="0"/>
        <w:adjustRightInd w:val="0"/>
        <w:rPr>
          <w:rFonts w:ascii="Helvetica" w:hAnsi="Helvetica" w:cs="Arial"/>
        </w:rPr>
      </w:pPr>
      <w:r w:rsidRPr="0016271B">
        <w:rPr>
          <w:rFonts w:ascii="Helvetica" w:hAnsi="Helvetica" w:cs="Arial"/>
          <w:bCs/>
        </w:rPr>
        <w:t>In the third experiment, human pluripotent stem cells were cultured to differentiate directly to</w:t>
      </w:r>
      <w:r>
        <w:rPr>
          <w:rFonts w:ascii="Helvetica" w:hAnsi="Helvetica" w:cs="Arial"/>
          <w:b/>
          <w:bCs/>
        </w:rPr>
        <w:t xml:space="preserve"> </w:t>
      </w:r>
      <w:r w:rsidR="00450ADE">
        <w:rPr>
          <w:rFonts w:ascii="Helvetica" w:hAnsi="Helvetica" w:cs="Arial"/>
        </w:rPr>
        <w:t>distal lung alveolar epithelial cells</w:t>
      </w:r>
      <w:ins w:id="110" w:author="Wang, Shouwen" w:date="2021-04-07T12:39:00Z">
        <w:r w:rsidR="002D5359">
          <w:rPr>
            <w:rFonts w:ascii="Helvetica" w:hAnsi="Helvetica" w:cs="Arial"/>
          </w:rPr>
          <w:t xml:space="preserve"> (specifically, induced alveolar epithelial type 2 cells, or iAEC2)</w:t>
        </w:r>
      </w:ins>
      <w:r w:rsidR="00785681">
        <w:rPr>
          <w:rFonts w:ascii="Helvetica" w:hAnsi="Helvetica" w:cs="Arial"/>
        </w:rPr>
        <w:fldChar w:fldCharType="begin" w:fldLock="1">
          <w:fldData xml:space="preserve">ZQBKAHoAZABXAFcAbAB2ADUATQBZAFIALwBTAHUATgArAGUAQQA0AHkAUABTAG8AZQBaAE8ANwBN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==
</w:fldData>
        </w:fldChar>
      </w:r>
      <w:r w:rsidR="003F7A5B">
        <w:rPr>
          <w:rFonts w:ascii="Helvetica" w:hAnsi="Helvetica" w:cs="Arial"/>
        </w:rPr>
        <w:instrText>ADDIN paperpile_citation &lt;clusterId&gt;G119N167J557G241&lt;/clusterId&gt;&lt;version&gt;0.6.9&lt;/version&gt;&lt;metadata&gt;&lt;citation&gt;&lt;id&gt;d08d67ea-0bd0-4476-a063-d9186d0f0b34&lt;/id&gt;&lt;no_author/&gt;&lt;prefix/&gt;&lt;suffix/&gt;&lt;locator/&gt;&lt;locator_label&gt;page&lt;/locator_label&gt;&lt;/citation&gt;&lt;/metadata&gt; \* MERGEFORMAT</w:instrText>
      </w:r>
      <w:r w:rsidR="00785681">
        <w:rPr>
          <w:rFonts w:ascii="Helvetica" w:hAnsi="Helvetica" w:cs="Arial"/>
        </w:rPr>
      </w:r>
      <w:r w:rsidR="00785681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23</w:t>
      </w:r>
      <w:r w:rsidR="00785681">
        <w:rPr>
          <w:rFonts w:ascii="Helvetica" w:hAnsi="Helvetica" w:cs="Arial"/>
        </w:rPr>
        <w:fldChar w:fldCharType="end"/>
      </w:r>
      <w:r w:rsidR="00785681">
        <w:rPr>
          <w:rFonts w:ascii="Helvetica" w:hAnsi="Helvetica" w:cs="Arial"/>
        </w:rPr>
        <w:t xml:space="preserve">. </w:t>
      </w:r>
      <w:r w:rsidR="0075086A">
        <w:rPr>
          <w:rFonts w:ascii="Helvetica" w:hAnsi="Helvetica" w:cs="Arial"/>
        </w:rPr>
        <w:t xml:space="preserve">Here, </w:t>
      </w:r>
      <w:r w:rsidR="00C93DC7" w:rsidRPr="00810A68">
        <w:rPr>
          <w:rFonts w:ascii="Helvetica" w:hAnsi="Helvetica" w:cs="Arial"/>
        </w:rPr>
        <w:t>clonal and transcriptomic information were profiled jointly on day 27 after initial barcoding on day 17</w:t>
      </w:r>
      <w:r w:rsidR="0095789A">
        <w:rPr>
          <w:rFonts w:ascii="Helvetica" w:hAnsi="Helvetica" w:cs="Arial"/>
        </w:rPr>
        <w:t>,</w:t>
      </w:r>
      <w:r w:rsidR="00C93DC7" w:rsidRPr="00810A68">
        <w:rPr>
          <w:rFonts w:ascii="Helvetica" w:hAnsi="Helvetica" w:cs="Arial"/>
        </w:rPr>
        <w:t xml:space="preserve"> </w:t>
      </w:r>
      <w:r w:rsidR="00D372BA">
        <w:rPr>
          <w:rFonts w:ascii="Helvetica" w:hAnsi="Helvetica" w:cs="Arial"/>
        </w:rPr>
        <w:t>and a</w:t>
      </w:r>
      <w:r w:rsidR="00C93DC7" w:rsidRPr="00810A68">
        <w:rPr>
          <w:rFonts w:ascii="Helvetica" w:hAnsi="Helvetica" w:cs="Arial"/>
        </w:rPr>
        <w:t xml:space="preserve"> separate time</w:t>
      </w:r>
      <w:r w:rsidR="00B7522A">
        <w:rPr>
          <w:rFonts w:ascii="Helvetica" w:hAnsi="Helvetica" w:cs="Arial"/>
        </w:rPr>
        <w:t>-</w:t>
      </w:r>
      <w:r w:rsidR="00C93DC7" w:rsidRPr="00810A68">
        <w:rPr>
          <w:rFonts w:ascii="Helvetica" w:hAnsi="Helvetica" w:cs="Arial"/>
        </w:rPr>
        <w:t xml:space="preserve">course </w:t>
      </w:r>
      <w:r w:rsidR="00C93DC7" w:rsidRPr="00810A68">
        <w:rPr>
          <w:rFonts w:ascii="Helvetica" w:hAnsi="Helvetica" w:cs="Arial"/>
        </w:rPr>
        <w:lastRenderedPageBreak/>
        <w:t xml:space="preserve">experiment produced </w:t>
      </w:r>
      <w:r w:rsidR="00163E41">
        <w:rPr>
          <w:rFonts w:ascii="Helvetica" w:hAnsi="Helvetica" w:cs="Arial"/>
        </w:rPr>
        <w:t>scRNA-seq</w:t>
      </w:r>
      <w:r w:rsidR="00C93DC7" w:rsidRPr="00810A68">
        <w:rPr>
          <w:rFonts w:ascii="Helvetica" w:hAnsi="Helvetica" w:cs="Arial"/>
        </w:rPr>
        <w:t xml:space="preserve"> data </w:t>
      </w:r>
      <w:r w:rsidR="00D372BA">
        <w:rPr>
          <w:rFonts w:ascii="Helvetica" w:hAnsi="Helvetica" w:cs="Arial"/>
        </w:rPr>
        <w:t xml:space="preserve">for </w:t>
      </w:r>
      <w:r w:rsidR="00C93DC7" w:rsidRPr="00810A68">
        <w:rPr>
          <w:rFonts w:ascii="Helvetica" w:hAnsi="Helvetica" w:cs="Arial"/>
        </w:rPr>
        <w:t>day 17 and 21</w:t>
      </w:r>
      <w:r w:rsidR="0095789A">
        <w:rPr>
          <w:rFonts w:ascii="Helvetica" w:hAnsi="Helvetica" w:cs="Arial"/>
        </w:rPr>
        <w:t>(</w:t>
      </w:r>
      <w:r w:rsidR="0095789A" w:rsidRPr="00810A68">
        <w:rPr>
          <w:rFonts w:ascii="Helvetica" w:hAnsi="Helvetica" w:cs="Arial"/>
        </w:rPr>
        <w:t>Fig</w:t>
      </w:r>
      <w:r w:rsidR="0095789A">
        <w:rPr>
          <w:rFonts w:ascii="Helvetica" w:hAnsi="Helvetica" w:cs="Arial"/>
        </w:rPr>
        <w:t>.</w:t>
      </w:r>
      <w:r w:rsidR="0095789A" w:rsidRPr="00810A68">
        <w:rPr>
          <w:rFonts w:ascii="Helvetica" w:hAnsi="Helvetica" w:cs="Arial"/>
        </w:rPr>
        <w:t xml:space="preserve"> </w:t>
      </w:r>
      <w:r w:rsidR="0095789A">
        <w:rPr>
          <w:rFonts w:ascii="Helvetica" w:hAnsi="Helvetica" w:cs="Arial"/>
        </w:rPr>
        <w:t>6</w:t>
      </w:r>
      <w:r w:rsidR="0095789A" w:rsidRPr="007D5E6F">
        <w:rPr>
          <w:rFonts w:ascii="Helvetica" w:hAnsi="Helvetica" w:cs="Arial"/>
          <w:b/>
        </w:rPr>
        <w:t>a</w:t>
      </w:r>
      <w:r w:rsidR="0095789A">
        <w:rPr>
          <w:rFonts w:ascii="Helvetica" w:hAnsi="Helvetica" w:cs="Arial"/>
        </w:rPr>
        <w:t>)</w:t>
      </w:r>
      <w:r w:rsidR="00260DFB" w:rsidRPr="00810A68">
        <w:rPr>
          <w:rFonts w:ascii="Helvetica" w:hAnsi="Helvetica" w:cs="Arial"/>
        </w:rPr>
        <w:t xml:space="preserve">. </w:t>
      </w:r>
      <w:r w:rsidR="0010372C">
        <w:rPr>
          <w:rFonts w:ascii="Helvetica" w:hAnsi="Helvetica" w:cs="Arial"/>
        </w:rPr>
        <w:t>In this study,</w:t>
      </w:r>
      <w:r w:rsidR="00F62A5C">
        <w:rPr>
          <w:rFonts w:ascii="Helvetica" w:hAnsi="Helvetica" w:cs="Arial"/>
        </w:rPr>
        <w:t xml:space="preserve"> the authors reported the existence of multipotent</w:t>
      </w:r>
      <w:r w:rsidR="0010372C">
        <w:rPr>
          <w:rFonts w:ascii="Helvetica" w:hAnsi="Helvetica" w:cs="Arial"/>
        </w:rPr>
        <w:t xml:space="preserve"> clones</w:t>
      </w:r>
      <w:r w:rsidR="00F62A5C">
        <w:rPr>
          <w:rFonts w:ascii="Helvetica" w:hAnsi="Helvetica" w:cs="Arial"/>
        </w:rPr>
        <w:t xml:space="preserve"> </w:t>
      </w:r>
      <w:r w:rsidR="009629E4">
        <w:rPr>
          <w:rFonts w:ascii="Helvetica" w:hAnsi="Helvetica" w:cs="Arial"/>
        </w:rPr>
        <w:t>on</w:t>
      </w:r>
      <w:r w:rsidR="00F62A5C">
        <w:rPr>
          <w:rFonts w:ascii="Helvetica" w:hAnsi="Helvetica" w:cs="Arial"/>
        </w:rPr>
        <w:t xml:space="preserve"> day 17, but they did not investigate fate biases within this population. </w:t>
      </w:r>
      <w:r w:rsidR="00711DBD">
        <w:rPr>
          <w:rFonts w:ascii="Helvetica" w:hAnsi="Helvetica" w:cs="Arial"/>
        </w:rPr>
        <w:t xml:space="preserve">A re-examination of their </w:t>
      </w:r>
      <w:ins w:id="111" w:author="Wang, Shouwen" w:date="2021-04-07T12:36:00Z">
        <w:r w:rsidR="002D5359">
          <w:rPr>
            <w:rFonts w:ascii="Helvetica" w:hAnsi="Helvetica" w:cs="Arial"/>
          </w:rPr>
          <w:t xml:space="preserve">clonal </w:t>
        </w:r>
      </w:ins>
      <w:r w:rsidR="00711DBD">
        <w:rPr>
          <w:rFonts w:ascii="Helvetica" w:hAnsi="Helvetica" w:cs="Arial"/>
        </w:rPr>
        <w:t>data, however,</w:t>
      </w:r>
      <w:del w:id="112" w:author="Wang, Shouwen" w:date="2021-04-07T12:36:00Z">
        <w:r w:rsidR="00711DBD" w:rsidDel="002D5359">
          <w:rPr>
            <w:rFonts w:ascii="Helvetica" w:hAnsi="Helvetica" w:cs="Arial"/>
          </w:rPr>
          <w:delText xml:space="preserve"> shows a strong </w:delText>
        </w:r>
        <w:r w:rsidR="004231A5" w:rsidDel="002D5359">
          <w:rPr>
            <w:rFonts w:ascii="Helvetica" w:hAnsi="Helvetica" w:cs="Arial"/>
          </w:rPr>
          <w:delText>separation</w:delText>
        </w:r>
        <w:r w:rsidR="00711DBD" w:rsidDel="002D5359">
          <w:rPr>
            <w:rFonts w:ascii="Helvetica" w:hAnsi="Helvetica" w:cs="Arial"/>
          </w:rPr>
          <w:delText xml:space="preserve"> of clones between those that successfully differentiate into </w:delText>
        </w:r>
        <w:r w:rsidR="00450ADE" w:rsidDel="002D5359">
          <w:rPr>
            <w:rFonts w:ascii="Helvetica" w:hAnsi="Helvetica" w:cs="Arial"/>
          </w:rPr>
          <w:delText xml:space="preserve">distal </w:delText>
        </w:r>
        <w:r w:rsidR="00055B6C" w:rsidRPr="00810A68" w:rsidDel="002D5359">
          <w:rPr>
            <w:rFonts w:ascii="Helvetica" w:hAnsi="Helvetica" w:cs="Arial"/>
          </w:rPr>
          <w:delText xml:space="preserve">lung </w:delText>
        </w:r>
        <w:r w:rsidR="00450ADE" w:rsidDel="002D5359">
          <w:rPr>
            <w:rFonts w:ascii="Helvetica" w:hAnsi="Helvetica" w:cs="Arial"/>
          </w:rPr>
          <w:delText>alv</w:delText>
        </w:r>
        <w:r w:rsidR="00B7522A" w:rsidDel="002D5359">
          <w:rPr>
            <w:rFonts w:ascii="Helvetica" w:hAnsi="Helvetica" w:cs="Arial"/>
          </w:rPr>
          <w:delText>e</w:delText>
        </w:r>
        <w:r w:rsidR="00450ADE" w:rsidDel="002D5359">
          <w:rPr>
            <w:rFonts w:ascii="Helvetica" w:hAnsi="Helvetica" w:cs="Arial"/>
          </w:rPr>
          <w:delText xml:space="preserve">olar </w:delText>
        </w:r>
        <w:r w:rsidR="00055B6C" w:rsidRPr="00810A68" w:rsidDel="002D5359">
          <w:rPr>
            <w:rFonts w:ascii="Helvetica" w:hAnsi="Helvetica" w:cs="Arial"/>
          </w:rPr>
          <w:delText>cells</w:delText>
        </w:r>
        <w:r w:rsidR="00505963" w:rsidDel="002D5359">
          <w:rPr>
            <w:rFonts w:ascii="Helvetica" w:hAnsi="Helvetica" w:cs="Arial"/>
          </w:rPr>
          <w:delText xml:space="preserve"> (specifically, </w:delText>
        </w:r>
        <w:r w:rsidR="00450ADE" w:rsidDel="002D5359">
          <w:rPr>
            <w:rFonts w:ascii="Helvetica" w:hAnsi="Helvetica" w:cs="Arial"/>
          </w:rPr>
          <w:delText>induced</w:delText>
        </w:r>
        <w:r w:rsidR="00505963" w:rsidRPr="00505963" w:rsidDel="002D5359">
          <w:rPr>
            <w:rFonts w:ascii="Helvetica" w:hAnsi="Helvetica" w:cs="Arial"/>
          </w:rPr>
          <w:delText xml:space="preserve"> alveolar epithelial type 2 cells</w:delText>
        </w:r>
        <w:r w:rsidR="00505963" w:rsidDel="002D5359">
          <w:rPr>
            <w:rFonts w:ascii="Helvetica" w:hAnsi="Helvetica" w:cs="Arial"/>
          </w:rPr>
          <w:delText xml:space="preserve">, or </w:delText>
        </w:r>
        <w:r w:rsidR="00450ADE" w:rsidDel="002D5359">
          <w:rPr>
            <w:rFonts w:ascii="Helvetica" w:hAnsi="Helvetica" w:cs="Arial"/>
          </w:rPr>
          <w:delText>i</w:delText>
        </w:r>
        <w:r w:rsidR="00505963" w:rsidDel="002D5359">
          <w:rPr>
            <w:rFonts w:ascii="Helvetica" w:hAnsi="Helvetica" w:cs="Arial"/>
          </w:rPr>
          <w:delText>AEC2</w:delText>
        </w:r>
        <w:r w:rsidR="00505963" w:rsidRPr="00505963" w:rsidDel="002D5359">
          <w:rPr>
            <w:rFonts w:ascii="Helvetica" w:hAnsi="Helvetica" w:cs="Arial"/>
          </w:rPr>
          <w:delText>)</w:delText>
        </w:r>
        <w:r w:rsidR="00711DBD" w:rsidDel="002D5359">
          <w:rPr>
            <w:rFonts w:ascii="Helvetica" w:hAnsi="Helvetica" w:cs="Arial"/>
          </w:rPr>
          <w:delText>, and those that do not</w:delText>
        </w:r>
      </w:del>
      <w:ins w:id="113" w:author="Wang, Shouwen" w:date="2021-04-07T12:36:00Z">
        <w:r w:rsidR="002D5359">
          <w:rPr>
            <w:rFonts w:ascii="Helvetica" w:hAnsi="Helvetica" w:cs="Arial"/>
          </w:rPr>
          <w:t xml:space="preserve"> su</w:t>
        </w:r>
      </w:ins>
      <w:ins w:id="114" w:author="Wang, Shouwen" w:date="2021-04-07T12:37:00Z">
        <w:r w:rsidR="002D5359">
          <w:rPr>
            <w:rFonts w:ascii="Helvetica" w:hAnsi="Helvetica" w:cs="Arial"/>
          </w:rPr>
          <w:t>ggests strong fate biases as early as day 17</w:t>
        </w:r>
      </w:ins>
      <w:ins w:id="115" w:author="Wang, Shouwen" w:date="2021-04-07T12:38:00Z">
        <w:r w:rsidR="002D5359">
          <w:rPr>
            <w:rFonts w:ascii="Helvetica" w:hAnsi="Helvetica" w:cs="Arial"/>
          </w:rPr>
          <w:t>.</w:t>
        </w:r>
      </w:ins>
      <w:del w:id="116" w:author="Wang, Shouwen" w:date="2021-04-07T12:38:00Z">
        <w:r w:rsidR="00711DBD" w:rsidDel="002D5359">
          <w:rPr>
            <w:rFonts w:ascii="Helvetica" w:hAnsi="Helvetica" w:cs="Arial"/>
          </w:rPr>
          <w:delText>.</w:delText>
        </w:r>
      </w:del>
      <w:r w:rsidR="005062F8">
        <w:rPr>
          <w:rFonts w:ascii="Helvetica" w:hAnsi="Helvetica" w:cs="Arial"/>
        </w:rPr>
        <w:t xml:space="preserve"> Out of the 272 clones, </w:t>
      </w:r>
      <w:r w:rsidR="00CE4537">
        <w:rPr>
          <w:rFonts w:ascii="Helvetica" w:hAnsi="Helvetica" w:cs="Arial"/>
        </w:rPr>
        <w:t>25%</w:t>
      </w:r>
      <w:r w:rsidR="005062F8">
        <w:rPr>
          <w:rFonts w:ascii="Helvetica" w:hAnsi="Helvetica" w:cs="Arial"/>
        </w:rPr>
        <w:t xml:space="preserve"> are</w:t>
      </w:r>
      <w:r w:rsidR="00CE4537">
        <w:rPr>
          <w:rFonts w:ascii="Helvetica" w:hAnsi="Helvetica" w:cs="Arial"/>
        </w:rPr>
        <w:t xml:space="preserve"> enriched in </w:t>
      </w:r>
      <w:r w:rsidR="005C3943" w:rsidRPr="00810A68">
        <w:rPr>
          <w:rFonts w:ascii="Helvetica" w:hAnsi="Helvetica" w:cs="Arial"/>
        </w:rPr>
        <w:t xml:space="preserve">either the </w:t>
      </w:r>
      <w:r w:rsidR="005C3943">
        <w:rPr>
          <w:rFonts w:ascii="Helvetica" w:hAnsi="Helvetica" w:cs="Arial"/>
        </w:rPr>
        <w:t>iACE2</w:t>
      </w:r>
      <w:r w:rsidR="005C3943" w:rsidRPr="00810A68">
        <w:rPr>
          <w:rFonts w:ascii="Helvetica" w:hAnsi="Helvetica" w:cs="Arial"/>
        </w:rPr>
        <w:t xml:space="preserve"> or non-</w:t>
      </w:r>
      <w:r w:rsidR="005C3943">
        <w:rPr>
          <w:rFonts w:ascii="Helvetica" w:hAnsi="Helvetica" w:cs="Arial"/>
        </w:rPr>
        <w:t>iACE2</w:t>
      </w:r>
      <w:r w:rsidR="005C3943" w:rsidRPr="00810A68">
        <w:rPr>
          <w:rFonts w:ascii="Helvetica" w:hAnsi="Helvetica" w:cs="Arial"/>
        </w:rPr>
        <w:t xml:space="preserve"> cluster</w:t>
      </w:r>
      <w:r w:rsidR="00CE4537">
        <w:rPr>
          <w:rFonts w:ascii="Helvetica" w:hAnsi="Helvetica" w:cs="Arial"/>
        </w:rPr>
        <w:t xml:space="preserve"> (FDR=0.01)</w:t>
      </w:r>
      <w:r w:rsidR="005C3943">
        <w:rPr>
          <w:rFonts w:ascii="Helvetica" w:hAnsi="Helvetica" w:cs="Arial"/>
        </w:rPr>
        <w:t xml:space="preserve">, and the fate bias profile differs significantly from </w:t>
      </w:r>
      <w:r w:rsidR="00906692">
        <w:rPr>
          <w:rFonts w:ascii="Helvetica" w:hAnsi="Helvetica" w:cs="Arial"/>
        </w:rPr>
        <w:t>that</w:t>
      </w:r>
      <w:r w:rsidR="005C3943">
        <w:rPr>
          <w:rFonts w:ascii="Helvetica" w:hAnsi="Helvetica" w:cs="Arial"/>
        </w:rPr>
        <w:t xml:space="preserve"> of randomized clones </w:t>
      </w:r>
      <w:r w:rsidR="005C3943" w:rsidRPr="00810A68">
        <w:rPr>
          <w:rFonts w:ascii="Helvetica" w:hAnsi="Helvetica" w:cs="Arial"/>
        </w:rPr>
        <w:t>(Fig</w:t>
      </w:r>
      <w:r w:rsidR="005C3943">
        <w:rPr>
          <w:rFonts w:ascii="Helvetica" w:hAnsi="Helvetica" w:cs="Arial"/>
        </w:rPr>
        <w:t>.</w:t>
      </w:r>
      <w:r w:rsidR="005C3943" w:rsidRPr="00810A68">
        <w:rPr>
          <w:rFonts w:ascii="Helvetica" w:hAnsi="Helvetica" w:cs="Arial"/>
        </w:rPr>
        <w:t xml:space="preserve"> </w:t>
      </w:r>
      <w:r w:rsidR="0095789A">
        <w:rPr>
          <w:rFonts w:ascii="Helvetica" w:hAnsi="Helvetica" w:cs="Arial"/>
        </w:rPr>
        <w:t>6</w:t>
      </w:r>
      <w:r w:rsidR="0095789A">
        <w:rPr>
          <w:rFonts w:ascii="Helvetica" w:hAnsi="Helvetica" w:cs="Arial"/>
          <w:b/>
        </w:rPr>
        <w:t>b</w:t>
      </w:r>
      <w:r w:rsidR="005C3943" w:rsidRPr="00810A68">
        <w:rPr>
          <w:rFonts w:ascii="Helvetica" w:hAnsi="Helvetica" w:cs="Arial"/>
        </w:rPr>
        <w:t>)</w:t>
      </w:r>
      <w:r w:rsidR="005C3943">
        <w:rPr>
          <w:rFonts w:ascii="Helvetica" w:hAnsi="Helvetica" w:cs="Arial"/>
        </w:rPr>
        <w:t>.</w:t>
      </w:r>
      <w:r w:rsidR="00CE4537">
        <w:rPr>
          <w:rFonts w:ascii="Helvetica" w:hAnsi="Helvetica" w:cs="Arial"/>
        </w:rPr>
        <w:t xml:space="preserve"> The enriched fraction becomes 78% for the large clones (</w:t>
      </w:r>
      <m:oMath>
        <m:r>
          <w:rPr>
            <w:rFonts w:ascii="Cambria Math" w:hAnsi="Cambria Math" w:cs="Arial"/>
          </w:rPr>
          <m:t>≥</m:t>
        </m:r>
      </m:oMath>
      <w:r w:rsidR="00CE4537">
        <w:rPr>
          <w:rFonts w:ascii="Helvetica" w:hAnsi="Helvetica" w:cs="Arial"/>
        </w:rPr>
        <w:t>10 cells) analyzed in the original study.</w:t>
      </w:r>
      <w:r w:rsidR="005C3943" w:rsidRPr="00810A68">
        <w:rPr>
          <w:rFonts w:ascii="Helvetica" w:hAnsi="Helvetica" w:cs="Arial"/>
        </w:rPr>
        <w:t xml:space="preserve"> </w:t>
      </w:r>
      <w:r w:rsidR="00031145">
        <w:rPr>
          <w:rFonts w:ascii="Helvetica" w:hAnsi="Helvetica" w:cs="Arial"/>
        </w:rPr>
        <w:t>Accordingly, clonal representation of</w:t>
      </w:r>
      <w:r w:rsidR="005C3943">
        <w:rPr>
          <w:rFonts w:ascii="Helvetica" w:hAnsi="Helvetica" w:cs="Arial"/>
        </w:rPr>
        <w:t xml:space="preserve"> iACE2 </w:t>
      </w:r>
      <w:r w:rsidR="002354BD">
        <w:rPr>
          <w:rFonts w:ascii="Helvetica" w:hAnsi="Helvetica" w:cs="Arial"/>
        </w:rPr>
        <w:t xml:space="preserve">cells </w:t>
      </w:r>
      <w:r w:rsidR="00031145">
        <w:rPr>
          <w:rFonts w:ascii="Helvetica" w:hAnsi="Helvetica" w:cs="Arial"/>
        </w:rPr>
        <w:t>anti-correlates with</w:t>
      </w:r>
      <w:r w:rsidR="005C3943">
        <w:rPr>
          <w:rFonts w:ascii="Helvetica" w:hAnsi="Helvetica" w:cs="Arial"/>
        </w:rPr>
        <w:t xml:space="preserve"> </w:t>
      </w:r>
      <w:r w:rsidR="00260DDD">
        <w:rPr>
          <w:rFonts w:ascii="Helvetica" w:hAnsi="Helvetica" w:cs="Arial"/>
        </w:rPr>
        <w:t xml:space="preserve">other fates </w:t>
      </w:r>
      <w:r w:rsidR="005C3943">
        <w:rPr>
          <w:rFonts w:ascii="Helvetica" w:hAnsi="Helvetica" w:cs="Arial"/>
        </w:rPr>
        <w:t xml:space="preserve">(Supplemental Fig. </w:t>
      </w:r>
      <w:r w:rsidR="00C06E93">
        <w:rPr>
          <w:rFonts w:ascii="Helvetica" w:hAnsi="Helvetica" w:cs="Arial"/>
        </w:rPr>
        <w:t>6</w:t>
      </w:r>
      <w:r w:rsidR="00C06E93" w:rsidRPr="00C06E93">
        <w:rPr>
          <w:rFonts w:ascii="Helvetica" w:hAnsi="Helvetica" w:cs="Arial"/>
          <w:b/>
        </w:rPr>
        <w:t>bc</w:t>
      </w:r>
      <w:r w:rsidR="005C3943">
        <w:rPr>
          <w:rFonts w:ascii="Helvetica" w:hAnsi="Helvetica" w:cs="Arial"/>
        </w:rPr>
        <w:t>).</w:t>
      </w:r>
      <w:r w:rsidR="00D57F54">
        <w:rPr>
          <w:rFonts w:ascii="Helvetica" w:hAnsi="Helvetica" w:cs="Arial"/>
        </w:rPr>
        <w:t xml:space="preserve"> </w:t>
      </w:r>
      <w:r w:rsidR="00711DBD">
        <w:rPr>
          <w:rFonts w:ascii="Helvetica" w:hAnsi="Helvetica" w:cs="Arial"/>
        </w:rPr>
        <w:t xml:space="preserve">We investigated signatures that could predict effectors of fate bias among day 17 progenitors. </w:t>
      </w:r>
    </w:p>
    <w:p w14:paraId="3C7E687B" w14:textId="77777777" w:rsidR="00315F83" w:rsidRPr="00C81ACC" w:rsidRDefault="00315F83" w:rsidP="00C81ACC">
      <w:pPr>
        <w:tabs>
          <w:tab w:val="left" w:pos="7809"/>
        </w:tabs>
        <w:autoSpaceDE w:val="0"/>
        <w:autoSpaceDN w:val="0"/>
        <w:adjustRightInd w:val="0"/>
        <w:rPr>
          <w:rFonts w:ascii="Helvetica" w:hAnsi="Helvetica" w:cs="Arial"/>
          <w:b/>
          <w:bCs/>
        </w:rPr>
      </w:pPr>
    </w:p>
    <w:p w14:paraId="68BD2FE6" w14:textId="40692114" w:rsidR="00133FD6" w:rsidRPr="00810A68" w:rsidRDefault="00F83E06" w:rsidP="00C93DC7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>A</w:t>
      </w:r>
      <w:r w:rsidR="00055B6C" w:rsidRPr="00810A68">
        <w:rPr>
          <w:rFonts w:ascii="Helvetica" w:hAnsi="Helvetica" w:cs="Arial"/>
        </w:rPr>
        <w:t>ppl</w:t>
      </w:r>
      <w:r>
        <w:rPr>
          <w:rFonts w:ascii="Helvetica" w:hAnsi="Helvetica" w:cs="Arial"/>
        </w:rPr>
        <w:t>ying</w:t>
      </w:r>
      <w:r w:rsidR="00055B6C" w:rsidRPr="00810A68">
        <w:rPr>
          <w:rFonts w:ascii="Helvetica" w:hAnsi="Helvetica" w:cs="Arial"/>
        </w:rPr>
        <w:t xml:space="preserve"> CoSpar</w:t>
      </w:r>
      <w:r>
        <w:rPr>
          <w:rFonts w:ascii="Helvetica" w:hAnsi="Helvetica" w:cs="Arial"/>
        </w:rPr>
        <w:t>,</w:t>
      </w:r>
      <w:r w:rsidR="00055B6C" w:rsidRPr="00810A68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 xml:space="preserve">we assigned a putative fate bias to each of the cells seen </w:t>
      </w:r>
      <w:r w:rsidR="00C06E93">
        <w:rPr>
          <w:rFonts w:ascii="Helvetica" w:hAnsi="Helvetica" w:cs="Arial"/>
        </w:rPr>
        <w:t>on</w:t>
      </w:r>
      <w:r>
        <w:rPr>
          <w:rFonts w:ascii="Helvetica" w:hAnsi="Helvetica" w:cs="Arial"/>
        </w:rPr>
        <w:t xml:space="preserve"> day 17. This </w:t>
      </w:r>
      <w:r w:rsidR="003E47CA">
        <w:rPr>
          <w:rFonts w:ascii="Helvetica" w:hAnsi="Helvetica" w:cs="Arial"/>
        </w:rPr>
        <w:t xml:space="preserve">analysis </w:t>
      </w:r>
      <w:r w:rsidR="0024229B">
        <w:rPr>
          <w:rFonts w:ascii="Helvetica" w:hAnsi="Helvetica" w:cs="Arial"/>
        </w:rPr>
        <w:t xml:space="preserve">predicts </w:t>
      </w:r>
      <w:r w:rsidR="007040B0">
        <w:rPr>
          <w:rFonts w:ascii="Helvetica" w:hAnsi="Helvetica" w:cs="Arial"/>
        </w:rPr>
        <w:t>that these endodermal progenitors are already heterogenous in a manner that is strongly correlated with fate</w:t>
      </w:r>
      <w:r w:rsidR="00C06E93">
        <w:rPr>
          <w:rFonts w:ascii="Helvetica" w:hAnsi="Helvetica" w:cs="Arial"/>
        </w:rPr>
        <w:t xml:space="preserve"> (Fig. 6</w:t>
      </w:r>
      <w:r w:rsidR="00C06E93" w:rsidRPr="00C06E93">
        <w:rPr>
          <w:rFonts w:ascii="Helvetica" w:hAnsi="Helvetica" w:cs="Arial"/>
          <w:b/>
        </w:rPr>
        <w:t>c</w:t>
      </w:r>
      <w:r w:rsidR="00C06E93">
        <w:rPr>
          <w:rFonts w:ascii="Helvetica" w:hAnsi="Helvetica" w:cs="Arial"/>
        </w:rPr>
        <w:t>)</w:t>
      </w:r>
      <w:r w:rsidR="00670F03">
        <w:rPr>
          <w:rFonts w:ascii="Helvetica" w:hAnsi="Helvetica" w:cs="Arial"/>
        </w:rPr>
        <w:t xml:space="preserve">. </w:t>
      </w:r>
      <w:r w:rsidR="00C34875">
        <w:rPr>
          <w:rFonts w:ascii="Helvetica" w:hAnsi="Helvetica" w:cs="Arial"/>
        </w:rPr>
        <w:t>CoSpar also predicts the existence of un</w:t>
      </w:r>
      <w:del w:id="117" w:author="Wang, Shouwen" w:date="2021-04-07T11:07:00Z">
        <w:r w:rsidR="00C34875" w:rsidDel="003B4683">
          <w:rPr>
            <w:rFonts w:ascii="Helvetica" w:hAnsi="Helvetica" w:cs="Arial"/>
          </w:rPr>
          <w:delText>-</w:delText>
        </w:r>
      </w:del>
      <w:r w:rsidR="00C34875">
        <w:rPr>
          <w:rFonts w:ascii="Helvetica" w:hAnsi="Helvetica" w:cs="Arial"/>
        </w:rPr>
        <w:t xml:space="preserve">biased multipotent states; these strongly overlap with highly proliferating cell states on day 17 </w:t>
      </w:r>
      <w:r w:rsidR="00C27433">
        <w:rPr>
          <w:rFonts w:ascii="Helvetica" w:hAnsi="Helvetica" w:cs="Arial"/>
        </w:rPr>
        <w:t xml:space="preserve">and are consistent with large clones hosting multiple endodermal lineages </w:t>
      </w:r>
      <w:r w:rsidR="00C06E93">
        <w:rPr>
          <w:rFonts w:ascii="Helvetica" w:hAnsi="Helvetica" w:cs="Arial"/>
        </w:rPr>
        <w:t>on</w:t>
      </w:r>
      <w:r w:rsidR="00C27433">
        <w:rPr>
          <w:rFonts w:ascii="Helvetica" w:hAnsi="Helvetica" w:cs="Arial"/>
        </w:rPr>
        <w:t xml:space="preserve"> day 27 </w:t>
      </w:r>
      <w:r w:rsidR="00C34875">
        <w:rPr>
          <w:rFonts w:ascii="Helvetica" w:hAnsi="Helvetica" w:cs="Arial"/>
        </w:rPr>
        <w:t xml:space="preserve">(Supplementary Fig. </w:t>
      </w:r>
      <w:r w:rsidR="00C06E93">
        <w:rPr>
          <w:rFonts w:ascii="Helvetica" w:hAnsi="Helvetica" w:cs="Arial"/>
        </w:rPr>
        <w:t>5</w:t>
      </w:r>
      <w:r w:rsidR="00C06E93">
        <w:rPr>
          <w:rFonts w:ascii="Helvetica" w:hAnsi="Helvetica" w:cs="Arial"/>
          <w:b/>
        </w:rPr>
        <w:t>d</w:t>
      </w:r>
      <w:r w:rsidR="00C34875">
        <w:rPr>
          <w:rFonts w:ascii="Helvetica" w:hAnsi="Helvetica" w:cs="Arial"/>
        </w:rPr>
        <w:t xml:space="preserve">). </w:t>
      </w:r>
      <w:r w:rsidR="00C06E93">
        <w:rPr>
          <w:rFonts w:ascii="Helvetica" w:hAnsi="Helvetica" w:cs="Arial"/>
        </w:rPr>
        <w:t xml:space="preserve">We expected </w:t>
      </w:r>
      <w:r w:rsidR="003C3D52">
        <w:rPr>
          <w:rFonts w:ascii="Helvetica" w:hAnsi="Helvetica" w:cs="Arial"/>
        </w:rPr>
        <w:t xml:space="preserve">weaker </w:t>
      </w:r>
      <w:r w:rsidR="00C06E93">
        <w:rPr>
          <w:rFonts w:ascii="Helvetica" w:hAnsi="Helvetica" w:cs="Arial"/>
        </w:rPr>
        <w:t>fate bias</w:t>
      </w:r>
      <w:r w:rsidR="003C3D52">
        <w:rPr>
          <w:rFonts w:ascii="Helvetica" w:hAnsi="Helvetica" w:cs="Arial"/>
        </w:rPr>
        <w:t>es</w:t>
      </w:r>
      <w:r w:rsidR="00C06E93">
        <w:rPr>
          <w:rFonts w:ascii="Helvetica" w:hAnsi="Helvetica" w:cs="Arial"/>
        </w:rPr>
        <w:t xml:space="preserve"> </w:t>
      </w:r>
      <w:r w:rsidR="003C3D52">
        <w:rPr>
          <w:rFonts w:ascii="Helvetica" w:hAnsi="Helvetica" w:cs="Arial"/>
        </w:rPr>
        <w:t xml:space="preserve">in </w:t>
      </w:r>
      <w:r w:rsidR="00C06E93">
        <w:rPr>
          <w:rFonts w:ascii="Helvetica" w:hAnsi="Helvetica" w:cs="Arial"/>
        </w:rPr>
        <w:t>cells</w:t>
      </w:r>
      <w:r w:rsidR="003C3D52">
        <w:rPr>
          <w:rFonts w:ascii="Helvetica" w:hAnsi="Helvetica" w:cs="Arial"/>
        </w:rPr>
        <w:t xml:space="preserve"> earlier in their differentiation</w:t>
      </w:r>
      <w:r w:rsidR="00C06E93">
        <w:rPr>
          <w:rFonts w:ascii="Helvetica" w:hAnsi="Helvetica" w:cs="Arial"/>
        </w:rPr>
        <w:t>, which is confirmed by applying CoSpar to day</w:t>
      </w:r>
      <w:ins w:id="118" w:author="Wang, Shouwen" w:date="2021-04-07T11:07:00Z">
        <w:r w:rsidR="003B4683">
          <w:rPr>
            <w:rFonts w:ascii="Helvetica" w:hAnsi="Helvetica" w:cs="Arial"/>
          </w:rPr>
          <w:t>-</w:t>
        </w:r>
      </w:ins>
      <w:del w:id="119" w:author="Wang, Shouwen" w:date="2021-04-07T11:07:00Z">
        <w:r w:rsidR="00C06E93" w:rsidDel="003B4683">
          <w:rPr>
            <w:rFonts w:ascii="Helvetica" w:hAnsi="Helvetica" w:cs="Arial"/>
          </w:rPr>
          <w:delText xml:space="preserve"> </w:delText>
        </w:r>
      </w:del>
      <w:r w:rsidR="00C06E93">
        <w:rPr>
          <w:rFonts w:ascii="Helvetica" w:hAnsi="Helvetica" w:cs="Arial"/>
        </w:rPr>
        <w:t>15 cells</w:t>
      </w:r>
      <w:r w:rsidR="009D24F5">
        <w:rPr>
          <w:rFonts w:ascii="Helvetica" w:hAnsi="Helvetica" w:cs="Arial"/>
        </w:rPr>
        <w:t xml:space="preserve"> in this experiment (Supplementary Fig. 5</w:t>
      </w:r>
      <w:r w:rsidR="009D24F5" w:rsidRPr="009D24F5">
        <w:rPr>
          <w:rFonts w:ascii="Helvetica" w:hAnsi="Helvetica" w:cs="Arial"/>
          <w:b/>
        </w:rPr>
        <w:t>e-g</w:t>
      </w:r>
      <w:r w:rsidR="009D24F5">
        <w:rPr>
          <w:rFonts w:ascii="Helvetica" w:hAnsi="Helvetica" w:cs="Arial"/>
        </w:rPr>
        <w:t>)</w:t>
      </w:r>
      <w:r w:rsidR="00C06E93">
        <w:rPr>
          <w:rFonts w:ascii="Helvetica" w:hAnsi="Helvetica" w:cs="Arial"/>
        </w:rPr>
        <w:t xml:space="preserve">. </w:t>
      </w:r>
      <w:r w:rsidR="009D24F5">
        <w:rPr>
          <w:rFonts w:ascii="Helvetica" w:hAnsi="Helvetica" w:cs="Arial"/>
        </w:rPr>
        <w:t xml:space="preserve">Among genes differentially expressed between the two biased populations on day 17, we identified several </w:t>
      </w:r>
      <w:r w:rsidR="001D67AD">
        <w:rPr>
          <w:rFonts w:ascii="Helvetica" w:hAnsi="Helvetica" w:cs="Arial"/>
        </w:rPr>
        <w:t xml:space="preserve">established </w:t>
      </w:r>
      <w:r w:rsidR="009D24F5">
        <w:rPr>
          <w:rFonts w:ascii="Helvetica" w:hAnsi="Helvetica" w:cs="Arial"/>
        </w:rPr>
        <w:t>TFs</w:t>
      </w:r>
      <w:r w:rsidR="001D67AD">
        <w:rPr>
          <w:rFonts w:ascii="Helvetica" w:hAnsi="Helvetica" w:cs="Arial"/>
        </w:rPr>
        <w:t xml:space="preserve"> that regulate lung differentiation: </w:t>
      </w:r>
      <w:r w:rsidR="001D67AD" w:rsidRPr="008F4C71">
        <w:rPr>
          <w:rFonts w:ascii="Helvetica" w:hAnsi="Helvetica" w:cs="Arial"/>
          <w:i/>
        </w:rPr>
        <w:t>CEBPD, NKX2-1, SOX9, SOX11</w:t>
      </w:r>
      <w:r w:rsidR="001D67AD">
        <w:rPr>
          <w:rFonts w:ascii="Helvetica" w:hAnsi="Helvetica" w:cs="Arial"/>
        </w:rPr>
        <w:t xml:space="preserve"> (Fig. 6</w:t>
      </w:r>
      <w:r w:rsidR="001D67AD" w:rsidRPr="001D67AD">
        <w:rPr>
          <w:rFonts w:ascii="Helvetica" w:hAnsi="Helvetica" w:cs="Arial"/>
          <w:b/>
        </w:rPr>
        <w:t>de</w:t>
      </w:r>
      <w:r w:rsidR="00AE5E7D" w:rsidRPr="00AE5E7D">
        <w:rPr>
          <w:rFonts w:ascii="Helvetica" w:hAnsi="Helvetica" w:cs="Arial"/>
        </w:rPr>
        <w:t>;</w:t>
      </w:r>
      <w:r w:rsidR="00AE5E7D">
        <w:rPr>
          <w:rFonts w:ascii="Helvetica" w:hAnsi="Helvetica" w:cs="Arial"/>
          <w:b/>
        </w:rPr>
        <w:t xml:space="preserve"> </w:t>
      </w:r>
      <w:r w:rsidR="00AE5E7D" w:rsidRPr="00AE5E7D">
        <w:rPr>
          <w:rFonts w:ascii="Helvetica" w:hAnsi="Helvetica" w:cs="Arial"/>
        </w:rPr>
        <w:t>Supplementary Table 3</w:t>
      </w:r>
      <w:r w:rsidR="001D67AD">
        <w:rPr>
          <w:rFonts w:ascii="Helvetica" w:hAnsi="Helvetica" w:cs="Arial"/>
        </w:rPr>
        <w:t>)</w:t>
      </w:r>
      <w:r w:rsidR="001D67AD">
        <w:rPr>
          <w:rFonts w:ascii="Helvetica" w:hAnsi="Helvetica" w:cs="Arial"/>
        </w:rPr>
        <w:fldChar w:fldCharType="begin" w:fldLock="1">
          <w:fldData xml:space="preserve">ZQBKAHoAZABmAEkAbAB5ADIAMABpAFcANwBhADgAZwBGAEQARQA5AFYAVABGAEsASwByAEUARAA1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==
</w:fldData>
        </w:fldChar>
      </w:r>
      <w:r w:rsidR="00676FC7">
        <w:rPr>
          <w:rFonts w:ascii="Helvetica" w:hAnsi="Helvetica" w:cs="Arial"/>
        </w:rPr>
        <w:instrText>ADDIN paperpile_citation &lt;clusterId&gt;L332Z382V973S493&lt;/clusterId&gt;&lt;version&gt;0.6.9&lt;/version&gt;&lt;metadata&gt;&lt;citation&gt;&lt;id&gt;6befab02-817a-47f4-ae11-3df365a1c39c&lt;/id&gt;&lt;no_author/&gt;&lt;prefix/&gt;&lt;suffix/&gt;&lt;locator/&gt;&lt;locator_label&gt;page&lt;/locator_label&gt;&lt;/citation&gt;&lt;citation&gt;&lt;id&gt;74f34c87-51c7-47a1-8115-3bb56c356d02&lt;/id&gt;&lt;no_author/&gt;&lt;prefix/&gt;&lt;suffix/&gt;&lt;locator/&gt;&lt;locator_label&gt;page&lt;/locator_label&gt;&lt;/citation&gt;&lt;citation&gt;&lt;id&gt;d08d67ea-0bd0-4476-a063-d9186d0f0b34&lt;/id&gt;&lt;no_author/&gt;&lt;prefix/&gt;&lt;suffix/&gt;&lt;locator/&gt;&lt;locator_label&gt;page&lt;/locator_label&gt;&lt;/citation&gt;&lt;citation&gt;&lt;id&gt;7fdc9658-1939-46ea-889b-690fb8c0f957&lt;/id&gt;&lt;no_author/&gt;&lt;prefix/&gt;&lt;suffix/&gt;&lt;locator/&gt;&lt;locator_label&gt;page&lt;/locator_label&gt;&lt;/citation&gt;&lt;/metadata&gt; \* MERGEFORMAT</w:instrText>
      </w:r>
      <w:r w:rsidR="001D67AD">
        <w:rPr>
          <w:rFonts w:ascii="Helvetica" w:hAnsi="Helvetica" w:cs="Arial"/>
        </w:rPr>
      </w:r>
      <w:r w:rsidR="001D67AD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23,34–36</w:t>
      </w:r>
      <w:r w:rsidR="001D67AD">
        <w:rPr>
          <w:rFonts w:ascii="Helvetica" w:hAnsi="Helvetica" w:cs="Arial"/>
        </w:rPr>
        <w:fldChar w:fldCharType="end"/>
      </w:r>
      <w:r w:rsidR="001D67AD">
        <w:rPr>
          <w:rFonts w:ascii="Helvetica" w:hAnsi="Helvetica" w:cs="Arial"/>
        </w:rPr>
        <w:t xml:space="preserve">. </w:t>
      </w:r>
    </w:p>
    <w:p w14:paraId="1E63259A" w14:textId="77777777" w:rsidR="00E521B2" w:rsidRPr="00810A68" w:rsidRDefault="00E521B2" w:rsidP="00C93DC7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396BF18F" w14:textId="6845F5F8" w:rsidR="00C93DC7" w:rsidRPr="00810A68" w:rsidRDefault="007122AB" w:rsidP="00C93DC7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  <w:b/>
          <w:bCs/>
        </w:rPr>
        <w:t>Discussion</w:t>
      </w:r>
    </w:p>
    <w:p w14:paraId="09940F07" w14:textId="33B62F2B" w:rsidR="00A90F2F" w:rsidRDefault="008B49EC" w:rsidP="00F608D4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>Here</w:t>
      </w:r>
      <w:r w:rsidR="00C93DC7" w:rsidRPr="00810A68">
        <w:rPr>
          <w:rFonts w:ascii="Helvetica" w:hAnsi="Helvetica" w:cs="Arial"/>
        </w:rPr>
        <w:t xml:space="preserve"> we have developed </w:t>
      </w:r>
      <w:r w:rsidR="0091569A">
        <w:rPr>
          <w:rFonts w:ascii="Helvetica" w:hAnsi="Helvetica" w:cs="Arial"/>
        </w:rPr>
        <w:t>a</w:t>
      </w:r>
      <w:r w:rsidR="00C93DC7" w:rsidRPr="00810A68">
        <w:rPr>
          <w:rFonts w:ascii="Helvetica" w:hAnsi="Helvetica" w:cs="Arial"/>
        </w:rPr>
        <w:t xml:space="preserve"> mathematical framework for systematically inferring dynamic transitions by integrating</w:t>
      </w:r>
      <w:r w:rsidR="00FB6376">
        <w:rPr>
          <w:rFonts w:ascii="Helvetica" w:hAnsi="Helvetica" w:cs="Arial"/>
        </w:rPr>
        <w:t xml:space="preserve"> state</w:t>
      </w:r>
      <w:r w:rsidR="00C93DC7" w:rsidRPr="00810A68">
        <w:rPr>
          <w:rFonts w:ascii="Helvetica" w:hAnsi="Helvetica" w:cs="Arial"/>
        </w:rPr>
        <w:t xml:space="preserve"> and clonal information.</w:t>
      </w:r>
      <w:r w:rsidR="006516DB">
        <w:rPr>
          <w:rFonts w:ascii="Helvetica" w:hAnsi="Helvetica" w:cs="Arial"/>
        </w:rPr>
        <w:t xml:space="preserve"> Extending compressed sensing, our</w:t>
      </w:r>
      <w:r w:rsidR="00F54725">
        <w:rPr>
          <w:rFonts w:ascii="Helvetica" w:hAnsi="Helvetica" w:cs="Arial"/>
        </w:rPr>
        <w:t xml:space="preserve"> method takes advantage of reasonable assumptions on the nature of biological dynamics: that cells in similar states behave comparably, and that </w:t>
      </w:r>
      <w:del w:id="120" w:author="Wang, Shouwen" w:date="2021-04-07T12:45:00Z">
        <w:r w:rsidR="00F54725" w:rsidDel="00720B8E">
          <w:rPr>
            <w:rFonts w:ascii="Helvetica" w:hAnsi="Helvetica" w:cs="Arial"/>
          </w:rPr>
          <w:delText xml:space="preserve">the state of </w:delText>
        </w:r>
      </w:del>
      <w:r w:rsidR="00F54725">
        <w:rPr>
          <w:rFonts w:ascii="Helvetica" w:hAnsi="Helvetica" w:cs="Arial"/>
        </w:rPr>
        <w:t>cells limit</w:t>
      </w:r>
      <w:del w:id="121" w:author="Wang, Shouwen" w:date="2021-04-07T12:45:00Z">
        <w:r w:rsidR="00F54725" w:rsidDel="00720B8E">
          <w:rPr>
            <w:rFonts w:ascii="Helvetica" w:hAnsi="Helvetica" w:cs="Arial"/>
          </w:rPr>
          <w:delText>s</w:delText>
        </w:r>
      </w:del>
      <w:r w:rsidR="00F54725">
        <w:rPr>
          <w:rFonts w:ascii="Helvetica" w:hAnsi="Helvetica" w:cs="Arial"/>
        </w:rPr>
        <w:t xml:space="preserve"> their possible dynamics to give sparse transitions. </w:t>
      </w:r>
      <w:r w:rsidR="00C93DC7" w:rsidRPr="00810A68">
        <w:rPr>
          <w:rFonts w:ascii="Helvetica" w:hAnsi="Helvetica" w:cs="Arial"/>
        </w:rPr>
        <w:t xml:space="preserve">Using </w:t>
      </w:r>
      <w:r w:rsidR="00A40BFE">
        <w:rPr>
          <w:rFonts w:ascii="Helvetica" w:hAnsi="Helvetica" w:cs="Arial"/>
        </w:rPr>
        <w:t>reference</w:t>
      </w:r>
      <w:r w:rsidR="00C93DC7" w:rsidRPr="00810A68">
        <w:rPr>
          <w:rFonts w:ascii="Helvetica" w:hAnsi="Helvetica" w:cs="Arial"/>
        </w:rPr>
        <w:t xml:space="preserve"> datasets, we demonstrated that </w:t>
      </w:r>
      <w:r w:rsidR="00966146" w:rsidRPr="00810A68">
        <w:rPr>
          <w:rFonts w:ascii="Helvetica" w:hAnsi="Helvetica" w:cs="Arial"/>
        </w:rPr>
        <w:t>coherent spars</w:t>
      </w:r>
      <w:r w:rsidR="00A40BFE">
        <w:rPr>
          <w:rFonts w:ascii="Helvetica" w:hAnsi="Helvetica" w:cs="Arial"/>
        </w:rPr>
        <w:t>e</w:t>
      </w:r>
      <w:r w:rsidR="00966146" w:rsidRPr="00810A68">
        <w:rPr>
          <w:rFonts w:ascii="Helvetica" w:hAnsi="Helvetica" w:cs="Arial"/>
        </w:rPr>
        <w:t xml:space="preserve"> optimization</w:t>
      </w:r>
      <w:r w:rsidR="00C93DC7" w:rsidRPr="00810A68">
        <w:rPr>
          <w:rFonts w:ascii="Helvetica" w:hAnsi="Helvetica" w:cs="Arial"/>
        </w:rPr>
        <w:t xml:space="preserve"> </w:t>
      </w:r>
      <w:r w:rsidR="007122AB">
        <w:rPr>
          <w:rFonts w:ascii="Helvetica" w:hAnsi="Helvetica" w:cs="Arial"/>
        </w:rPr>
        <w:t>relates molecular heterogeneity of cells to their future fate outcomes</w:t>
      </w:r>
      <w:r w:rsidR="00C4657B">
        <w:rPr>
          <w:rFonts w:ascii="Helvetica" w:hAnsi="Helvetica" w:cs="Arial"/>
        </w:rPr>
        <w:t>, in a manner that is robust to typical sources of expe</w:t>
      </w:r>
      <w:r w:rsidR="000D11C9">
        <w:rPr>
          <w:rFonts w:ascii="Helvetica" w:hAnsi="Helvetica" w:cs="Arial"/>
        </w:rPr>
        <w:t>r</w:t>
      </w:r>
      <w:r w:rsidR="00C4657B">
        <w:rPr>
          <w:rFonts w:ascii="Helvetica" w:hAnsi="Helvetica" w:cs="Arial"/>
        </w:rPr>
        <w:t>imental error</w:t>
      </w:r>
      <w:r w:rsidR="0016086C">
        <w:rPr>
          <w:rFonts w:ascii="Helvetica" w:hAnsi="Helvetica" w:cs="Arial"/>
        </w:rPr>
        <w:t xml:space="preserve"> (Fig. 1</w:t>
      </w:r>
      <w:r w:rsidR="0016086C" w:rsidRPr="0016086C">
        <w:rPr>
          <w:rFonts w:ascii="Helvetica" w:hAnsi="Helvetica" w:cs="Arial"/>
          <w:b/>
        </w:rPr>
        <w:t>f</w:t>
      </w:r>
      <w:r w:rsidR="0016086C">
        <w:rPr>
          <w:rFonts w:ascii="Helvetica" w:hAnsi="Helvetica" w:cs="Arial"/>
        </w:rPr>
        <w:t>),</w:t>
      </w:r>
      <w:r w:rsidR="006516DB">
        <w:rPr>
          <w:rFonts w:ascii="Helvetica" w:hAnsi="Helvetica" w:cs="Arial"/>
        </w:rPr>
        <w:t xml:space="preserve"> using as little as </w:t>
      </w:r>
      <w:ins w:id="122" w:author="Wang, Shouwen" w:date="2021-04-07T10:43:00Z">
        <w:r w:rsidR="0017175C">
          <w:rPr>
            <w:rFonts w:ascii="Helvetica" w:hAnsi="Helvetica" w:cs="Arial"/>
          </w:rPr>
          <w:t>5</w:t>
        </w:r>
      </w:ins>
      <w:commentRangeStart w:id="123"/>
      <w:del w:id="124" w:author="Wang, Shouwen" w:date="2021-04-07T10:43:00Z">
        <w:r w:rsidR="006516DB" w:rsidDel="0017175C">
          <w:rPr>
            <w:rFonts w:ascii="Helvetica" w:hAnsi="Helvetica" w:cs="Arial"/>
          </w:rPr>
          <w:delText>1</w:delText>
        </w:r>
      </w:del>
      <w:r w:rsidR="006516DB">
        <w:rPr>
          <w:rFonts w:ascii="Helvetica" w:hAnsi="Helvetica" w:cs="Arial"/>
        </w:rPr>
        <w:t>-</w:t>
      </w:r>
      <w:commentRangeEnd w:id="123"/>
      <w:r w:rsidR="004B3A84">
        <w:rPr>
          <w:rStyle w:val="CommentReference"/>
        </w:rPr>
        <w:commentReference w:id="123"/>
      </w:r>
      <w:r w:rsidR="006516DB">
        <w:rPr>
          <w:rFonts w:ascii="Helvetica" w:hAnsi="Helvetica" w:cs="Arial"/>
        </w:rPr>
        <w:t>10% data originally collecte</w:t>
      </w:r>
      <w:r w:rsidR="002530DD">
        <w:rPr>
          <w:rFonts w:ascii="Helvetica" w:hAnsi="Helvetica" w:cs="Arial"/>
        </w:rPr>
        <w:t xml:space="preserve">d. </w:t>
      </w:r>
      <w:r w:rsidR="0091569A">
        <w:rPr>
          <w:rFonts w:ascii="Helvetica" w:hAnsi="Helvetica" w:cs="Arial"/>
        </w:rPr>
        <w:t>The computational</w:t>
      </w:r>
      <w:r w:rsidR="0016086C">
        <w:rPr>
          <w:rFonts w:ascii="Helvetica" w:hAnsi="Helvetica" w:cs="Arial"/>
        </w:rPr>
        <w:t xml:space="preserve"> methods used i</w:t>
      </w:r>
      <w:r w:rsidR="002530DD">
        <w:rPr>
          <w:rFonts w:ascii="Helvetica" w:hAnsi="Helvetica" w:cs="Arial"/>
        </w:rPr>
        <w:t>n each</w:t>
      </w:r>
      <w:r w:rsidR="0016086C">
        <w:rPr>
          <w:rFonts w:ascii="Helvetica" w:hAnsi="Helvetica" w:cs="Arial"/>
        </w:rPr>
        <w:t xml:space="preserve"> </w:t>
      </w:r>
      <w:r w:rsidR="004414B2">
        <w:rPr>
          <w:rFonts w:ascii="Helvetica" w:hAnsi="Helvetica" w:cs="Arial"/>
        </w:rPr>
        <w:t xml:space="preserve">original </w:t>
      </w:r>
      <w:r w:rsidR="0016086C">
        <w:rPr>
          <w:rFonts w:ascii="Helvetica" w:hAnsi="Helvetica" w:cs="Arial"/>
        </w:rPr>
        <w:t>stud</w:t>
      </w:r>
      <w:r w:rsidR="002530DD">
        <w:rPr>
          <w:rFonts w:ascii="Helvetica" w:hAnsi="Helvetica" w:cs="Arial"/>
        </w:rPr>
        <w:t xml:space="preserve">y </w:t>
      </w:r>
      <w:r w:rsidR="0091569A">
        <w:rPr>
          <w:rFonts w:ascii="Helvetica" w:hAnsi="Helvetica" w:cs="Arial"/>
        </w:rPr>
        <w:t xml:space="preserve">to analyze clonal data </w:t>
      </w:r>
      <w:r w:rsidR="002530DD">
        <w:rPr>
          <w:rFonts w:ascii="Helvetica" w:hAnsi="Helvetica" w:cs="Arial"/>
        </w:rPr>
        <w:t xml:space="preserve">were not similarly robust. CoSpar also robustly </w:t>
      </w:r>
      <w:r w:rsidR="001B5BD3">
        <w:rPr>
          <w:rFonts w:ascii="Helvetica" w:hAnsi="Helvetica" w:cs="Arial"/>
        </w:rPr>
        <w:t xml:space="preserve">recovered </w:t>
      </w:r>
      <w:r w:rsidR="002530DD">
        <w:rPr>
          <w:rFonts w:ascii="Helvetica" w:hAnsi="Helvetica" w:cs="Arial"/>
        </w:rPr>
        <w:t>early fate biases</w:t>
      </w:r>
      <w:r w:rsidR="00F608D4">
        <w:rPr>
          <w:rFonts w:ascii="Helvetica" w:hAnsi="Helvetica" w:cs="Arial"/>
        </w:rPr>
        <w:t xml:space="preserve"> in </w:t>
      </w:r>
      <w:r w:rsidR="001B5BD3">
        <w:rPr>
          <w:rFonts w:ascii="Helvetica" w:hAnsi="Helvetica" w:cs="Arial"/>
        </w:rPr>
        <w:t xml:space="preserve">these </w:t>
      </w:r>
      <w:r w:rsidR="00F608D4">
        <w:rPr>
          <w:rFonts w:ascii="Helvetica" w:hAnsi="Helvetica" w:cs="Arial"/>
        </w:rPr>
        <w:t>datasets</w:t>
      </w:r>
      <w:r w:rsidR="002530DD">
        <w:rPr>
          <w:rFonts w:ascii="Helvetica" w:hAnsi="Helvetica" w:cs="Arial"/>
        </w:rPr>
        <w:t xml:space="preserve"> using only clonal information from the last time point</w:t>
      </w:r>
      <w:r w:rsidR="00F608D4">
        <w:rPr>
          <w:rFonts w:ascii="Helvetica" w:hAnsi="Helvetica" w:cs="Arial"/>
        </w:rPr>
        <w:t xml:space="preserve">. </w:t>
      </w:r>
      <w:r w:rsidR="00F33BF4">
        <w:rPr>
          <w:rFonts w:ascii="Helvetica" w:hAnsi="Helvetica" w:cs="Arial"/>
        </w:rPr>
        <w:t>W</w:t>
      </w:r>
      <w:r w:rsidR="002530DD">
        <w:rPr>
          <w:rFonts w:ascii="Helvetica" w:hAnsi="Helvetica" w:cs="Arial"/>
        </w:rPr>
        <w:t xml:space="preserve">ithout clonal information, </w:t>
      </w:r>
      <w:r w:rsidR="00F33BF4">
        <w:rPr>
          <w:rFonts w:ascii="Helvetica" w:hAnsi="Helvetica" w:cs="Arial"/>
        </w:rPr>
        <w:t xml:space="preserve">fate biases could be recovered well, but </w:t>
      </w:r>
      <w:r w:rsidR="002530DD">
        <w:rPr>
          <w:rFonts w:ascii="Helvetica" w:hAnsi="Helvetica" w:cs="Arial"/>
        </w:rPr>
        <w:t>result</w:t>
      </w:r>
      <w:r w:rsidR="00F33BF4">
        <w:rPr>
          <w:rFonts w:ascii="Helvetica" w:hAnsi="Helvetica" w:cs="Arial"/>
        </w:rPr>
        <w:t>s</w:t>
      </w:r>
      <w:r w:rsidR="002530DD">
        <w:rPr>
          <w:rFonts w:ascii="Helvetica" w:hAnsi="Helvetica" w:cs="Arial"/>
        </w:rPr>
        <w:t xml:space="preserve"> </w:t>
      </w:r>
      <w:r w:rsidR="00F33BF4">
        <w:rPr>
          <w:rFonts w:ascii="Helvetica" w:hAnsi="Helvetica" w:cs="Arial"/>
        </w:rPr>
        <w:t>were</w:t>
      </w:r>
      <w:r w:rsidR="002530DD">
        <w:rPr>
          <w:rFonts w:ascii="Helvetica" w:hAnsi="Helvetica" w:cs="Arial"/>
        </w:rPr>
        <w:t xml:space="preserve"> sensitive to the choice of distance metric</w:t>
      </w:r>
      <w:r w:rsidR="00A90F2F">
        <w:rPr>
          <w:rFonts w:ascii="Helvetica" w:hAnsi="Helvetica" w:cs="Arial"/>
        </w:rPr>
        <w:t>, and no single approach reliably inferred fate choice</w:t>
      </w:r>
      <w:ins w:id="125" w:author="Wang, Shouwen" w:date="2021-04-07T12:52:00Z">
        <w:r w:rsidR="00720B8E">
          <w:rPr>
            <w:rFonts w:ascii="Helvetica" w:hAnsi="Helvetica" w:cs="Arial"/>
          </w:rPr>
          <w:t>s</w:t>
        </w:r>
      </w:ins>
      <w:r w:rsidR="00A90F2F">
        <w:rPr>
          <w:rFonts w:ascii="Helvetica" w:hAnsi="Helvetica" w:cs="Arial"/>
        </w:rPr>
        <w:t xml:space="preserve"> across all data sets when clonal data was absent</w:t>
      </w:r>
      <w:r w:rsidR="002530DD">
        <w:rPr>
          <w:rFonts w:ascii="Helvetica" w:hAnsi="Helvetica" w:cs="Arial"/>
        </w:rPr>
        <w:t xml:space="preserve">. </w:t>
      </w:r>
    </w:p>
    <w:p w14:paraId="081FC415" w14:textId="77777777" w:rsidR="00A90F2F" w:rsidRDefault="00A90F2F" w:rsidP="00F608D4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342BC31D" w14:textId="1C336D4F" w:rsidR="00AE5E7D" w:rsidRDefault="002530DD" w:rsidP="00F608D4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The robustness of CoSpar </w:t>
      </w:r>
      <w:r w:rsidR="00EA73A8">
        <w:rPr>
          <w:rFonts w:ascii="Helvetica" w:hAnsi="Helvetica" w:cs="Arial"/>
        </w:rPr>
        <w:t>could greatly simplify the design of LT-scSeq experiments</w:t>
      </w:r>
      <w:r w:rsidR="00CB3110">
        <w:rPr>
          <w:rFonts w:ascii="Helvetica" w:hAnsi="Helvetica" w:cs="Arial"/>
        </w:rPr>
        <w:t>, by enabling experiments</w:t>
      </w:r>
      <w:r w:rsidR="004157D9">
        <w:rPr>
          <w:rFonts w:ascii="Helvetica" w:hAnsi="Helvetica" w:cs="Arial"/>
        </w:rPr>
        <w:t xml:space="preserve"> </w:t>
      </w:r>
      <w:r w:rsidR="00CB3110">
        <w:rPr>
          <w:rFonts w:ascii="Helvetica" w:hAnsi="Helvetica" w:cs="Arial"/>
        </w:rPr>
        <w:t>with</w:t>
      </w:r>
      <w:r w:rsidR="004157D9">
        <w:rPr>
          <w:rFonts w:ascii="Helvetica" w:hAnsi="Helvetica" w:cs="Arial"/>
        </w:rPr>
        <w:t xml:space="preserve"> </w:t>
      </w:r>
      <w:r w:rsidR="000A3234">
        <w:rPr>
          <w:rFonts w:ascii="Helvetica" w:hAnsi="Helvetica" w:cs="Arial"/>
        </w:rPr>
        <w:t>fewer</w:t>
      </w:r>
      <w:r w:rsidR="004157D9">
        <w:rPr>
          <w:rFonts w:ascii="Helvetica" w:hAnsi="Helvetica" w:cs="Arial"/>
        </w:rPr>
        <w:t xml:space="preserve"> cells, </w:t>
      </w:r>
      <w:r w:rsidR="00CB3110">
        <w:rPr>
          <w:rFonts w:ascii="Helvetica" w:hAnsi="Helvetica" w:cs="Arial"/>
        </w:rPr>
        <w:t>few</w:t>
      </w:r>
      <w:r w:rsidR="00B627C0">
        <w:rPr>
          <w:rFonts w:ascii="Helvetica" w:hAnsi="Helvetica" w:cs="Arial"/>
        </w:rPr>
        <w:t>er</w:t>
      </w:r>
      <w:r w:rsidR="00CB3110">
        <w:rPr>
          <w:rFonts w:ascii="Helvetica" w:hAnsi="Helvetica" w:cs="Arial"/>
        </w:rPr>
        <w:t xml:space="preserve"> </w:t>
      </w:r>
      <w:r w:rsidR="004157D9">
        <w:rPr>
          <w:rFonts w:ascii="Helvetica" w:hAnsi="Helvetica" w:cs="Arial"/>
        </w:rPr>
        <w:t xml:space="preserve">clones, </w:t>
      </w:r>
      <w:r w:rsidR="000A3234">
        <w:rPr>
          <w:rFonts w:ascii="Helvetica" w:hAnsi="Helvetica" w:cs="Arial"/>
        </w:rPr>
        <w:t>or</w:t>
      </w:r>
      <w:r w:rsidR="004157D9">
        <w:rPr>
          <w:rFonts w:ascii="Helvetica" w:hAnsi="Helvetica" w:cs="Arial"/>
        </w:rPr>
        <w:t xml:space="preserve"> </w:t>
      </w:r>
      <w:r w:rsidR="00CB3110">
        <w:rPr>
          <w:rFonts w:ascii="Helvetica" w:hAnsi="Helvetica" w:cs="Arial"/>
        </w:rPr>
        <w:t xml:space="preserve">fewer </w:t>
      </w:r>
      <w:r w:rsidR="004157D9">
        <w:rPr>
          <w:rFonts w:ascii="Helvetica" w:hAnsi="Helvetica" w:cs="Arial"/>
        </w:rPr>
        <w:t>time points</w:t>
      </w:r>
      <w:r w:rsidR="00CB3110">
        <w:rPr>
          <w:rFonts w:ascii="Helvetica" w:hAnsi="Helvetica" w:cs="Arial"/>
        </w:rPr>
        <w:t xml:space="preserve">. </w:t>
      </w:r>
      <w:r w:rsidR="004157D9">
        <w:rPr>
          <w:rFonts w:ascii="Helvetica" w:hAnsi="Helvetica" w:cs="Arial"/>
        </w:rPr>
        <w:t>In all three datasets considered here, CoSpar reveals clear early fate b</w:t>
      </w:r>
      <w:r w:rsidR="00B27998">
        <w:rPr>
          <w:rFonts w:ascii="Helvetica" w:hAnsi="Helvetica" w:cs="Arial"/>
        </w:rPr>
        <w:t>oundaries</w:t>
      </w:r>
      <w:r w:rsidR="004157D9">
        <w:rPr>
          <w:rFonts w:ascii="Helvetica" w:hAnsi="Helvetica" w:cs="Arial"/>
        </w:rPr>
        <w:t xml:space="preserve"> that </w:t>
      </w:r>
      <w:r w:rsidR="00CB3110">
        <w:rPr>
          <w:rFonts w:ascii="Helvetica" w:hAnsi="Helvetica" w:cs="Arial"/>
        </w:rPr>
        <w:t>we</w:t>
      </w:r>
      <w:r w:rsidR="004157D9">
        <w:rPr>
          <w:rFonts w:ascii="Helvetica" w:hAnsi="Helvetica" w:cs="Arial"/>
        </w:rPr>
        <w:t xml:space="preserve">re </w:t>
      </w:r>
      <w:r w:rsidR="00CB3110">
        <w:rPr>
          <w:rFonts w:ascii="Helvetica" w:hAnsi="Helvetica" w:cs="Arial"/>
        </w:rPr>
        <w:t>not previously reported</w:t>
      </w:r>
      <w:r w:rsidR="004157D9">
        <w:rPr>
          <w:rFonts w:ascii="Helvetica" w:hAnsi="Helvetica" w:cs="Arial"/>
        </w:rPr>
        <w:t xml:space="preserve">, </w:t>
      </w:r>
      <w:r w:rsidR="00AE5E7D">
        <w:rPr>
          <w:rFonts w:ascii="Helvetica" w:hAnsi="Helvetica" w:cs="Arial"/>
        </w:rPr>
        <w:t xml:space="preserve">yet in agreement with the heterogeneity of key </w:t>
      </w:r>
      <w:r w:rsidR="00097CE6">
        <w:rPr>
          <w:rFonts w:ascii="Helvetica" w:hAnsi="Helvetica" w:cs="Arial"/>
        </w:rPr>
        <w:t xml:space="preserve">transcription factors </w:t>
      </w:r>
      <w:r w:rsidR="00097CE6">
        <w:rPr>
          <w:rFonts w:ascii="Helvetica" w:hAnsi="Helvetica" w:cs="Arial"/>
        </w:rPr>
        <w:lastRenderedPageBreak/>
        <w:t xml:space="preserve">and </w:t>
      </w:r>
      <w:r w:rsidR="00AE5E7D">
        <w:rPr>
          <w:rFonts w:ascii="Helvetica" w:hAnsi="Helvetica" w:cs="Arial"/>
        </w:rPr>
        <w:t xml:space="preserve">fate </w:t>
      </w:r>
      <w:r w:rsidR="00097CE6">
        <w:rPr>
          <w:rFonts w:ascii="Helvetica" w:hAnsi="Helvetica" w:cs="Arial"/>
        </w:rPr>
        <w:t>determinants</w:t>
      </w:r>
      <w:r w:rsidR="004157D9">
        <w:rPr>
          <w:rFonts w:ascii="Helvetica" w:hAnsi="Helvetica" w:cs="Arial"/>
        </w:rPr>
        <w:t>.</w:t>
      </w:r>
      <w:r w:rsidR="00AE5E7D">
        <w:rPr>
          <w:rFonts w:ascii="Helvetica" w:hAnsi="Helvetica" w:cs="Arial"/>
        </w:rPr>
        <w:t xml:space="preserve"> We predicted novel </w:t>
      </w:r>
      <w:r w:rsidR="00097CE6">
        <w:rPr>
          <w:rFonts w:ascii="Helvetica" w:hAnsi="Helvetica" w:cs="Arial"/>
        </w:rPr>
        <w:t xml:space="preserve">transcription factors </w:t>
      </w:r>
      <w:r w:rsidR="00AE5E7D">
        <w:rPr>
          <w:rFonts w:ascii="Helvetica" w:hAnsi="Helvetica" w:cs="Arial"/>
        </w:rPr>
        <w:t>and markers in each case</w:t>
      </w:r>
      <w:r w:rsidR="00B27998">
        <w:rPr>
          <w:rFonts w:ascii="Helvetica" w:hAnsi="Helvetica" w:cs="Arial"/>
        </w:rPr>
        <w:t>, and</w:t>
      </w:r>
      <w:r w:rsidR="00AE5E7D">
        <w:rPr>
          <w:rFonts w:ascii="Helvetica" w:hAnsi="Helvetica" w:cs="Arial"/>
        </w:rPr>
        <w:t xml:space="preserve"> </w:t>
      </w:r>
      <w:r w:rsidR="00B27998">
        <w:rPr>
          <w:rFonts w:ascii="Helvetica" w:hAnsi="Helvetica" w:cs="Arial"/>
        </w:rPr>
        <w:t>t</w:t>
      </w:r>
      <w:r w:rsidR="00AE5E7D">
        <w:rPr>
          <w:rFonts w:ascii="Helvetica" w:hAnsi="Helvetica" w:cs="Arial"/>
        </w:rPr>
        <w:t xml:space="preserve">hey could facilitate enriching and manipulating the desired </w:t>
      </w:r>
      <w:r w:rsidR="00B27998">
        <w:rPr>
          <w:rFonts w:ascii="Helvetica" w:hAnsi="Helvetica" w:cs="Arial"/>
        </w:rPr>
        <w:t>fate outcomes</w:t>
      </w:r>
      <w:r w:rsidR="00AE5E7D">
        <w:rPr>
          <w:rFonts w:ascii="Helvetica" w:hAnsi="Helvetica" w:cs="Arial"/>
        </w:rPr>
        <w:t xml:space="preserve">.  </w:t>
      </w:r>
    </w:p>
    <w:p w14:paraId="126AC1FD" w14:textId="77777777" w:rsidR="00A87D7B" w:rsidRDefault="00A87D7B" w:rsidP="00F42343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62B2894A" w14:textId="7804A0A8" w:rsidR="00A87D7B" w:rsidRDefault="00A87D7B" w:rsidP="00A87D7B">
      <w:pPr>
        <w:autoSpaceDE w:val="0"/>
        <w:autoSpaceDN w:val="0"/>
        <w:adjustRightInd w:val="0"/>
        <w:rPr>
          <w:ins w:id="126" w:author="Klein, Allon Moshe" w:date="2021-03-31T21:51:00Z"/>
          <w:rFonts w:ascii="Helvetica" w:hAnsi="Helvetica" w:cs="Arial"/>
        </w:rPr>
      </w:pPr>
      <w:r>
        <w:rPr>
          <w:rFonts w:ascii="Helvetica" w:hAnsi="Helvetica" w:cs="Arial"/>
        </w:rPr>
        <w:t>The examples we have analyzed specifically relate to LT-scSeq implemented using</w:t>
      </w:r>
      <w:r w:rsidR="00706018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LARRY</w:t>
      </w:r>
      <w:r w:rsidR="00706018">
        <w:rPr>
          <w:rFonts w:ascii="Helvetica" w:hAnsi="Helvetica" w:cs="Arial"/>
        </w:rPr>
        <w:fldChar w:fldCharType="begin" w:fldLock="1">
          <w:fldData xml:space="preserve">ZQBKAHoAZABXAG0AdAB2ADMARQBhAFcALwBTAHMARgBmAGMAaABtAHMARwBLAHIAKwBDAFoAdABH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</w:fldData>
        </w:fldChar>
      </w:r>
      <w:r w:rsidR="00706018">
        <w:rPr>
          <w:rFonts w:ascii="Helvetica" w:hAnsi="Helvetica" w:cs="Arial"/>
        </w:rPr>
        <w:instrText>ADDIN paperpile_citation &lt;clusterId&gt;L332Z389O779S493&lt;/clusterId&gt;&lt;version&gt;0.6.9&lt;/version&gt;&lt;metadata&gt;&lt;citation&gt;&lt;id&gt;c22e1e20-7601-44b2-9146-d4b6848c88cf&lt;/id&gt;&lt;no_author/&gt;&lt;prefix/&gt;&lt;suffix/&gt;&lt;locator/&gt;&lt;locator_label&gt;page&lt;/locator_label&gt;&lt;/citation&gt;&lt;citation&gt;&lt;id&gt;d08d67ea-0bd0-4476-a063-d9186d0f0b34&lt;/id&gt;&lt;no_author/&gt;&lt;prefix/&gt;&lt;suffix/&gt;&lt;locator/&gt;&lt;locator_label&gt;page&lt;/locator_label&gt;&lt;/citation&gt;&lt;/metadata&gt; \* MERGEFORMAT</w:instrText>
      </w:r>
      <w:r w:rsidR="00706018">
        <w:rPr>
          <w:rFonts w:ascii="Helvetica" w:hAnsi="Helvetica" w:cs="Arial"/>
        </w:rPr>
      </w:r>
      <w:r w:rsidR="00706018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13,23</w:t>
      </w:r>
      <w:r w:rsidR="00706018"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 xml:space="preserve"> and</w:t>
      </w:r>
      <w:r w:rsidR="00706018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CellTag</w:t>
      </w:r>
      <w:r w:rsidR="00706018">
        <w:rPr>
          <w:rFonts w:ascii="Helvetica" w:hAnsi="Helvetica" w:cs="Arial"/>
        </w:rPr>
        <w:t>ging</w:t>
      </w:r>
      <w:r w:rsidR="00706018">
        <w:rPr>
          <w:rFonts w:ascii="Helvetica" w:hAnsi="Helvetica" w:cs="Arial"/>
        </w:rPr>
        <w:fldChar w:fldCharType="begin" w:fldLock="1">
          <w:fldData xml:space="preserve">ZQBKAHkAOQBWADEAdAB2ADMATABZAFMALwBpAHYARQBQAGkAUQB2ADUAbABwADMAcgBYAHcAUQBu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</w:fldData>
        </w:fldChar>
      </w:r>
      <w:r w:rsidR="00706018">
        <w:rPr>
          <w:rFonts w:ascii="Helvetica" w:hAnsi="Helvetica" w:cs="Arial"/>
        </w:rPr>
        <w:instrText>ADDIN paperpile_citation &lt;clusterId&gt;Y146M194B584F277&lt;/clusterId&gt;&lt;version&gt;0.6.9&lt;/version&gt;&lt;metadata&gt;&lt;citation&gt;&lt;id&gt;b70e7810-7b8c-4af9-b57b-d1d11e577273&lt;/id&gt;&lt;no_author/&gt;&lt;prefix/&gt;&lt;suffix/&gt;&lt;locator/&gt;&lt;locator_label&gt;page&lt;/locator_label&gt;&lt;/citation&gt;&lt;/metadata&gt; \* MERGEFORMAT</w:instrText>
      </w:r>
      <w:r w:rsidR="00706018">
        <w:rPr>
          <w:rFonts w:ascii="Helvetica" w:hAnsi="Helvetica" w:cs="Arial"/>
        </w:rPr>
      </w:r>
      <w:r w:rsidR="00706018">
        <w:rPr>
          <w:rFonts w:ascii="Helvetica" w:hAnsi="Helvetica" w:cs="Arial"/>
        </w:rPr>
        <w:fldChar w:fldCharType="separate"/>
      </w:r>
      <w:r w:rsidR="00706018" w:rsidRPr="00453F86">
        <w:rPr>
          <w:rFonts w:ascii="Helvetica" w:hAnsi="Helvetica" w:cs="Arial"/>
          <w:noProof/>
          <w:vertAlign w:val="superscript"/>
        </w:rPr>
        <w:t>14</w:t>
      </w:r>
      <w:r w:rsidR="00706018"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>, but CoSpar is not limited to these technologies. The state measurement can be transcriptomic (via scRNA-seq or</w:t>
      </w:r>
      <w:r w:rsidR="00BA1203">
        <w:rPr>
          <w:rFonts w:ascii="Helvetica" w:hAnsi="Helvetica" w:cs="Arial"/>
        </w:rPr>
        <w:t xml:space="preserve"> RNA f</w:t>
      </w:r>
      <w:r w:rsidR="00BA1203" w:rsidRPr="00957604">
        <w:rPr>
          <w:rFonts w:ascii="Helvetica" w:hAnsi="Helvetica" w:cs="Arial"/>
        </w:rPr>
        <w:t>luorescence in situ hybridizatio</w:t>
      </w:r>
      <w:r w:rsidR="00BA1203">
        <w:rPr>
          <w:rFonts w:ascii="Helvetica" w:hAnsi="Helvetica" w:cs="Arial"/>
        </w:rPr>
        <w:t>n</w:t>
      </w:r>
      <w:r>
        <w:rPr>
          <w:rFonts w:ascii="Helvetica" w:hAnsi="Helvetica" w:cs="Arial"/>
        </w:rPr>
        <w:t xml:space="preserve"> </w:t>
      </w:r>
      <w:r w:rsidR="00BA1203">
        <w:rPr>
          <w:rFonts w:ascii="Helvetica" w:hAnsi="Helvetica" w:cs="Arial"/>
        </w:rPr>
        <w:t>(</w:t>
      </w:r>
      <w:r>
        <w:rPr>
          <w:rFonts w:ascii="Helvetica" w:hAnsi="Helvetica" w:cs="Arial"/>
        </w:rPr>
        <w:t>FISH</w:t>
      </w:r>
      <w:r w:rsidR="00BA1203">
        <w:rPr>
          <w:rFonts w:ascii="Helvetica" w:hAnsi="Helvetica" w:cs="Arial"/>
        </w:rPr>
        <w:t>)</w:t>
      </w:r>
      <w:r>
        <w:rPr>
          <w:rFonts w:ascii="Helvetica" w:hAnsi="Helvetica" w:cs="Arial"/>
        </w:rPr>
        <w:fldChar w:fldCharType="begin" w:fldLock="1">
          <w:fldData xml:space="preserve">ZQBKAHkAMQBXAEcAMQB2ADIAegBnAFMALwBpAHUARQBQAHgAUwA3AGcATwBYAG8ALwBhAFYAQQBj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</w:fldData>
        </w:fldChar>
      </w:r>
      <w:r>
        <w:rPr>
          <w:rFonts w:ascii="Helvetica" w:hAnsi="Helvetica" w:cs="Arial"/>
        </w:rPr>
        <w:instrText>ADDIN paperpile_citation &lt;clusterId&gt;U398I386X976B669&lt;/clusterId&gt;&lt;version&gt;0.6.9&lt;/version&gt;&lt;metadata&gt;&lt;citation&gt;&lt;id&gt;f87ec3f2-7d50-462c-b8b4-eea325718db7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</w:rPr>
      </w:r>
      <w:r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37</w:t>
      </w:r>
      <w:r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>), as shown above, as well as proteomic and epigenomic; and lineage tracing can be achieved with static DNA barcodes</w:t>
      </w:r>
      <w:r>
        <w:rPr>
          <w:rFonts w:ascii="Helvetica" w:hAnsi="Helvetica" w:cs="Arial"/>
        </w:rPr>
        <w:fldChar w:fldCharType="begin" w:fldLock="1">
          <w:fldData xml:space="preserve">ZQBKAHoAZABXAG0AdAB2ADMARQBhAFcALwBTAHMARgBmAGMAaABtAHMARwBLAHIAKwBDAFoAdABH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</w:fldData>
        </w:fldChar>
      </w:r>
      <w:r>
        <w:rPr>
          <w:rFonts w:ascii="Helvetica" w:hAnsi="Helvetica" w:cs="Arial"/>
        </w:rPr>
        <w:instrText>ADDIN paperpile_citation &lt;clusterId&gt;C935Q385F676J496&lt;/clusterId&gt;&lt;version&gt;0.6.9&lt;/version&gt;&lt;metadata&gt;&lt;citation&gt;&lt;id&gt;c22e1e20-7601-44b2-9146-d4b6848c88cf&lt;/id&gt;&lt;no_author/&gt;&lt;prefix/&gt;&lt;suffix/&gt;&lt;locator/&gt;&lt;locator_label&gt;page&lt;/locator_label&gt;&lt;/citation&gt;&lt;citation&gt;&lt;id&gt;d08d67ea-0bd0-4476-a063-d9186d0f0b34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</w:rPr>
      </w:r>
      <w:r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13,23</w:t>
      </w:r>
      <w:r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>, endogenous mutations</w:t>
      </w:r>
      <w:r>
        <w:rPr>
          <w:rFonts w:ascii="Helvetica" w:hAnsi="Helvetica" w:cs="Arial"/>
        </w:rPr>
        <w:fldChar w:fldCharType="begin" w:fldLock="1">
          <w:fldData xml:space="preserve">ZQBKAHoAdABXAFcAdAB2AEcAegBjAFcALwBTAHUARQBQAG4AUwA3AGcARQBmAG0AdgBHAGMAUwBC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</w:fldData>
        </w:fldChar>
      </w:r>
      <w:r>
        <w:rPr>
          <w:rFonts w:ascii="Helvetica" w:hAnsi="Helvetica" w:cs="Arial"/>
        </w:rPr>
        <w:instrText>ADDIN paperpile_citation &lt;clusterId&gt;C898J955F346C139&lt;/clusterId&gt;&lt;version&gt;0.6.9&lt;/version&gt;&lt;metadata&gt;&lt;citation&gt;&lt;id&gt;f6435ee1-d7d7-4bc7-b277-538490e3a0b7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</w:rPr>
      </w:r>
      <w:r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38</w:t>
      </w:r>
      <w:r>
        <w:rPr>
          <w:rFonts w:ascii="Helvetica" w:hAnsi="Helvetica" w:cs="Arial"/>
        </w:rPr>
        <w:fldChar w:fldCharType="end"/>
      </w:r>
      <w:r>
        <w:rPr>
          <w:rFonts w:ascii="Helvetica" w:hAnsi="Helvetica" w:cs="Arial"/>
        </w:rPr>
        <w:t xml:space="preserve">, or exogenous DNA constructs that accumulate mutations over time, </w:t>
      </w:r>
      <w:r w:rsidRPr="00810A68">
        <w:rPr>
          <w:rFonts w:ascii="Helvetica" w:hAnsi="Helvetica" w:cs="Arial"/>
        </w:rPr>
        <w:t xml:space="preserve">like CRISPR-based </w:t>
      </w:r>
      <w:r>
        <w:rPr>
          <w:rFonts w:ascii="Helvetica" w:hAnsi="Helvetica" w:cs="Arial"/>
        </w:rPr>
        <w:t>editing</w:t>
      </w:r>
      <w:r>
        <w:rPr>
          <w:rFonts w:ascii="Helvetica" w:hAnsi="Helvetica" w:cs="Arial"/>
        </w:rPr>
        <w:fldChar w:fldCharType="begin" w:fldLock="1">
          <w:fldData xml:space="preserve">ZQBKAHoATgBXADkAbQBPADUATQBhAHgALwBSAFcAaQBIAHcAUQBKADYATwB6AGgAawB0AHcARQA2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</w:fldData>
        </w:fldChar>
      </w:r>
      <w:r>
        <w:rPr>
          <w:rFonts w:ascii="Helvetica" w:hAnsi="Helvetica" w:cs="Arial"/>
        </w:rPr>
        <w:instrText>ADDIN paperpile_citation &lt;clusterId&gt;I481W547L838P622&lt;/clusterId&gt;&lt;version&gt;0.6.9&lt;/version&gt;&lt;metadata&gt;&lt;citation&gt;&lt;id&gt;b3116bd7-abb8-48e0-b6e4-5f7e16d7a252&lt;/id&gt;&lt;no_author/&gt;&lt;prefix/&gt;&lt;suffix/&gt;&lt;locator/&gt;&lt;locator_label&gt;page&lt;/locator_label&gt;&lt;/citation&gt;&lt;citation&gt;&lt;id&gt;41e0240a-e7ea-43b2-82ba-c41f0e52ba99&lt;/id&gt;&lt;no_author/&gt;&lt;prefix/&gt;&lt;suffix/&gt;&lt;locator/&gt;&lt;locator_label&gt;page&lt;/locator_label&gt;&lt;/citation&gt;&lt;citation&gt;&lt;id&gt;8e6dd743-85fb-4a61-bc83-d4032c6a05f0&lt;/id&gt;&lt;no_author/&gt;&lt;prefix/&gt;&lt;suffix/&gt;&lt;locator/&gt;&lt;locator_label&gt;page&lt;/locator_label&gt;&lt;/citation&gt;&lt;citation&gt;&lt;id&gt;3633ce6a-4ecd-4a89-b9f5-ee23958391a5&lt;/id&gt;&lt;no_author/&gt;&lt;prefix/&gt;&lt;suffix/&gt;&lt;locator/&gt;&lt;locator_label&gt;page&lt;/locator_label&gt;&lt;/citation&gt;&lt;citation&gt;&lt;id&gt;8b81d70f-d875-4f64-a056-69ca7f39a892&lt;/id&gt;&lt;no_author/&gt;&lt;prefix/&gt;&lt;suffix/&gt;&lt;locator/&gt;&lt;locator_label&gt;page&lt;/locator_label&gt;&lt;/citation&gt;&lt;/metadata&gt; \* MERGEFORMAT</w:instrText>
      </w:r>
      <w:r>
        <w:rPr>
          <w:rFonts w:ascii="Helvetica" w:hAnsi="Helvetica" w:cs="Arial"/>
        </w:rPr>
      </w:r>
      <w:r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2,17,18,39,40</w:t>
      </w:r>
      <w:r>
        <w:rPr>
          <w:rFonts w:ascii="Helvetica" w:hAnsi="Helvetica" w:cs="Arial"/>
        </w:rPr>
        <w:fldChar w:fldCharType="end"/>
      </w:r>
      <w:r w:rsidRPr="00810A68">
        <w:rPr>
          <w:rFonts w:ascii="Helvetica" w:hAnsi="Helvetica" w:cs="Arial"/>
        </w:rPr>
        <w:t>.</w:t>
      </w:r>
      <w:r>
        <w:rPr>
          <w:rFonts w:ascii="Helvetica" w:hAnsi="Helvetica" w:cs="Arial"/>
        </w:rPr>
        <w:t xml:space="preserve"> CoSpar can thus facilitate</w:t>
      </w:r>
      <w:r w:rsidRPr="00810A68">
        <w:rPr>
          <w:rFonts w:ascii="Helvetica" w:hAnsi="Helvetica" w:cs="Arial"/>
        </w:rPr>
        <w:t xml:space="preserve"> interpretation of </w:t>
      </w:r>
      <w:r w:rsidR="005B32C1">
        <w:rPr>
          <w:rFonts w:ascii="Helvetica" w:hAnsi="Helvetica" w:cs="Arial"/>
        </w:rPr>
        <w:t xml:space="preserve">the </w:t>
      </w:r>
      <w:r>
        <w:rPr>
          <w:rFonts w:ascii="Helvetica" w:hAnsi="Helvetica" w:cs="Arial"/>
        </w:rPr>
        <w:t xml:space="preserve">rapidly evolving </w:t>
      </w:r>
      <w:r w:rsidR="00C31E8F">
        <w:rPr>
          <w:rFonts w:ascii="Helvetica" w:hAnsi="Helvetica" w:cs="Arial"/>
        </w:rPr>
        <w:t>field of LT-scSeq</w:t>
      </w:r>
      <w:r>
        <w:rPr>
          <w:rFonts w:ascii="Helvetica" w:hAnsi="Helvetica" w:cs="Arial"/>
        </w:rPr>
        <w:t xml:space="preserve">, and </w:t>
      </w:r>
      <w:r w:rsidR="00C31E8F">
        <w:rPr>
          <w:rFonts w:ascii="Helvetica" w:hAnsi="Helvetica" w:cs="Arial"/>
        </w:rPr>
        <w:t>thus accelerate</w:t>
      </w:r>
      <w:r>
        <w:rPr>
          <w:rFonts w:ascii="Helvetica" w:hAnsi="Helvetica" w:cs="Arial"/>
        </w:rPr>
        <w:t xml:space="preserve"> exploration of development and disease.  </w:t>
      </w:r>
    </w:p>
    <w:p w14:paraId="4DBC1A09" w14:textId="283E6672" w:rsidR="00B627C0" w:rsidRDefault="00B627C0" w:rsidP="00A87D7B">
      <w:pPr>
        <w:autoSpaceDE w:val="0"/>
        <w:autoSpaceDN w:val="0"/>
        <w:adjustRightInd w:val="0"/>
        <w:rPr>
          <w:rFonts w:ascii="Helvetica" w:hAnsi="Helvetica" w:cs="Arial"/>
          <w:highlight w:val="yellow"/>
        </w:rPr>
      </w:pPr>
    </w:p>
    <w:p w14:paraId="09DAB1DB" w14:textId="4E8B7AFD" w:rsidR="003059E0" w:rsidRPr="000F1A76" w:rsidRDefault="00B627C0" w:rsidP="00BF1788">
      <w:pPr>
        <w:autoSpaceDE w:val="0"/>
        <w:autoSpaceDN w:val="0"/>
        <w:adjustRightInd w:val="0"/>
        <w:rPr>
          <w:rFonts w:ascii="Helvetica" w:hAnsi="Helvetica" w:cs="Arial"/>
        </w:rPr>
      </w:pPr>
      <w:r w:rsidRPr="000F1A76">
        <w:rPr>
          <w:rFonts w:ascii="Helvetica" w:hAnsi="Helvetica" w:cs="Arial"/>
        </w:rPr>
        <w:t>CoSpar also has limitations</w:t>
      </w:r>
      <w:r w:rsidR="002A4FA3" w:rsidRPr="000F1A76">
        <w:rPr>
          <w:rFonts w:ascii="Helvetica" w:hAnsi="Helvetica" w:cs="Arial"/>
        </w:rPr>
        <w:t xml:space="preserve">, which directly follow from its </w:t>
      </w:r>
      <w:r w:rsidR="00AD635F" w:rsidRPr="000F1A76">
        <w:rPr>
          <w:rFonts w:ascii="Helvetica" w:hAnsi="Helvetica" w:cs="Arial"/>
        </w:rPr>
        <w:t xml:space="preserve">central </w:t>
      </w:r>
      <w:r w:rsidR="002A4FA3" w:rsidRPr="000F1A76">
        <w:rPr>
          <w:rFonts w:ascii="Helvetica" w:hAnsi="Helvetica" w:cs="Arial"/>
        </w:rPr>
        <w:t>assumption</w:t>
      </w:r>
      <w:r w:rsidRPr="000F1A76">
        <w:rPr>
          <w:rFonts w:ascii="Helvetica" w:hAnsi="Helvetica" w:cs="Arial"/>
        </w:rPr>
        <w:t xml:space="preserve">. </w:t>
      </w:r>
      <w:r w:rsidR="00256623" w:rsidRPr="000F1A76">
        <w:rPr>
          <w:rFonts w:ascii="Helvetica" w:hAnsi="Helvetica" w:cs="Arial"/>
        </w:rPr>
        <w:t>By</w:t>
      </w:r>
      <w:r w:rsidR="00FD2EDE" w:rsidRPr="000F1A76">
        <w:rPr>
          <w:rFonts w:ascii="Helvetica" w:hAnsi="Helvetica" w:cs="Arial"/>
        </w:rPr>
        <w:t xml:space="preserve"> enforc</w:t>
      </w:r>
      <w:r w:rsidR="00256623" w:rsidRPr="000F1A76">
        <w:rPr>
          <w:rFonts w:ascii="Helvetica" w:hAnsi="Helvetica" w:cs="Arial"/>
        </w:rPr>
        <w:t>ing</w:t>
      </w:r>
      <w:r w:rsidR="00FD2EDE" w:rsidRPr="000F1A76">
        <w:rPr>
          <w:rFonts w:ascii="Helvetica" w:hAnsi="Helvetica" w:cs="Arial"/>
        </w:rPr>
        <w:t xml:space="preserve"> coheren</w:t>
      </w:r>
      <w:r w:rsidR="00256623" w:rsidRPr="000F1A76">
        <w:rPr>
          <w:rFonts w:ascii="Helvetica" w:hAnsi="Helvetica" w:cs="Arial"/>
        </w:rPr>
        <w:t>t fate choices between similar cells</w:t>
      </w:r>
      <w:r w:rsidR="00FD2EDE" w:rsidRPr="000F1A76">
        <w:rPr>
          <w:rFonts w:ascii="Helvetica" w:hAnsi="Helvetica" w:cs="Arial"/>
        </w:rPr>
        <w:t>,</w:t>
      </w:r>
      <w:r w:rsidRPr="000F1A76">
        <w:rPr>
          <w:rFonts w:ascii="Helvetica" w:hAnsi="Helvetica" w:cs="Arial"/>
        </w:rPr>
        <w:t xml:space="preserve"> </w:t>
      </w:r>
      <w:r w:rsidR="00256623" w:rsidRPr="000F1A76">
        <w:rPr>
          <w:rFonts w:ascii="Helvetica" w:hAnsi="Helvetica" w:cs="Arial"/>
        </w:rPr>
        <w:t xml:space="preserve">CoSpar becomes </w:t>
      </w:r>
      <w:r w:rsidR="00FD2EDE" w:rsidRPr="000F1A76">
        <w:rPr>
          <w:rFonts w:ascii="Helvetica" w:hAnsi="Helvetica" w:cs="Arial"/>
        </w:rPr>
        <w:t>sensitive to choices in measuring cell-cell simil</w:t>
      </w:r>
      <w:r w:rsidR="00950C03" w:rsidRPr="000F1A76">
        <w:rPr>
          <w:rFonts w:ascii="Helvetica" w:hAnsi="Helvetica" w:cs="Arial"/>
        </w:rPr>
        <w:t>arity</w:t>
      </w:r>
      <w:r w:rsidR="00FD2EDE" w:rsidRPr="000F1A76">
        <w:rPr>
          <w:rFonts w:ascii="Helvetica" w:hAnsi="Helvetica" w:cs="Arial"/>
        </w:rPr>
        <w:t xml:space="preserve"> </w:t>
      </w:r>
      <w:r w:rsidR="006045BD" w:rsidRPr="000F1A76">
        <w:rPr>
          <w:rFonts w:ascii="Helvetica" w:hAnsi="Helvetica" w:cs="Arial"/>
        </w:rPr>
        <w:t>(Fig. 2</w:t>
      </w:r>
      <w:r w:rsidR="006045BD" w:rsidRPr="000F1A76">
        <w:rPr>
          <w:rFonts w:ascii="Helvetica" w:hAnsi="Helvetica" w:cs="Arial"/>
          <w:b/>
        </w:rPr>
        <w:t>a</w:t>
      </w:r>
      <w:r w:rsidR="00C1389E" w:rsidRPr="000F1A76">
        <w:rPr>
          <w:rFonts w:ascii="Helvetica" w:hAnsi="Helvetica" w:cs="Arial"/>
        </w:rPr>
        <w:t xml:space="preserve">; Supplementary Fig. </w:t>
      </w:r>
      <w:ins w:id="127" w:author="Wang, Shouwen" w:date="2021-04-07T10:46:00Z">
        <w:r w:rsidR="0017175C">
          <w:rPr>
            <w:rFonts w:ascii="Helvetica" w:hAnsi="Helvetica" w:cs="Arial"/>
          </w:rPr>
          <w:t>7</w:t>
        </w:r>
      </w:ins>
      <w:del w:id="128" w:author="Wang, Shouwen" w:date="2021-04-07T10:46:00Z">
        <w:r w:rsidR="00C1389E" w:rsidRPr="000F1A76" w:rsidDel="0017175C">
          <w:rPr>
            <w:rFonts w:ascii="Helvetica" w:hAnsi="Helvetica" w:cs="Arial"/>
          </w:rPr>
          <w:delText>1</w:delText>
        </w:r>
      </w:del>
      <w:ins w:id="129" w:author="Wang, Shouwen" w:date="2021-04-07T10:47:00Z">
        <w:r w:rsidR="0017175C">
          <w:rPr>
            <w:rFonts w:ascii="Helvetica" w:hAnsi="Helvetica" w:cs="Arial"/>
            <w:b/>
          </w:rPr>
          <w:t>a</w:t>
        </w:r>
      </w:ins>
      <w:del w:id="130" w:author="Wang, Shouwen" w:date="2021-04-07T10:47:00Z">
        <w:r w:rsidR="00C1389E" w:rsidRPr="000F1A76" w:rsidDel="0017175C">
          <w:rPr>
            <w:rFonts w:ascii="Helvetica" w:hAnsi="Helvetica" w:cs="Arial"/>
            <w:b/>
          </w:rPr>
          <w:delText>d</w:delText>
        </w:r>
      </w:del>
      <w:r w:rsidR="006045BD" w:rsidRPr="000F1A76">
        <w:rPr>
          <w:rFonts w:ascii="Helvetica" w:hAnsi="Helvetica" w:cs="Arial"/>
        </w:rPr>
        <w:t>)</w:t>
      </w:r>
      <w:r w:rsidR="00155FBA" w:rsidRPr="000F1A76">
        <w:rPr>
          <w:rFonts w:ascii="Helvetica" w:hAnsi="Helvetica" w:cs="Arial"/>
        </w:rPr>
        <w:t>, and to the degree of smoothing used in implementing the algorithm</w:t>
      </w:r>
      <w:r w:rsidRPr="000F1A76">
        <w:rPr>
          <w:rFonts w:ascii="Helvetica" w:hAnsi="Helvetica" w:cs="Arial"/>
        </w:rPr>
        <w:t xml:space="preserve">. </w:t>
      </w:r>
      <w:r w:rsidR="00C37317" w:rsidRPr="000F1A76">
        <w:rPr>
          <w:rFonts w:ascii="Helvetica" w:hAnsi="Helvetica" w:cs="Arial"/>
        </w:rPr>
        <w:t>Thus, CoSpar will fail to identify fate biases when heterogeneity relevant to cell fate is not measured, or when it is filtered out during data analysis</w:t>
      </w:r>
      <w:r w:rsidR="00256623" w:rsidRPr="000F1A76">
        <w:rPr>
          <w:rFonts w:ascii="Helvetica" w:hAnsi="Helvetica" w:cs="Arial"/>
        </w:rPr>
        <w:t>, or due to over-/under-smoothing</w:t>
      </w:r>
      <w:r w:rsidR="00C37317" w:rsidRPr="000F1A76">
        <w:rPr>
          <w:rFonts w:ascii="Helvetica" w:hAnsi="Helvetica" w:cs="Arial"/>
        </w:rPr>
        <w:t xml:space="preserve">. </w:t>
      </w:r>
      <w:r w:rsidR="00BF1788" w:rsidRPr="000F1A76">
        <w:rPr>
          <w:rFonts w:ascii="Helvetica" w:hAnsi="Helvetica" w:cs="Arial"/>
        </w:rPr>
        <w:t xml:space="preserve">In addition, when </w:t>
      </w:r>
      <w:del w:id="131" w:author="Wang, Shouwen" w:date="2021-04-07T12:50:00Z">
        <w:r w:rsidR="00BF1788" w:rsidRPr="000F1A76" w:rsidDel="00720B8E">
          <w:rPr>
            <w:rFonts w:ascii="Helvetica" w:hAnsi="Helvetica" w:cs="Arial"/>
          </w:rPr>
          <w:delText>carrying i</w:delText>
        </w:r>
        <w:r w:rsidR="006045BD" w:rsidRPr="000F1A76" w:rsidDel="00720B8E">
          <w:rPr>
            <w:rFonts w:ascii="Helvetica" w:hAnsi="Helvetica" w:cs="Arial"/>
          </w:rPr>
          <w:delText xml:space="preserve">nference </w:delText>
        </w:r>
        <w:r w:rsidR="00BF1788" w:rsidRPr="000F1A76" w:rsidDel="00720B8E">
          <w:rPr>
            <w:rFonts w:ascii="Helvetica" w:hAnsi="Helvetica" w:cs="Arial"/>
          </w:rPr>
          <w:delText>of</w:delText>
        </w:r>
      </w:del>
      <w:ins w:id="132" w:author="Wang, Shouwen" w:date="2021-04-07T12:50:00Z">
        <w:r w:rsidR="00720B8E">
          <w:rPr>
            <w:rFonts w:ascii="Helvetica" w:hAnsi="Helvetica" w:cs="Arial"/>
          </w:rPr>
          <w:t>inferring</w:t>
        </w:r>
      </w:ins>
      <w:r w:rsidR="00BF1788" w:rsidRPr="000F1A76">
        <w:rPr>
          <w:rFonts w:ascii="Helvetica" w:hAnsi="Helvetica" w:cs="Arial"/>
        </w:rPr>
        <w:t xml:space="preserve"> progenitor bias from</w:t>
      </w:r>
      <w:r w:rsidR="006045BD" w:rsidRPr="000F1A76">
        <w:rPr>
          <w:rFonts w:ascii="Helvetica" w:hAnsi="Helvetica" w:cs="Arial"/>
        </w:rPr>
        <w:t xml:space="preserve"> clon</w:t>
      </w:r>
      <w:r w:rsidR="00BF1788" w:rsidRPr="000F1A76">
        <w:rPr>
          <w:rFonts w:ascii="Helvetica" w:hAnsi="Helvetica" w:cs="Arial"/>
        </w:rPr>
        <w:t xml:space="preserve">es observed at a single late </w:t>
      </w:r>
      <w:r w:rsidR="006045BD" w:rsidRPr="000F1A76">
        <w:rPr>
          <w:rFonts w:ascii="Helvetica" w:hAnsi="Helvetica" w:cs="Arial"/>
        </w:rPr>
        <w:t>time point</w:t>
      </w:r>
      <w:r w:rsidR="00BF1788" w:rsidRPr="000F1A76">
        <w:rPr>
          <w:rFonts w:ascii="Helvetica" w:hAnsi="Helvetica" w:cs="Arial"/>
        </w:rPr>
        <w:t>, CoSpar performs by matching heterogeneity in initial state</w:t>
      </w:r>
      <w:ins w:id="133" w:author="Wang, Shouwen" w:date="2021-04-07T10:45:00Z">
        <w:r w:rsidR="0017175C">
          <w:rPr>
            <w:rFonts w:ascii="Helvetica" w:hAnsi="Helvetica" w:cs="Arial"/>
          </w:rPr>
          <w:t>s</w:t>
        </w:r>
      </w:ins>
      <w:r w:rsidR="00BF1788" w:rsidRPr="000F1A76">
        <w:rPr>
          <w:rFonts w:ascii="Helvetica" w:hAnsi="Helvetica" w:cs="Arial"/>
        </w:rPr>
        <w:t xml:space="preserve"> to the structure of clones observed later. CoSpar can</w:t>
      </w:r>
      <w:r w:rsidR="00A128D1" w:rsidRPr="000F1A76">
        <w:rPr>
          <w:rFonts w:ascii="Helvetica" w:hAnsi="Helvetica" w:cs="Arial"/>
        </w:rPr>
        <w:t xml:space="preserve"> fail </w:t>
      </w:r>
      <w:r w:rsidR="00BF1788" w:rsidRPr="000F1A76">
        <w:rPr>
          <w:rFonts w:ascii="Helvetica" w:hAnsi="Helvetica" w:cs="Arial"/>
        </w:rPr>
        <w:t>in this case when</w:t>
      </w:r>
      <w:r w:rsidR="00A128D1" w:rsidRPr="000F1A76">
        <w:rPr>
          <w:rFonts w:ascii="Helvetica" w:hAnsi="Helvetica" w:cs="Arial"/>
        </w:rPr>
        <w:t xml:space="preserve"> </w:t>
      </w:r>
      <w:r w:rsidR="00BF1788" w:rsidRPr="000F1A76">
        <w:rPr>
          <w:rFonts w:ascii="Helvetica" w:hAnsi="Helvetica" w:cs="Arial"/>
        </w:rPr>
        <w:t>heterogeneity in the</w:t>
      </w:r>
      <w:r w:rsidR="00A128D1" w:rsidRPr="000F1A76">
        <w:rPr>
          <w:rFonts w:ascii="Helvetica" w:hAnsi="Helvetica" w:cs="Arial"/>
        </w:rPr>
        <w:t xml:space="preserve"> later population </w:t>
      </w:r>
      <w:r w:rsidR="00BF1788" w:rsidRPr="000F1A76">
        <w:rPr>
          <w:rFonts w:ascii="Helvetica" w:hAnsi="Helvetica" w:cs="Arial"/>
        </w:rPr>
        <w:t>cannot be related to heterogeneity in</w:t>
      </w:r>
      <w:r w:rsidR="00A128D1" w:rsidRPr="000F1A76">
        <w:rPr>
          <w:rFonts w:ascii="Helvetica" w:hAnsi="Helvetica" w:cs="Arial"/>
        </w:rPr>
        <w:t xml:space="preserve"> the initial population</w:t>
      </w:r>
      <w:r w:rsidR="00F75AC1" w:rsidRPr="000F1A76">
        <w:rPr>
          <w:rFonts w:ascii="Helvetica" w:hAnsi="Helvetica" w:cs="Arial"/>
        </w:rPr>
        <w:t xml:space="preserve"> (Supplementary Fig. 7</w:t>
      </w:r>
      <w:r w:rsidR="00F75AC1" w:rsidRPr="000F1A76">
        <w:rPr>
          <w:rFonts w:ascii="Helvetica" w:hAnsi="Helvetica" w:cs="Arial"/>
          <w:b/>
        </w:rPr>
        <w:t>b</w:t>
      </w:r>
      <w:r w:rsidR="00F75AC1" w:rsidRPr="000F1A76">
        <w:rPr>
          <w:rFonts w:ascii="Helvetica" w:hAnsi="Helvetica" w:cs="Arial"/>
        </w:rPr>
        <w:t>)</w:t>
      </w:r>
      <w:r w:rsidR="00A128D1" w:rsidRPr="000F1A76">
        <w:rPr>
          <w:rFonts w:ascii="Helvetica" w:hAnsi="Helvetica" w:cs="Arial"/>
        </w:rPr>
        <w:t xml:space="preserve">. </w:t>
      </w:r>
      <w:r w:rsidR="00ED7C27" w:rsidRPr="000F1A76">
        <w:rPr>
          <w:rFonts w:ascii="Helvetica" w:hAnsi="Helvetica" w:cs="Arial"/>
        </w:rPr>
        <w:t>Despite these caveats,</w:t>
      </w:r>
      <w:r w:rsidR="005B7C1B" w:rsidRPr="000F1A76">
        <w:rPr>
          <w:rFonts w:ascii="Helvetica" w:hAnsi="Helvetica" w:cs="Arial"/>
        </w:rPr>
        <w:t xml:space="preserve"> CoSpar </w:t>
      </w:r>
      <w:r w:rsidR="00ED7C27" w:rsidRPr="000F1A76">
        <w:rPr>
          <w:rFonts w:ascii="Helvetica" w:hAnsi="Helvetica" w:cs="Arial"/>
        </w:rPr>
        <w:t>provided sensible predictions</w:t>
      </w:r>
      <w:r w:rsidR="005B7C1B" w:rsidRPr="000F1A76">
        <w:rPr>
          <w:rFonts w:ascii="Helvetica" w:hAnsi="Helvetica" w:cs="Arial"/>
        </w:rPr>
        <w:t xml:space="preserve"> </w:t>
      </w:r>
      <w:r w:rsidR="00ED7C27" w:rsidRPr="000F1A76">
        <w:rPr>
          <w:rFonts w:ascii="Helvetica" w:hAnsi="Helvetica" w:cs="Arial"/>
        </w:rPr>
        <w:t xml:space="preserve">in </w:t>
      </w:r>
      <w:r w:rsidR="00B015C1" w:rsidRPr="000F1A76">
        <w:rPr>
          <w:rFonts w:ascii="Helvetica" w:hAnsi="Helvetica" w:cs="Arial"/>
        </w:rPr>
        <w:t xml:space="preserve">the </w:t>
      </w:r>
      <w:r w:rsidR="00ED7C27" w:rsidRPr="000F1A76">
        <w:rPr>
          <w:rFonts w:ascii="Helvetica" w:hAnsi="Helvetica" w:cs="Arial"/>
        </w:rPr>
        <w:t>cases examined here</w:t>
      </w:r>
      <w:r w:rsidR="005B7C1B" w:rsidRPr="000F1A76">
        <w:rPr>
          <w:rFonts w:ascii="Helvetica" w:hAnsi="Helvetica" w:cs="Arial"/>
        </w:rPr>
        <w:t>.</w:t>
      </w:r>
      <w:r w:rsidR="00C203C4" w:rsidRPr="000F1A76">
        <w:rPr>
          <w:rFonts w:ascii="Helvetica" w:hAnsi="Helvetica" w:cs="Arial"/>
        </w:rPr>
        <w:t xml:space="preserve"> </w:t>
      </w:r>
    </w:p>
    <w:p w14:paraId="60985512" w14:textId="77777777" w:rsidR="00C203C4" w:rsidRDefault="00C203C4" w:rsidP="00A87D7B">
      <w:pPr>
        <w:autoSpaceDE w:val="0"/>
        <w:autoSpaceDN w:val="0"/>
        <w:adjustRightInd w:val="0"/>
        <w:rPr>
          <w:rFonts w:ascii="Helvetica" w:hAnsi="Helvetica" w:cs="Arial"/>
        </w:rPr>
      </w:pPr>
    </w:p>
    <w:p w14:paraId="79D8A909" w14:textId="4DAC1883" w:rsidR="007A70A3" w:rsidRDefault="008673EE" w:rsidP="00D41FC9">
      <w:pPr>
        <w:autoSpaceDE w:val="0"/>
        <w:autoSpaceDN w:val="0"/>
        <w:adjustRightInd w:val="0"/>
        <w:rPr>
          <w:rFonts w:ascii="Helvetica" w:hAnsi="Helvetica" w:cs="Arial"/>
        </w:rPr>
      </w:pPr>
      <w:r>
        <w:rPr>
          <w:rFonts w:ascii="Helvetica" w:hAnsi="Helvetica" w:cs="Arial"/>
        </w:rPr>
        <w:t>We expect c</w:t>
      </w:r>
      <w:r w:rsidR="00C375C8">
        <w:rPr>
          <w:rFonts w:ascii="Helvetica" w:hAnsi="Helvetica" w:cs="Arial"/>
        </w:rPr>
        <w:t>oherent spars</w:t>
      </w:r>
      <w:r w:rsidR="004A79D9">
        <w:rPr>
          <w:rFonts w:ascii="Helvetica" w:hAnsi="Helvetica" w:cs="Arial"/>
        </w:rPr>
        <w:t>e</w:t>
      </w:r>
      <w:r w:rsidR="00C375C8">
        <w:rPr>
          <w:rFonts w:ascii="Helvetica" w:hAnsi="Helvetica" w:cs="Arial"/>
        </w:rPr>
        <w:t xml:space="preserve"> optimization</w:t>
      </w:r>
      <w:r w:rsidR="00F3671A" w:rsidRPr="00810A68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to be useful for applications beyond dynamic inference</w:t>
      </w:r>
      <w:r w:rsidR="00D259A7">
        <w:rPr>
          <w:rFonts w:ascii="Helvetica" w:hAnsi="Helvetica" w:cs="Arial"/>
        </w:rPr>
        <w:t>.</w:t>
      </w:r>
      <w:r w:rsidR="00BA1203">
        <w:rPr>
          <w:rFonts w:ascii="Helvetica" w:hAnsi="Helvetica" w:cs="Arial"/>
        </w:rPr>
        <w:t xml:space="preserve"> </w:t>
      </w:r>
      <w:r w:rsidR="00ED5625">
        <w:rPr>
          <w:rFonts w:ascii="Helvetica" w:hAnsi="Helvetica" w:cs="Arial"/>
        </w:rPr>
        <w:t>Several problems require</w:t>
      </w:r>
      <w:r w:rsidR="0065396F">
        <w:rPr>
          <w:rFonts w:ascii="Helvetica" w:hAnsi="Helvetica" w:cs="Arial"/>
        </w:rPr>
        <w:t xml:space="preserve"> </w:t>
      </w:r>
      <w:r w:rsidR="00ED5625">
        <w:rPr>
          <w:rFonts w:ascii="Helvetica" w:hAnsi="Helvetica" w:cs="Arial"/>
        </w:rPr>
        <w:t xml:space="preserve">learning </w:t>
      </w:r>
      <w:r w:rsidR="000F1714">
        <w:rPr>
          <w:rFonts w:ascii="Helvetica" w:hAnsi="Helvetica" w:cs="Arial"/>
        </w:rPr>
        <w:t xml:space="preserve">locally coherent </w:t>
      </w:r>
      <w:r w:rsidR="00ED5625">
        <w:rPr>
          <w:rFonts w:ascii="Helvetica" w:hAnsi="Helvetica" w:cs="Arial"/>
        </w:rPr>
        <w:t>maps from few and noisy</w:t>
      </w:r>
      <w:r w:rsidR="000F1714">
        <w:rPr>
          <w:rFonts w:ascii="Helvetica" w:hAnsi="Helvetica" w:cs="Arial"/>
        </w:rPr>
        <w:t xml:space="preserve"> measurements</w:t>
      </w:r>
      <w:r w:rsidR="00BA1203">
        <w:rPr>
          <w:rFonts w:ascii="Helvetica" w:hAnsi="Helvetica" w:cs="Arial"/>
        </w:rPr>
        <w:t xml:space="preserve">. </w:t>
      </w:r>
      <w:r w:rsidR="00605AB6">
        <w:rPr>
          <w:rFonts w:ascii="Helvetica" w:hAnsi="Helvetica" w:cs="Arial"/>
        </w:rPr>
        <w:t xml:space="preserve">Such </w:t>
      </w:r>
      <w:r w:rsidR="00175029">
        <w:rPr>
          <w:rFonts w:ascii="Helvetica" w:hAnsi="Helvetica" w:cs="Arial"/>
        </w:rPr>
        <w:t>problems</w:t>
      </w:r>
      <w:r w:rsidR="00605AB6">
        <w:rPr>
          <w:rFonts w:ascii="Helvetica" w:hAnsi="Helvetica" w:cs="Arial"/>
        </w:rPr>
        <w:t xml:space="preserve"> occur, for example</w:t>
      </w:r>
      <w:ins w:id="134" w:author="Wang, Shouwen" w:date="2021-04-07T11:09:00Z">
        <w:r w:rsidR="003B4683">
          <w:rPr>
            <w:rFonts w:ascii="Helvetica" w:hAnsi="Helvetica" w:cs="Arial"/>
          </w:rPr>
          <w:t>,</w:t>
        </w:r>
      </w:ins>
      <w:r w:rsidR="00A543B1">
        <w:rPr>
          <w:rFonts w:ascii="Helvetica" w:hAnsi="Helvetica" w:cs="Arial"/>
        </w:rPr>
        <w:t xml:space="preserve"> when</w:t>
      </w:r>
      <w:r w:rsidR="00605AB6">
        <w:rPr>
          <w:rFonts w:ascii="Helvetica" w:hAnsi="Helvetica" w:cs="Arial"/>
        </w:rPr>
        <w:t>:</w:t>
      </w:r>
      <w:r w:rsidR="00C375C8">
        <w:rPr>
          <w:rFonts w:ascii="Helvetica" w:hAnsi="Helvetica" w:cs="Arial"/>
        </w:rPr>
        <w:t xml:space="preserve"> </w:t>
      </w:r>
      <w:r w:rsidR="001F786D">
        <w:rPr>
          <w:rFonts w:ascii="Helvetica" w:hAnsi="Helvetica" w:cs="Arial"/>
        </w:rPr>
        <w:t>integrat</w:t>
      </w:r>
      <w:r w:rsidR="00A543B1">
        <w:rPr>
          <w:rFonts w:ascii="Helvetica" w:hAnsi="Helvetica" w:cs="Arial"/>
        </w:rPr>
        <w:t>ing</w:t>
      </w:r>
      <w:r w:rsidR="001F786D">
        <w:rPr>
          <w:rFonts w:ascii="Helvetica" w:hAnsi="Helvetica" w:cs="Arial"/>
        </w:rPr>
        <w:t xml:space="preserve"> two sets of measurements in the same system</w:t>
      </w:r>
      <w:r w:rsidR="001F786D">
        <w:rPr>
          <w:rFonts w:ascii="Helvetica" w:hAnsi="Helvetica" w:cs="Arial"/>
        </w:rPr>
        <w:fldChar w:fldCharType="begin" w:fldLock="1">
          <w:fldData xml:space="preserve">ZQBKAHoAVgBXAFcAdAB2ADMARABZAFcALwBTAHYARQBmAE8AZwBEAEcATQBsADYAUAB3AEkARQBH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</w:fldData>
        </w:fldChar>
      </w:r>
      <w:r w:rsidR="001F786D">
        <w:rPr>
          <w:rFonts w:ascii="Helvetica" w:hAnsi="Helvetica" w:cs="Arial"/>
        </w:rPr>
        <w:instrText>ADDIN paperpile_citation &lt;clusterId&gt;W319K466Z857W571&lt;/clusterId&gt;&lt;version&gt;0.6.9&lt;/version&gt;&lt;metadata&gt;&lt;citation&gt;&lt;id&gt;ac260913-a404-4f98-87a6-27455afe467f&lt;/id&gt;&lt;no_author/&gt;&lt;prefix/&gt;&lt;suffix/&gt;&lt;locator/&gt;&lt;locator_label&gt;page&lt;/locator_label&gt;&lt;/citation&gt;&lt;citation&gt;&lt;id&gt;46459d4b-80df-40cc-b365-b4d3fadfee36&lt;/id&gt;&lt;no_author/&gt;&lt;prefix/&gt;&lt;suffix/&gt;&lt;locator/&gt;&lt;locator_label&gt;page&lt;/locator_label&gt;&lt;/citation&gt;&lt;/metadata&gt; \* MERGEFORMAT</w:instrText>
      </w:r>
      <w:r w:rsidR="001F786D">
        <w:rPr>
          <w:rFonts w:ascii="Helvetica" w:hAnsi="Helvetica" w:cs="Arial"/>
        </w:rPr>
      </w:r>
      <w:r w:rsidR="001F786D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41,42</w:t>
      </w:r>
      <w:r w:rsidR="001F786D">
        <w:rPr>
          <w:rFonts w:ascii="Helvetica" w:hAnsi="Helvetica" w:cs="Arial"/>
        </w:rPr>
        <w:fldChar w:fldCharType="end"/>
      </w:r>
      <w:r w:rsidR="00A543B1">
        <w:rPr>
          <w:rFonts w:ascii="Helvetica" w:hAnsi="Helvetica" w:cs="Arial"/>
        </w:rPr>
        <w:t xml:space="preserve"> (</w:t>
      </w:r>
      <w:r w:rsidR="0065396F">
        <w:rPr>
          <w:rFonts w:ascii="Helvetica" w:hAnsi="Helvetica" w:cs="Arial"/>
        </w:rPr>
        <w:t xml:space="preserve">batch correction </w:t>
      </w:r>
      <w:r w:rsidR="00A543B1">
        <w:rPr>
          <w:rFonts w:ascii="Helvetica" w:hAnsi="Helvetica" w:cs="Arial"/>
        </w:rPr>
        <w:t>and multi-omics)</w:t>
      </w:r>
      <w:r w:rsidR="001F786D">
        <w:rPr>
          <w:rFonts w:ascii="Helvetica" w:hAnsi="Helvetica" w:cs="Arial"/>
        </w:rPr>
        <w:t xml:space="preserve">; </w:t>
      </w:r>
      <w:r w:rsidR="0065396F">
        <w:rPr>
          <w:rFonts w:ascii="Helvetica" w:hAnsi="Helvetica" w:cs="Arial"/>
        </w:rPr>
        <w:t>decod</w:t>
      </w:r>
      <w:r w:rsidR="00A543B1">
        <w:rPr>
          <w:rFonts w:ascii="Helvetica" w:hAnsi="Helvetica" w:cs="Arial"/>
        </w:rPr>
        <w:t>ing</w:t>
      </w:r>
      <w:r w:rsidR="0065396F">
        <w:rPr>
          <w:rFonts w:ascii="Helvetica" w:hAnsi="Helvetica" w:cs="Arial"/>
        </w:rPr>
        <w:t xml:space="preserve"> spatial transcriptome</w:t>
      </w:r>
      <w:r w:rsidR="0028720E">
        <w:rPr>
          <w:rFonts w:ascii="Helvetica" w:hAnsi="Helvetica" w:cs="Arial"/>
        </w:rPr>
        <w:t>s</w:t>
      </w:r>
      <w:r w:rsidR="0065396F">
        <w:rPr>
          <w:rFonts w:ascii="Helvetica" w:hAnsi="Helvetica" w:cs="Arial"/>
        </w:rPr>
        <w:t xml:space="preserve"> from </w:t>
      </w:r>
      <w:r w:rsidR="000F1714">
        <w:rPr>
          <w:rFonts w:ascii="Helvetica" w:hAnsi="Helvetica" w:cs="Arial"/>
        </w:rPr>
        <w:t>composite</w:t>
      </w:r>
      <w:r w:rsidR="0065396F">
        <w:rPr>
          <w:rFonts w:ascii="Helvetica" w:hAnsi="Helvetica" w:cs="Arial"/>
        </w:rPr>
        <w:t xml:space="preserve"> FISH measurements</w:t>
      </w:r>
      <w:r w:rsidR="0065396F">
        <w:rPr>
          <w:rFonts w:ascii="Helvetica" w:hAnsi="Helvetica" w:cs="Arial"/>
        </w:rPr>
        <w:fldChar w:fldCharType="begin" w:fldLock="1">
          <w:fldData xml:space="preserve">ZQBKAHkAZABXAE8AMQB1ADIAegBnAFcAZgBSAFgAQwBCAFEAWQB6AGcATwBXAEsAKwByAEMAcwBE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</w:fldData>
        </w:fldChar>
      </w:r>
      <w:r w:rsidR="0065396F">
        <w:rPr>
          <w:rFonts w:ascii="Helvetica" w:hAnsi="Helvetica" w:cs="Arial"/>
        </w:rPr>
        <w:instrText>ADDIN paperpile_citation &lt;clusterId&gt;N948B996X486U191&lt;/clusterId&gt;&lt;version&gt;0.6.9&lt;/version&gt;&lt;metadata&gt;&lt;citation&gt;&lt;id&gt;0385c920-f1be-42ca-a727-53ea7374225b&lt;/id&gt;&lt;no_author/&gt;&lt;prefix/&gt;&lt;suffix/&gt;&lt;locator/&gt;&lt;locator_label&gt;page&lt;/locator_label&gt;&lt;/citation&gt;&lt;/metadata&gt; \* MERGEFORMAT</w:instrText>
      </w:r>
      <w:r w:rsidR="0065396F">
        <w:rPr>
          <w:rFonts w:ascii="Helvetica" w:hAnsi="Helvetica" w:cs="Arial"/>
        </w:rPr>
      </w:r>
      <w:r w:rsidR="0065396F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43</w:t>
      </w:r>
      <w:r w:rsidR="0065396F">
        <w:rPr>
          <w:rFonts w:ascii="Helvetica" w:hAnsi="Helvetica" w:cs="Arial"/>
        </w:rPr>
        <w:fldChar w:fldCharType="end"/>
      </w:r>
      <w:r w:rsidR="0065396F">
        <w:rPr>
          <w:rFonts w:ascii="Helvetica" w:hAnsi="Helvetica" w:cs="Arial"/>
        </w:rPr>
        <w:t>;</w:t>
      </w:r>
      <w:r w:rsidR="00F9738D">
        <w:rPr>
          <w:rFonts w:ascii="Helvetica" w:hAnsi="Helvetica" w:cs="Arial"/>
        </w:rPr>
        <w:t xml:space="preserve"> and</w:t>
      </w:r>
      <w:r w:rsidR="0065396F">
        <w:rPr>
          <w:rFonts w:ascii="Helvetica" w:hAnsi="Helvetica" w:cs="Arial"/>
        </w:rPr>
        <w:t xml:space="preserve"> infer</w:t>
      </w:r>
      <w:r w:rsidR="0028720E">
        <w:rPr>
          <w:rFonts w:ascii="Helvetica" w:hAnsi="Helvetica" w:cs="Arial"/>
        </w:rPr>
        <w:t>ring</w:t>
      </w:r>
      <w:r w:rsidR="0065396F">
        <w:rPr>
          <w:rFonts w:ascii="Helvetica" w:hAnsi="Helvetica" w:cs="Arial"/>
        </w:rPr>
        <w:t xml:space="preserve"> responses of a system to individual perturbations from composite perturbation readouts</w:t>
      </w:r>
      <w:r w:rsidR="0065396F">
        <w:rPr>
          <w:rFonts w:ascii="Helvetica" w:hAnsi="Helvetica" w:cs="Arial"/>
        </w:rPr>
        <w:fldChar w:fldCharType="begin" w:fldLock="1">
          <w:fldData xml:space="preserve">ZQBKAHoAdABXADAAdAB6ADIAOABhAFcALwBpAHMAbwBMAFQASgBKAGwAWgByAHEAeABoAHQAeABw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</w:fldData>
        </w:fldChar>
      </w:r>
      <w:r w:rsidR="0065396F">
        <w:rPr>
          <w:rFonts w:ascii="Helvetica" w:hAnsi="Helvetica" w:cs="Arial"/>
        </w:rPr>
        <w:instrText>ADDIN paperpile_citation &lt;clusterId&gt;C862Q822M312J923&lt;/clusterId&gt;&lt;version&gt;0.6.9&lt;/version&gt;&lt;metadata&gt;&lt;citation&gt;&lt;id&gt;3974fed6-7615-491f-a118-322863985eeb&lt;/id&gt;&lt;no_author/&gt;&lt;prefix/&gt;&lt;suffix/&gt;&lt;locator/&gt;&lt;locator_label&gt;page&lt;/locator_label&gt;&lt;/citation&gt;&lt;citation&gt;&lt;id&gt;403a7194-a382-4014-a4e0-8db9262962eb&lt;/id&gt;&lt;no_author/&gt;&lt;prefix/&gt;&lt;suffix/&gt;&lt;locator/&gt;&lt;locator_label&gt;page&lt;/locator_label&gt;&lt;/citation&gt;&lt;citation&gt;&lt;id&gt;b5ca7563-3460-4eb3-80b6-4232761b396c&lt;/id&gt;&lt;no_author/&gt;&lt;prefix/&gt;&lt;suffix/&gt;&lt;locator/&gt;&lt;locator_label&gt;page&lt;/locator_label&gt;&lt;/citation&gt;&lt;/metadata&gt; \* MERGEFORMAT</w:instrText>
      </w:r>
      <w:r w:rsidR="0065396F">
        <w:rPr>
          <w:rFonts w:ascii="Helvetica" w:hAnsi="Helvetica" w:cs="Arial"/>
        </w:rPr>
      </w:r>
      <w:r w:rsidR="0065396F">
        <w:rPr>
          <w:rFonts w:ascii="Helvetica" w:hAnsi="Helvetica" w:cs="Arial"/>
        </w:rPr>
        <w:fldChar w:fldCharType="separate"/>
      </w:r>
      <w:r w:rsidR="00B627C0" w:rsidRPr="00453F86">
        <w:rPr>
          <w:rFonts w:ascii="Helvetica" w:hAnsi="Helvetica" w:cs="Arial"/>
          <w:noProof/>
          <w:vertAlign w:val="superscript"/>
        </w:rPr>
        <w:t>44–46</w:t>
      </w:r>
      <w:r w:rsidR="0065396F">
        <w:rPr>
          <w:rFonts w:ascii="Helvetica" w:hAnsi="Helvetica" w:cs="Arial"/>
        </w:rPr>
        <w:fldChar w:fldCharType="end"/>
      </w:r>
      <w:r w:rsidR="000F1714">
        <w:rPr>
          <w:rFonts w:ascii="Helvetica" w:hAnsi="Helvetica" w:cs="Arial"/>
        </w:rPr>
        <w:t xml:space="preserve">. </w:t>
      </w:r>
      <w:commentRangeStart w:id="135"/>
      <w:r w:rsidR="00E6556B">
        <w:rPr>
          <w:rFonts w:ascii="Helvetica" w:hAnsi="Helvetica" w:cs="Arial"/>
        </w:rPr>
        <w:t xml:space="preserve">Outside of </w:t>
      </w:r>
      <w:r w:rsidR="002B3D69">
        <w:rPr>
          <w:rFonts w:ascii="Helvetica" w:hAnsi="Helvetica" w:cs="Arial"/>
        </w:rPr>
        <w:t>biology,</w:t>
      </w:r>
      <w:r w:rsidR="000A0552">
        <w:rPr>
          <w:rFonts w:ascii="Helvetica" w:hAnsi="Helvetica" w:cs="Arial"/>
        </w:rPr>
        <w:t xml:space="preserve"> </w:t>
      </w:r>
      <w:r w:rsidR="00D41FC9">
        <w:rPr>
          <w:rFonts w:ascii="Helvetica" w:hAnsi="Helvetica" w:cs="Arial"/>
        </w:rPr>
        <w:t xml:space="preserve">the association </w:t>
      </w:r>
      <w:commentRangeStart w:id="136"/>
      <w:r w:rsidR="00D41FC9">
        <w:rPr>
          <w:rFonts w:ascii="Helvetica" w:hAnsi="Helvetica" w:cs="Arial"/>
        </w:rPr>
        <w:t>of</w:t>
      </w:r>
      <w:del w:id="137" w:author="Wang, Shouwen" w:date="2021-04-07T11:10:00Z">
        <w:r w:rsidR="00D41FC9" w:rsidDel="003B4683">
          <w:rPr>
            <w:rFonts w:ascii="Helvetica" w:hAnsi="Helvetica" w:cs="Arial"/>
          </w:rPr>
          <w:delText xml:space="preserve"> dense</w:delText>
        </w:r>
      </w:del>
      <w:commentRangeEnd w:id="136"/>
      <w:r w:rsidR="003B4683">
        <w:rPr>
          <w:rStyle w:val="CommentReference"/>
        </w:rPr>
        <w:commentReference w:id="136"/>
      </w:r>
      <w:r w:rsidR="00D41FC9">
        <w:rPr>
          <w:rFonts w:ascii="Helvetica" w:hAnsi="Helvetica" w:cs="Arial"/>
        </w:rPr>
        <w:t xml:space="preserve"> measurements in one modality with sparse measurements in another can occur in marketing and </w:t>
      </w:r>
      <w:commentRangeStart w:id="138"/>
      <w:r w:rsidR="00D41FC9">
        <w:rPr>
          <w:rFonts w:ascii="Helvetica" w:hAnsi="Helvetica" w:cs="Arial"/>
        </w:rPr>
        <w:t>social</w:t>
      </w:r>
      <w:commentRangeEnd w:id="138"/>
      <w:r w:rsidR="003B4683">
        <w:rPr>
          <w:rStyle w:val="CommentReference"/>
        </w:rPr>
        <w:commentReference w:id="138"/>
      </w:r>
      <w:r w:rsidR="00D41FC9">
        <w:rPr>
          <w:rFonts w:ascii="Helvetica" w:hAnsi="Helvetica" w:cs="Arial"/>
        </w:rPr>
        <w:t xml:space="preserve"> networks</w:t>
      </w:r>
      <w:ins w:id="139" w:author="Wang, Shouwen" w:date="2021-04-07T11:22:00Z">
        <w:r w:rsidR="00505C04">
          <w:rPr>
            <w:rFonts w:ascii="Helvetica" w:hAnsi="Helvetica" w:cs="Arial"/>
          </w:rPr>
          <w:fldChar w:fldCharType="begin" w:fldLock="1">
            <w:fldData xml:space="preserve">ZQBKAHkAVgBVADEAMQByADIAegBBAFUALwBTAHQAQgBzAEQANQBGAGkAYgA1AHMAVwBZAEcAdwBM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</w:fldData>
          </w:fldChar>
        </w:r>
        <w:r w:rsidR="00BE7D53">
          <w:rPr>
            <w:rFonts w:ascii="Helvetica" w:hAnsi="Helvetica" w:cs="Arial"/>
          </w:rPr>
          <w:instrText>ADDIN paperpile_citation &lt;clusterId&gt;S297G375V865Z658&lt;/clusterId&gt;&lt;version&gt;0.6.9&lt;/version&gt;&lt;metadata&gt;&lt;citation&gt;&lt;id&gt;f6a4b162-482f-42cb-9e0b-dfb148b66381&lt;/id&gt;&lt;no_author/&gt;&lt;prefix/&gt;&lt;suffix/&gt;&lt;locator/&gt;&lt;locator_label&gt;page&lt;/locator_label&gt;&lt;/citation&gt;&lt;/metadata&gt; \* MERGEFORMAT</w:instrText>
        </w:r>
      </w:ins>
      <w:r w:rsidR="00505C04">
        <w:rPr>
          <w:rFonts w:ascii="Helvetica" w:hAnsi="Helvetica" w:cs="Arial"/>
        </w:rPr>
      </w:r>
      <w:r w:rsidR="00505C04">
        <w:rPr>
          <w:rFonts w:ascii="Helvetica" w:hAnsi="Helvetica" w:cs="Arial"/>
        </w:rPr>
        <w:fldChar w:fldCharType="separate"/>
      </w:r>
      <w:ins w:id="140" w:author="Wang, Shouwen" w:date="2021-04-07T11:22:00Z">
        <w:r w:rsidR="00BE7D53" w:rsidRPr="00453F86">
          <w:rPr>
            <w:rFonts w:ascii="Helvetica" w:hAnsi="Helvetica" w:cs="Arial"/>
            <w:noProof/>
            <w:vertAlign w:val="superscript"/>
          </w:rPr>
          <w:t>47</w:t>
        </w:r>
        <w:r w:rsidR="00505C04">
          <w:rPr>
            <w:rFonts w:ascii="Helvetica" w:hAnsi="Helvetica" w:cs="Arial"/>
          </w:rPr>
          <w:fldChar w:fldCharType="end"/>
        </w:r>
      </w:ins>
      <w:del w:id="141" w:author="Wang, Shouwen" w:date="2021-04-07T11:22:00Z">
        <w:r w:rsidR="00D41FC9" w:rsidDel="00505C04">
          <w:rPr>
            <w:rFonts w:ascii="Helvetica" w:hAnsi="Helvetica" w:cs="Arial"/>
          </w:rPr>
          <w:delText xml:space="preserve"> [REF]</w:delText>
        </w:r>
      </w:del>
      <w:r w:rsidR="00D41FC9">
        <w:rPr>
          <w:rFonts w:ascii="Helvetica" w:hAnsi="Helvetica" w:cs="Arial"/>
        </w:rPr>
        <w:t>.</w:t>
      </w:r>
      <w:commentRangeEnd w:id="135"/>
      <w:r w:rsidR="00D41FC9">
        <w:rPr>
          <w:rStyle w:val="CommentReference"/>
        </w:rPr>
        <w:commentReference w:id="135"/>
      </w:r>
      <w:r w:rsidR="00D41FC9">
        <w:rPr>
          <w:rFonts w:ascii="Helvetica" w:hAnsi="Helvetica" w:cs="Arial"/>
        </w:rPr>
        <w:t xml:space="preserve"> </w:t>
      </w:r>
      <w:r w:rsidR="005A47DD">
        <w:rPr>
          <w:rFonts w:ascii="Helvetica" w:hAnsi="Helvetica" w:cs="Arial"/>
        </w:rPr>
        <w:t xml:space="preserve">Forcing coherence and sparsity constraints could greatly improve map inference in general, reducing the </w:t>
      </w:r>
      <w:r w:rsidR="00D25D7C">
        <w:rPr>
          <w:rFonts w:ascii="Helvetica" w:hAnsi="Helvetica" w:cs="Arial"/>
        </w:rPr>
        <w:t xml:space="preserve">cost of </w:t>
      </w:r>
      <w:r w:rsidR="005A47DD">
        <w:rPr>
          <w:rFonts w:ascii="Helvetica" w:hAnsi="Helvetica" w:cs="Arial"/>
        </w:rPr>
        <w:t xml:space="preserve">data </w:t>
      </w:r>
      <w:r w:rsidR="00D25D7C">
        <w:rPr>
          <w:rFonts w:ascii="Helvetica" w:hAnsi="Helvetica" w:cs="Arial"/>
        </w:rPr>
        <w:t xml:space="preserve">acquisition </w:t>
      </w:r>
      <w:r w:rsidR="005A47DD">
        <w:rPr>
          <w:rFonts w:ascii="Helvetica" w:hAnsi="Helvetica" w:cs="Arial"/>
        </w:rPr>
        <w:t xml:space="preserve">and </w:t>
      </w:r>
      <w:r w:rsidR="00D82AA5">
        <w:rPr>
          <w:rFonts w:ascii="Helvetica" w:hAnsi="Helvetica" w:cs="Arial"/>
        </w:rPr>
        <w:t>enabling</w:t>
      </w:r>
      <w:r w:rsidR="005A47DD">
        <w:rPr>
          <w:rFonts w:ascii="Helvetica" w:hAnsi="Helvetica" w:cs="Arial"/>
        </w:rPr>
        <w:t xml:space="preserve"> new discover</w:t>
      </w:r>
      <w:r w:rsidR="00D82AA5">
        <w:rPr>
          <w:rFonts w:ascii="Helvetica" w:hAnsi="Helvetica" w:cs="Arial"/>
        </w:rPr>
        <w:t>ies</w:t>
      </w:r>
      <w:r w:rsidR="005A47DD">
        <w:rPr>
          <w:rFonts w:ascii="Helvetica" w:hAnsi="Helvetica" w:cs="Arial"/>
        </w:rPr>
        <w:t xml:space="preserve">.  </w:t>
      </w:r>
      <w:r w:rsidR="0065396F">
        <w:rPr>
          <w:rFonts w:ascii="Helvetica" w:hAnsi="Helvetica" w:cs="Arial"/>
        </w:rPr>
        <w:t xml:space="preserve"> </w:t>
      </w:r>
    </w:p>
    <w:p w14:paraId="0292160E" w14:textId="3964C3F8" w:rsidR="004D3218" w:rsidRDefault="004D3218" w:rsidP="00C93DC7">
      <w:pPr>
        <w:rPr>
          <w:rFonts w:ascii="Helvetica" w:hAnsi="Helvetica" w:cs="Arial"/>
        </w:rPr>
      </w:pPr>
    </w:p>
    <w:p w14:paraId="69BED35D" w14:textId="15115461" w:rsidR="00A87D7B" w:rsidRDefault="00A87D7B">
      <w:pPr>
        <w:rPr>
          <w:rFonts w:ascii="Helvetica" w:hAnsi="Helvetica" w:cs="Arial"/>
        </w:rPr>
      </w:pPr>
      <w:r>
        <w:rPr>
          <w:rFonts w:ascii="Helvetica" w:hAnsi="Helvetica" w:cs="Arial"/>
        </w:rPr>
        <w:br w:type="page"/>
      </w:r>
    </w:p>
    <w:p w14:paraId="5CA6F6B7" w14:textId="497735A4" w:rsidR="0080783D" w:rsidRDefault="0080783D" w:rsidP="00C93DC7">
      <w:pPr>
        <w:rPr>
          <w:rFonts w:ascii="Helvetica" w:hAnsi="Helvetica" w:cs="Arial"/>
        </w:rPr>
      </w:pPr>
    </w:p>
    <w:p w14:paraId="7D51AC2A" w14:textId="77777777" w:rsidR="00F320B7" w:rsidRPr="00810A68" w:rsidRDefault="00F320B7" w:rsidP="00C93DC7">
      <w:pPr>
        <w:rPr>
          <w:rFonts w:ascii="Helvetica" w:hAnsi="Helvetica" w:cs="Arial"/>
        </w:rPr>
      </w:pPr>
    </w:p>
    <w:p w14:paraId="08829992" w14:textId="17C22260" w:rsidR="00543FDA" w:rsidRPr="00AC38B1" w:rsidRDefault="00AC38B1" w:rsidP="00C93DC7">
      <w:pPr>
        <w:rPr>
          <w:rFonts w:ascii="Helvetica" w:hAnsi="Helvetica" w:cs="Arial"/>
          <w:b/>
        </w:rPr>
      </w:pPr>
      <w:r w:rsidRPr="00AC38B1">
        <w:rPr>
          <w:rFonts w:ascii="Helvetica" w:hAnsi="Helvetica" w:cs="Arial"/>
          <w:b/>
        </w:rPr>
        <w:t>References</w:t>
      </w:r>
    </w:p>
    <w:p w14:paraId="326A31F2" w14:textId="2F0AE79C" w:rsidR="00AC38B1" w:rsidRDefault="00AC38B1" w:rsidP="00C93DC7">
      <w:pPr>
        <w:rPr>
          <w:rFonts w:ascii="Helvetica" w:hAnsi="Helvetica" w:cs="Arial"/>
        </w:rPr>
      </w:pPr>
    </w:p>
    <w:p w14:paraId="721FF2BE" w14:textId="5F69DDB9" w:rsidR="00081916" w:rsidRDefault="00081916" w:rsidP="00292CE5">
      <w:pPr>
        <w:tabs>
          <w:tab w:val="left" w:pos="480"/>
        </w:tabs>
        <w:spacing w:line="480" w:lineRule="auto"/>
        <w:rPr>
          <w:rFonts w:ascii="Helvetica" w:hAnsi="Helvetica" w:cs="Arial"/>
        </w:rPr>
      </w:pPr>
    </w:p>
    <w:p w14:paraId="3BE84474" w14:textId="16EE9F94" w:rsidR="00B627C0" w:rsidRDefault="00B627C0" w:rsidP="00B627C0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</w:rPr>
      </w:pPr>
    </w:p>
    <w:p w14:paraId="5B6CA7D6" w14:textId="726FA9FC" w:rsidR="00B96F81" w:rsidRDefault="00B96F81" w:rsidP="00B627C0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</w:rPr>
      </w:pPr>
    </w:p>
    <w:p w14:paraId="3CB6F40D" w14:textId="6615AD76" w:rsidR="00453F86" w:rsidRDefault="00B96F81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</w:rPr>
        <w:fldChar w:fldCharType="begin" w:fldLock="1"/>
      </w:r>
      <w:r w:rsidR="00453F86">
        <w:rPr>
          <w:rFonts w:ascii="Helvetica" w:hAnsi="Helvetica" w:cs="Arial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Helvetica" w:hAnsi="Helvetica" w:cs="Arial"/>
        </w:rPr>
        <w:fldChar w:fldCharType="separate"/>
      </w:r>
      <w:r w:rsidR="00453F86">
        <w:rPr>
          <w:rFonts w:ascii="Helvetica" w:hAnsi="Helvetica" w:cs="Arial"/>
          <w:noProof/>
        </w:rPr>
        <w:t>1.</w:t>
      </w:r>
      <w:r w:rsidR="00453F86">
        <w:rPr>
          <w:rFonts w:ascii="Helvetica" w:hAnsi="Helvetica" w:cs="Arial"/>
          <w:noProof/>
        </w:rPr>
        <w:tab/>
        <w:t xml:space="preserve">Woodworth, M. B., Girskis, K. M. &amp; Walsh, C. A. Building a lineage from single cells: genetic techniques for cell lineage tracking. </w:t>
      </w:r>
      <w:r w:rsidR="00453F86" w:rsidRPr="00453F86">
        <w:rPr>
          <w:rFonts w:ascii="Helvetica" w:hAnsi="Helvetica" w:cs="Arial"/>
          <w:i/>
          <w:noProof/>
        </w:rPr>
        <w:t>Nat. Rev. Genet.</w:t>
      </w:r>
      <w:r w:rsidR="00453F86">
        <w:rPr>
          <w:rFonts w:ascii="Helvetica" w:hAnsi="Helvetica" w:cs="Arial"/>
          <w:noProof/>
        </w:rPr>
        <w:t xml:space="preserve"> </w:t>
      </w:r>
      <w:r w:rsidR="00453F86" w:rsidRPr="00453F86">
        <w:rPr>
          <w:rFonts w:ascii="Helvetica" w:hAnsi="Helvetica" w:cs="Arial"/>
          <w:b/>
          <w:noProof/>
        </w:rPr>
        <w:t>18</w:t>
      </w:r>
      <w:r w:rsidR="00453F86">
        <w:rPr>
          <w:rFonts w:ascii="Helvetica" w:hAnsi="Helvetica" w:cs="Arial"/>
          <w:noProof/>
        </w:rPr>
        <w:t>, 230–244 (2017).</w:t>
      </w:r>
    </w:p>
    <w:p w14:paraId="44AF9E8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2.</w:t>
      </w:r>
      <w:r>
        <w:rPr>
          <w:rFonts w:ascii="Helvetica" w:hAnsi="Helvetica" w:cs="Arial"/>
          <w:noProof/>
        </w:rPr>
        <w:tab/>
        <w:t xml:space="preserve">Wagner, D. E. &amp; Klein, A. M. Lineage tracing meets single-cell omics: opportunities and challenges. </w:t>
      </w:r>
      <w:r w:rsidRPr="00453F86">
        <w:rPr>
          <w:rFonts w:ascii="Helvetica" w:hAnsi="Helvetica" w:cs="Arial"/>
          <w:i/>
          <w:noProof/>
        </w:rPr>
        <w:t>Nat. Rev. Genet.</w:t>
      </w:r>
      <w:r>
        <w:rPr>
          <w:rFonts w:ascii="Helvetica" w:hAnsi="Helvetica" w:cs="Arial"/>
          <w:noProof/>
        </w:rPr>
        <w:t xml:space="preserve"> (2020) doi:10.1038/s41576-020-0223-2.</w:t>
      </w:r>
    </w:p>
    <w:p w14:paraId="4477D3CC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3.</w:t>
      </w:r>
      <w:r>
        <w:rPr>
          <w:rFonts w:ascii="Helvetica" w:hAnsi="Helvetica" w:cs="Arial"/>
          <w:noProof/>
        </w:rPr>
        <w:tab/>
        <w:t xml:space="preserve">Kester, L. &amp; van Oudenaarden, A. Single-Cell Transcriptomics Meets Lineage Tracing. </w:t>
      </w:r>
      <w:r w:rsidRPr="00453F86">
        <w:rPr>
          <w:rFonts w:ascii="Helvetica" w:hAnsi="Helvetica" w:cs="Arial"/>
          <w:i/>
          <w:noProof/>
        </w:rPr>
        <w:t>Cell Stem 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23</w:t>
      </w:r>
      <w:r>
        <w:rPr>
          <w:rFonts w:ascii="Helvetica" w:hAnsi="Helvetica" w:cs="Arial"/>
          <w:noProof/>
        </w:rPr>
        <w:t>, 166–179 (2018).</w:t>
      </w:r>
    </w:p>
    <w:p w14:paraId="39444FF5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4.</w:t>
      </w:r>
      <w:r>
        <w:rPr>
          <w:rFonts w:ascii="Helvetica" w:hAnsi="Helvetica" w:cs="Arial"/>
          <w:noProof/>
        </w:rPr>
        <w:tab/>
        <w:t xml:space="preserve">Haghverdi, L., Büttner, M., Wolf, F. A., Buettner, F. &amp; Theis, F. J. Diffusion pseudotime robustly reconstructs lineage branching. </w:t>
      </w:r>
      <w:r w:rsidRPr="00453F86">
        <w:rPr>
          <w:rFonts w:ascii="Helvetica" w:hAnsi="Helvetica" w:cs="Arial"/>
          <w:i/>
          <w:noProof/>
        </w:rPr>
        <w:t>Nat. Methods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13</w:t>
      </w:r>
      <w:r>
        <w:rPr>
          <w:rFonts w:ascii="Helvetica" w:hAnsi="Helvetica" w:cs="Arial"/>
          <w:noProof/>
        </w:rPr>
        <w:t>, 845–848 (2016).</w:t>
      </w:r>
    </w:p>
    <w:p w14:paraId="0E6A04D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5.</w:t>
      </w:r>
      <w:r>
        <w:rPr>
          <w:rFonts w:ascii="Helvetica" w:hAnsi="Helvetica" w:cs="Arial"/>
          <w:noProof/>
        </w:rPr>
        <w:tab/>
        <w:t xml:space="preserve">Trapnell, C.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The dynamics and regulators of cell fate decisions are revealed by pseudotemporal ordering of single cells. </w:t>
      </w:r>
      <w:r w:rsidRPr="00453F86">
        <w:rPr>
          <w:rFonts w:ascii="Helvetica" w:hAnsi="Helvetica" w:cs="Arial"/>
          <w:i/>
          <w:noProof/>
        </w:rPr>
        <w:t>Nat. Biotechnol.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32</w:t>
      </w:r>
      <w:r>
        <w:rPr>
          <w:rFonts w:ascii="Helvetica" w:hAnsi="Helvetica" w:cs="Arial"/>
          <w:noProof/>
        </w:rPr>
        <w:t>, 381–386 (2014).</w:t>
      </w:r>
    </w:p>
    <w:p w14:paraId="278A60F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6.</w:t>
      </w:r>
      <w:r>
        <w:rPr>
          <w:rFonts w:ascii="Helvetica" w:hAnsi="Helvetica" w:cs="Arial"/>
          <w:noProof/>
        </w:rPr>
        <w:tab/>
        <w:t xml:space="preserve">Bendall, S. C.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Single-cell trajectory detection uncovers progression and regulatory coordination in human B cell development.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157</w:t>
      </w:r>
      <w:r>
        <w:rPr>
          <w:rFonts w:ascii="Helvetica" w:hAnsi="Helvetica" w:cs="Arial"/>
          <w:noProof/>
        </w:rPr>
        <w:t>, 714–725 (2014).</w:t>
      </w:r>
    </w:p>
    <w:p w14:paraId="24514CE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7.</w:t>
      </w:r>
      <w:r>
        <w:rPr>
          <w:rFonts w:ascii="Helvetica" w:hAnsi="Helvetica" w:cs="Arial"/>
          <w:noProof/>
        </w:rPr>
        <w:tab/>
        <w:t xml:space="preserve">Schiebinger, G.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Optimal-Transport Analysis of Single-Cell Gene Expression Identifies Developmental Trajectories in Reprogramming.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176</w:t>
      </w:r>
      <w:r>
        <w:rPr>
          <w:rFonts w:ascii="Helvetica" w:hAnsi="Helvetica" w:cs="Arial"/>
          <w:noProof/>
        </w:rPr>
        <w:t>, 928-943.e22 (2019).</w:t>
      </w:r>
    </w:p>
    <w:p w14:paraId="38FC0A2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lastRenderedPageBreak/>
        <w:t>8.</w:t>
      </w:r>
      <w:r>
        <w:rPr>
          <w:rFonts w:ascii="Helvetica" w:hAnsi="Helvetica" w:cs="Arial"/>
          <w:noProof/>
        </w:rPr>
        <w:tab/>
        <w:t xml:space="preserve">Qiu, X.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Mapping Vector Field of Single Cells. 696724 (2019) doi:10.1101/696724.</w:t>
      </w:r>
    </w:p>
    <w:p w14:paraId="029D59BB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9.</w:t>
      </w:r>
      <w:r>
        <w:rPr>
          <w:rFonts w:ascii="Helvetica" w:hAnsi="Helvetica" w:cs="Arial"/>
          <w:noProof/>
        </w:rPr>
        <w:tab/>
        <w:t xml:space="preserve">Bergen, V., Lange, M., Peidli, S., Wolf, F. A. &amp; Theis, F. J. Generalizing RNA velocity to transient cell states through dynamical modeling. </w:t>
      </w:r>
      <w:r w:rsidRPr="00453F86">
        <w:rPr>
          <w:rFonts w:ascii="Helvetica" w:hAnsi="Helvetica" w:cs="Arial"/>
          <w:i/>
          <w:noProof/>
        </w:rPr>
        <w:t>Nat. Biotechnol.</w:t>
      </w:r>
      <w:r>
        <w:rPr>
          <w:rFonts w:ascii="Helvetica" w:hAnsi="Helvetica" w:cs="Arial"/>
          <w:noProof/>
        </w:rPr>
        <w:t xml:space="preserve"> (2020) doi:10.1038/s41587-020-0591-3.</w:t>
      </w:r>
    </w:p>
    <w:p w14:paraId="24165E6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10.</w:t>
      </w:r>
      <w:r>
        <w:rPr>
          <w:rFonts w:ascii="Helvetica" w:hAnsi="Helvetica" w:cs="Arial"/>
          <w:noProof/>
        </w:rPr>
        <w:tab/>
        <w:t xml:space="preserve">La Manno, G.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RNA velocity of single cells.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560</w:t>
      </w:r>
      <w:r>
        <w:rPr>
          <w:rFonts w:ascii="Helvetica" w:hAnsi="Helvetica" w:cs="Arial"/>
          <w:noProof/>
        </w:rPr>
        <w:t>, 494–498 (2018).</w:t>
      </w:r>
    </w:p>
    <w:p w14:paraId="34A8A35A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11.</w:t>
      </w:r>
      <w:r>
        <w:rPr>
          <w:rFonts w:ascii="Helvetica" w:hAnsi="Helvetica" w:cs="Arial"/>
          <w:noProof/>
        </w:rPr>
        <w:tab/>
        <w:t xml:space="preserve">Tritschler, S.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Concepts and limitations for learning developmental trajectories from single cell genomics. </w:t>
      </w:r>
      <w:r w:rsidRPr="00453F86">
        <w:rPr>
          <w:rFonts w:ascii="Helvetica" w:hAnsi="Helvetica" w:cs="Arial"/>
          <w:i/>
          <w:noProof/>
        </w:rPr>
        <w:t>Development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146</w:t>
      </w:r>
      <w:r>
        <w:rPr>
          <w:rFonts w:ascii="Helvetica" w:hAnsi="Helvetica" w:cs="Arial"/>
          <w:noProof/>
        </w:rPr>
        <w:t>, (2019).</w:t>
      </w:r>
    </w:p>
    <w:p w14:paraId="27405E12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12.</w:t>
      </w:r>
      <w:r>
        <w:rPr>
          <w:rFonts w:ascii="Helvetica" w:hAnsi="Helvetica" w:cs="Arial"/>
          <w:noProof/>
        </w:rPr>
        <w:tab/>
        <w:t xml:space="preserve">Weinreb, C., Wolock, S., Tusi, B. K., Socolovsky, M. &amp; Klein, A. M. Fundamental limits on dynamic inference from single-cell snapshots. </w:t>
      </w:r>
      <w:r w:rsidRPr="00453F86">
        <w:rPr>
          <w:rFonts w:ascii="Helvetica" w:hAnsi="Helvetica" w:cs="Arial"/>
          <w:i/>
          <w:noProof/>
        </w:rPr>
        <w:t>Proc. Natl. Acad. Sci. U. S. A.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115</w:t>
      </w:r>
      <w:r>
        <w:rPr>
          <w:rFonts w:ascii="Helvetica" w:hAnsi="Helvetica" w:cs="Arial"/>
          <w:noProof/>
        </w:rPr>
        <w:t>, E2467–E2476 (2018).</w:t>
      </w:r>
    </w:p>
    <w:p w14:paraId="323AA14E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13.</w:t>
      </w:r>
      <w:r>
        <w:rPr>
          <w:rFonts w:ascii="Helvetica" w:hAnsi="Helvetica" w:cs="Arial"/>
          <w:noProof/>
        </w:rPr>
        <w:tab/>
        <w:t xml:space="preserve">Weinreb, C., Rodriguez-Fraticelli, A., Camargo, F. D. &amp; Klein, A. M. Lineage tracing on transcriptional landscapes links state to fate during differentiation. </w:t>
      </w:r>
      <w:r w:rsidRPr="00453F86">
        <w:rPr>
          <w:rFonts w:ascii="Helvetica" w:hAnsi="Helvetica" w:cs="Arial"/>
          <w:i/>
          <w:noProof/>
        </w:rPr>
        <w:t>Science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367</w:t>
      </w:r>
      <w:r>
        <w:rPr>
          <w:rFonts w:ascii="Helvetica" w:hAnsi="Helvetica" w:cs="Arial"/>
          <w:noProof/>
        </w:rPr>
        <w:t>, (2020).</w:t>
      </w:r>
    </w:p>
    <w:p w14:paraId="249D7F7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14.</w:t>
      </w:r>
      <w:r>
        <w:rPr>
          <w:rFonts w:ascii="Helvetica" w:hAnsi="Helvetica" w:cs="Arial"/>
          <w:noProof/>
        </w:rPr>
        <w:tab/>
        <w:t xml:space="preserve">Biddy, B. A.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Single-cell mapping of lineage and identity in direct reprogramming.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564</w:t>
      </w:r>
      <w:r>
        <w:rPr>
          <w:rFonts w:ascii="Helvetica" w:hAnsi="Helvetica" w:cs="Arial"/>
          <w:noProof/>
        </w:rPr>
        <w:t>, 219–224 (2018).</w:t>
      </w:r>
    </w:p>
    <w:p w14:paraId="41DE72D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15.</w:t>
      </w:r>
      <w:r>
        <w:rPr>
          <w:rFonts w:ascii="Helvetica" w:hAnsi="Helvetica" w:cs="Arial"/>
          <w:noProof/>
        </w:rPr>
        <w:tab/>
        <w:t xml:space="preserve">Rodriguez-Fraticelli, A. E.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Clonal analysis of lineage fate in native haematopoiesis.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553</w:t>
      </w:r>
      <w:r>
        <w:rPr>
          <w:rFonts w:ascii="Helvetica" w:hAnsi="Helvetica" w:cs="Arial"/>
          <w:noProof/>
        </w:rPr>
        <w:t>, 212–216 (2018).</w:t>
      </w:r>
    </w:p>
    <w:p w14:paraId="74558850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16.</w:t>
      </w:r>
      <w:r>
        <w:rPr>
          <w:rFonts w:ascii="Helvetica" w:hAnsi="Helvetica" w:cs="Arial"/>
          <w:noProof/>
        </w:rPr>
        <w:tab/>
        <w:t xml:space="preserve">Rodriguez-Fraticelli, A. E.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Single-cell lineage tracing unveils a role for TCF15 in haematopoiesis.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(2020) doi:10.1038/s41586-020-2503-6.</w:t>
      </w:r>
    </w:p>
    <w:p w14:paraId="6A0C70B5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17.</w:t>
      </w:r>
      <w:r>
        <w:rPr>
          <w:rFonts w:ascii="Helvetica" w:hAnsi="Helvetica" w:cs="Arial"/>
          <w:noProof/>
        </w:rPr>
        <w:tab/>
        <w:t xml:space="preserve">Spanjaard, B.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Simultaneous lineage tracing and cell-type identification using CRISPR-Cas9-induced genetic scars. </w:t>
      </w:r>
      <w:r w:rsidRPr="00453F86">
        <w:rPr>
          <w:rFonts w:ascii="Helvetica" w:hAnsi="Helvetica" w:cs="Arial"/>
          <w:i/>
          <w:noProof/>
        </w:rPr>
        <w:t>Nat. Biotechnol.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36</w:t>
      </w:r>
      <w:r>
        <w:rPr>
          <w:rFonts w:ascii="Helvetica" w:hAnsi="Helvetica" w:cs="Arial"/>
          <w:noProof/>
        </w:rPr>
        <w:t>, 469–473 (2018).</w:t>
      </w:r>
    </w:p>
    <w:p w14:paraId="6B7D2D98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lastRenderedPageBreak/>
        <w:t>18.</w:t>
      </w:r>
      <w:r>
        <w:rPr>
          <w:rFonts w:ascii="Helvetica" w:hAnsi="Helvetica" w:cs="Arial"/>
          <w:noProof/>
        </w:rPr>
        <w:tab/>
        <w:t xml:space="preserve">Alemany, A., Florescu, M., Baron, C. S., Peterson-Maduro, J. &amp; van Oudenaarden, A. Whole-organism clone tracing using single-cell sequencing.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556</w:t>
      </w:r>
      <w:r>
        <w:rPr>
          <w:rFonts w:ascii="Helvetica" w:hAnsi="Helvetica" w:cs="Arial"/>
          <w:noProof/>
        </w:rPr>
        <w:t>, 108–112 (2018).</w:t>
      </w:r>
    </w:p>
    <w:p w14:paraId="5353CC28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19.</w:t>
      </w:r>
      <w:r>
        <w:rPr>
          <w:rFonts w:ascii="Helvetica" w:hAnsi="Helvetica" w:cs="Arial"/>
          <w:noProof/>
        </w:rPr>
        <w:tab/>
        <w:t xml:space="preserve">Chan, M. M.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Molecular recording of mammalian embryogenesis.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570</w:t>
      </w:r>
      <w:r>
        <w:rPr>
          <w:rFonts w:ascii="Helvetica" w:hAnsi="Helvetica" w:cs="Arial"/>
          <w:noProof/>
        </w:rPr>
        <w:t>, 77–82 (2019).</w:t>
      </w:r>
    </w:p>
    <w:p w14:paraId="3A95FBC1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20.</w:t>
      </w:r>
      <w:r>
        <w:rPr>
          <w:rFonts w:ascii="Helvetica" w:hAnsi="Helvetica" w:cs="Arial"/>
          <w:noProof/>
        </w:rPr>
        <w:tab/>
        <w:t xml:space="preserve">Bowling, S.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An engineered CRISPR/Cas9 mouse line for simultaneous readout of lineage histories and gene expression profiles in single cells.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797597 (2019) doi:10.1101/797597.</w:t>
      </w:r>
    </w:p>
    <w:p w14:paraId="5F0AC7F3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21.</w:t>
      </w:r>
      <w:r>
        <w:rPr>
          <w:rFonts w:ascii="Helvetica" w:hAnsi="Helvetica" w:cs="Arial"/>
          <w:noProof/>
        </w:rPr>
        <w:tab/>
        <w:t xml:space="preserve">Wagner, D. E.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Single-cell mapping of gene expression landscapes and lineage in the zebrafish embryo. </w:t>
      </w:r>
      <w:r w:rsidRPr="00453F86">
        <w:rPr>
          <w:rFonts w:ascii="Helvetica" w:hAnsi="Helvetica" w:cs="Arial"/>
          <w:i/>
          <w:noProof/>
        </w:rPr>
        <w:t>Science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360</w:t>
      </w:r>
      <w:r>
        <w:rPr>
          <w:rFonts w:ascii="Helvetica" w:hAnsi="Helvetica" w:cs="Arial"/>
          <w:noProof/>
        </w:rPr>
        <w:t>, 981–987 (2018).</w:t>
      </w:r>
    </w:p>
    <w:p w14:paraId="1F0C8DE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22.</w:t>
      </w:r>
      <w:r>
        <w:rPr>
          <w:rFonts w:ascii="Helvetica" w:hAnsi="Helvetica" w:cs="Arial"/>
          <w:noProof/>
        </w:rPr>
        <w:tab/>
        <w:t xml:space="preserve">Lopez-Garcia, C., Klein, A. M., Simons, B. D. &amp; Winton, D. J. Intestinal stem cell replacement follows a pattern of neutral drift. </w:t>
      </w:r>
      <w:r w:rsidRPr="00453F86">
        <w:rPr>
          <w:rFonts w:ascii="Helvetica" w:hAnsi="Helvetica" w:cs="Arial"/>
          <w:i/>
          <w:noProof/>
        </w:rPr>
        <w:t>Science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330</w:t>
      </w:r>
      <w:r>
        <w:rPr>
          <w:rFonts w:ascii="Helvetica" w:hAnsi="Helvetica" w:cs="Arial"/>
          <w:noProof/>
        </w:rPr>
        <w:t>, 822–825 (2010).</w:t>
      </w:r>
    </w:p>
    <w:p w14:paraId="4B98F3E2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23.</w:t>
      </w:r>
      <w:r>
        <w:rPr>
          <w:rFonts w:ascii="Helvetica" w:hAnsi="Helvetica" w:cs="Arial"/>
          <w:noProof/>
        </w:rPr>
        <w:tab/>
        <w:t xml:space="preserve">Hurley, K.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Reconstructed Single-Cell Fate Trajectories Define Lineage Plasticity Windows during Differentiation of Human PSC-Derived Distal Lung Progenitors. </w:t>
      </w:r>
      <w:r w:rsidRPr="00453F86">
        <w:rPr>
          <w:rFonts w:ascii="Helvetica" w:hAnsi="Helvetica" w:cs="Arial"/>
          <w:i/>
          <w:noProof/>
        </w:rPr>
        <w:t>Cell Stem Cell</w:t>
      </w:r>
      <w:r>
        <w:rPr>
          <w:rFonts w:ascii="Helvetica" w:hAnsi="Helvetica" w:cs="Arial"/>
          <w:noProof/>
        </w:rPr>
        <w:t xml:space="preserve"> (2020) doi:10.1016/j.stem.2019.12.009.</w:t>
      </w:r>
    </w:p>
    <w:p w14:paraId="75BF3EB7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24.</w:t>
      </w:r>
      <w:r>
        <w:rPr>
          <w:rFonts w:ascii="Helvetica" w:hAnsi="Helvetica" w:cs="Arial"/>
          <w:noProof/>
        </w:rPr>
        <w:tab/>
        <w:t xml:space="preserve">Yao, Z.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A Single-Cell Roadmap of Lineage Bifurcation in Human ESC Models of Embryonic Brain Development. </w:t>
      </w:r>
      <w:r w:rsidRPr="00453F86">
        <w:rPr>
          <w:rFonts w:ascii="Helvetica" w:hAnsi="Helvetica" w:cs="Arial"/>
          <w:i/>
          <w:noProof/>
        </w:rPr>
        <w:t>Cell Stem 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20</w:t>
      </w:r>
      <w:r>
        <w:rPr>
          <w:rFonts w:ascii="Helvetica" w:hAnsi="Helvetica" w:cs="Arial"/>
          <w:noProof/>
        </w:rPr>
        <w:t>, 120–134 (2017).</w:t>
      </w:r>
    </w:p>
    <w:p w14:paraId="7F01401C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25.</w:t>
      </w:r>
      <w:r>
        <w:rPr>
          <w:rFonts w:ascii="Helvetica" w:hAnsi="Helvetica" w:cs="Arial"/>
          <w:noProof/>
        </w:rPr>
        <w:tab/>
        <w:t xml:space="preserve">Hormoz, S.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Inferring Cell-State Transition Dynamics from Lineage Trees and Endpoint Single-Cell Measurements. </w:t>
      </w:r>
      <w:r w:rsidRPr="00453F86">
        <w:rPr>
          <w:rFonts w:ascii="Helvetica" w:hAnsi="Helvetica" w:cs="Arial"/>
          <w:i/>
          <w:noProof/>
        </w:rPr>
        <w:t>Cell Syst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</w:t>
      </w:r>
      <w:r>
        <w:rPr>
          <w:rFonts w:ascii="Helvetica" w:hAnsi="Helvetica" w:cs="Arial"/>
          <w:noProof/>
        </w:rPr>
        <w:t>, 419-433.e8 (2016).</w:t>
      </w:r>
    </w:p>
    <w:p w14:paraId="60CB2C9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26.</w:t>
      </w:r>
      <w:r>
        <w:rPr>
          <w:rFonts w:ascii="Helvetica" w:hAnsi="Helvetica" w:cs="Arial"/>
          <w:noProof/>
        </w:rPr>
        <w:tab/>
        <w:t xml:space="preserve">Tibshirani, R. Regression Shrinkage and Selection via the Lasso. </w:t>
      </w:r>
      <w:r w:rsidRPr="00453F86">
        <w:rPr>
          <w:rFonts w:ascii="Helvetica" w:hAnsi="Helvetica" w:cs="Arial"/>
          <w:i/>
          <w:noProof/>
        </w:rPr>
        <w:t>J. R. Stat. Soc. Series B Stat. Methodol.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58</w:t>
      </w:r>
      <w:r>
        <w:rPr>
          <w:rFonts w:ascii="Helvetica" w:hAnsi="Helvetica" w:cs="Arial"/>
          <w:noProof/>
        </w:rPr>
        <w:t>, 267–288 (1996).</w:t>
      </w:r>
    </w:p>
    <w:p w14:paraId="45832D77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lastRenderedPageBreak/>
        <w:t>27.</w:t>
      </w:r>
      <w:r>
        <w:rPr>
          <w:rFonts w:ascii="Helvetica" w:hAnsi="Helvetica" w:cs="Arial"/>
          <w:noProof/>
        </w:rPr>
        <w:tab/>
        <w:t xml:space="preserve">Tibshirani, R., Saunders, M., Rosset, S., Zhu, J. &amp; Knight, K. Sparsity and smoothness via the fused lasso. </w:t>
      </w:r>
      <w:r w:rsidRPr="00453F86">
        <w:rPr>
          <w:rFonts w:ascii="Helvetica" w:hAnsi="Helvetica" w:cs="Arial"/>
          <w:i/>
          <w:noProof/>
        </w:rPr>
        <w:t>J. R. Stat. Soc. Series B Stat. Methodol.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67</w:t>
      </w:r>
      <w:r>
        <w:rPr>
          <w:rFonts w:ascii="Helvetica" w:hAnsi="Helvetica" w:cs="Arial"/>
          <w:noProof/>
        </w:rPr>
        <w:t>, 91–108 (2005).</w:t>
      </w:r>
    </w:p>
    <w:p w14:paraId="01FC1100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28.</w:t>
      </w:r>
      <w:r>
        <w:rPr>
          <w:rFonts w:ascii="Helvetica" w:hAnsi="Helvetica" w:cs="Arial"/>
          <w:noProof/>
        </w:rPr>
        <w:tab/>
        <w:t xml:space="preserve">Yu, V. W. C.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Epigenetic Memory Underlies Cell-Autonomous Heterogeneous Behavior of Hematopoietic Stem Cells.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167</w:t>
      </w:r>
      <w:r>
        <w:rPr>
          <w:rFonts w:ascii="Helvetica" w:hAnsi="Helvetica" w:cs="Arial"/>
          <w:noProof/>
        </w:rPr>
        <w:t>, 1310-1322.e17 (2016).</w:t>
      </w:r>
    </w:p>
    <w:p w14:paraId="084F19BF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29.</w:t>
      </w:r>
      <w:r>
        <w:rPr>
          <w:rFonts w:ascii="Helvetica" w:hAnsi="Helvetica" w:cs="Arial"/>
          <w:noProof/>
        </w:rPr>
        <w:tab/>
        <w:t xml:space="preserve">Weissman, T. A. &amp; Pan, Y. A. Brainbow: new resources and emerging biological applications for multicolor genetic labeling and analysis. </w:t>
      </w:r>
      <w:r w:rsidRPr="00453F86">
        <w:rPr>
          <w:rFonts w:ascii="Helvetica" w:hAnsi="Helvetica" w:cs="Arial"/>
          <w:i/>
          <w:noProof/>
        </w:rPr>
        <w:t>Genetics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199</w:t>
      </w:r>
      <w:r>
        <w:rPr>
          <w:rFonts w:ascii="Helvetica" w:hAnsi="Helvetica" w:cs="Arial"/>
          <w:noProof/>
        </w:rPr>
        <w:t>, 293–306 (2015).</w:t>
      </w:r>
    </w:p>
    <w:p w14:paraId="1C3294FB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30.</w:t>
      </w:r>
      <w:r>
        <w:rPr>
          <w:rFonts w:ascii="Helvetica" w:hAnsi="Helvetica" w:cs="Arial"/>
          <w:noProof/>
        </w:rPr>
        <w:tab/>
        <w:t xml:space="preserve">Orkin, S. H. &amp; Zon, L. I. Hematopoiesis: an evolving paradigm for stem cell biology.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132</w:t>
      </w:r>
      <w:r>
        <w:rPr>
          <w:rFonts w:ascii="Helvetica" w:hAnsi="Helvetica" w:cs="Arial"/>
          <w:noProof/>
        </w:rPr>
        <w:t>, 631–644 (2008).</w:t>
      </w:r>
    </w:p>
    <w:p w14:paraId="5BB4A427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31.</w:t>
      </w:r>
      <w:r>
        <w:rPr>
          <w:rFonts w:ascii="Helvetica" w:hAnsi="Helvetica" w:cs="Arial"/>
          <w:noProof/>
        </w:rPr>
        <w:tab/>
        <w:t xml:space="preserve">Ferreira, R., Ohneda, K., Yamamoto, M. &amp; Philipsen, S. GATA1 function, a paradigm for transcription factors in hematopoiesis. </w:t>
      </w:r>
      <w:r w:rsidRPr="00453F86">
        <w:rPr>
          <w:rFonts w:ascii="Helvetica" w:hAnsi="Helvetica" w:cs="Arial"/>
          <w:i/>
          <w:noProof/>
        </w:rPr>
        <w:t>Mol. Cell. Biol.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25</w:t>
      </w:r>
      <w:r>
        <w:rPr>
          <w:rFonts w:ascii="Helvetica" w:hAnsi="Helvetica" w:cs="Arial"/>
          <w:noProof/>
        </w:rPr>
        <w:t>, 1215–1227 (2005).</w:t>
      </w:r>
    </w:p>
    <w:p w14:paraId="27DF23B2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32.</w:t>
      </w:r>
      <w:r>
        <w:rPr>
          <w:rFonts w:ascii="Helvetica" w:hAnsi="Helvetica" w:cs="Arial"/>
          <w:noProof/>
        </w:rPr>
        <w:tab/>
        <w:t xml:space="preserve">Lu, Y.-C.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The Molecular Signature of Megakaryocyte-Erythroid Progenitors Reveals a Role for the Cell Cycle in Fate Specification. </w:t>
      </w:r>
      <w:r w:rsidRPr="00453F86">
        <w:rPr>
          <w:rFonts w:ascii="Helvetica" w:hAnsi="Helvetica" w:cs="Arial"/>
          <w:i/>
          <w:noProof/>
        </w:rPr>
        <w:t>Cell Rep.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25</w:t>
      </w:r>
      <w:r>
        <w:rPr>
          <w:rFonts w:ascii="Helvetica" w:hAnsi="Helvetica" w:cs="Arial"/>
          <w:noProof/>
        </w:rPr>
        <w:t>, 2083-2093.e4 (2018).</w:t>
      </w:r>
    </w:p>
    <w:p w14:paraId="70BE1B3C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33.</w:t>
      </w:r>
      <w:r>
        <w:rPr>
          <w:rFonts w:ascii="Helvetica" w:hAnsi="Helvetica" w:cs="Arial"/>
          <w:noProof/>
        </w:rPr>
        <w:tab/>
        <w:t xml:space="preserve">Arinobu, Y.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Developmental checkpoints of the basophil/mast cell lineages in adult murine hematopoiesis. </w:t>
      </w:r>
      <w:r w:rsidRPr="00453F86">
        <w:rPr>
          <w:rFonts w:ascii="Helvetica" w:hAnsi="Helvetica" w:cs="Arial"/>
          <w:i/>
          <w:noProof/>
        </w:rPr>
        <w:t>Proc. Natl. Acad. Sci. U. S. A.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102</w:t>
      </w:r>
      <w:r>
        <w:rPr>
          <w:rFonts w:ascii="Helvetica" w:hAnsi="Helvetica" w:cs="Arial"/>
          <w:noProof/>
        </w:rPr>
        <w:t>, 18105–18110 (2005).</w:t>
      </w:r>
    </w:p>
    <w:p w14:paraId="3915D49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34.</w:t>
      </w:r>
      <w:r>
        <w:rPr>
          <w:rFonts w:ascii="Helvetica" w:hAnsi="Helvetica" w:cs="Arial"/>
          <w:noProof/>
        </w:rPr>
        <w:tab/>
        <w:t xml:space="preserve">Rockich, B. E.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Sox9 plays multiple roles in the lung epithelium during branching morphogenesis. </w:t>
      </w:r>
      <w:r w:rsidRPr="00453F86">
        <w:rPr>
          <w:rFonts w:ascii="Helvetica" w:hAnsi="Helvetica" w:cs="Arial"/>
          <w:i/>
          <w:noProof/>
        </w:rPr>
        <w:t>Proc. Natl. Acad. Sci. U. S. A.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110</w:t>
      </w:r>
      <w:r>
        <w:rPr>
          <w:rFonts w:ascii="Helvetica" w:hAnsi="Helvetica" w:cs="Arial"/>
          <w:noProof/>
        </w:rPr>
        <w:t>, E4456-64 (2013).</w:t>
      </w:r>
    </w:p>
    <w:p w14:paraId="37DA0BDC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lastRenderedPageBreak/>
        <w:t>35.</w:t>
      </w:r>
      <w:r>
        <w:rPr>
          <w:rFonts w:ascii="Helvetica" w:hAnsi="Helvetica" w:cs="Arial"/>
          <w:noProof/>
        </w:rPr>
        <w:tab/>
        <w:t xml:space="preserve">Perl, A.-K. T., Kist, R., Shan, Z., Scherer, G. &amp; Whitsett, J. A. Normal lung development and function after Sox9 inactivation in the respiratory epithelium. </w:t>
      </w:r>
      <w:r w:rsidRPr="00453F86">
        <w:rPr>
          <w:rFonts w:ascii="Helvetica" w:hAnsi="Helvetica" w:cs="Arial"/>
          <w:i/>
          <w:noProof/>
        </w:rPr>
        <w:t>Genesis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41</w:t>
      </w:r>
      <w:r>
        <w:rPr>
          <w:rFonts w:ascii="Helvetica" w:hAnsi="Helvetica" w:cs="Arial"/>
          <w:noProof/>
        </w:rPr>
        <w:t>, 23–32 (2005).</w:t>
      </w:r>
    </w:p>
    <w:p w14:paraId="3FE46868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36.</w:t>
      </w:r>
      <w:r>
        <w:rPr>
          <w:rFonts w:ascii="Helvetica" w:hAnsi="Helvetica" w:cs="Arial"/>
          <w:noProof/>
        </w:rPr>
        <w:tab/>
        <w:t xml:space="preserve">Treutlein, B.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Reconstructing lineage hierarchies of the distal lung epithelium using single-cell RNA-seq.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509</w:t>
      </w:r>
      <w:r>
        <w:rPr>
          <w:rFonts w:ascii="Helvetica" w:hAnsi="Helvetica" w:cs="Arial"/>
          <w:noProof/>
        </w:rPr>
        <w:t>, 371–375 (2014).</w:t>
      </w:r>
    </w:p>
    <w:p w14:paraId="0D619F59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37.</w:t>
      </w:r>
      <w:r>
        <w:rPr>
          <w:rFonts w:ascii="Helvetica" w:hAnsi="Helvetica" w:cs="Arial"/>
          <w:noProof/>
        </w:rPr>
        <w:tab/>
        <w:t xml:space="preserve">Frieda, K. L.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Synthetic recording and in situ readout of lineage information in single cells.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541</w:t>
      </w:r>
      <w:r>
        <w:rPr>
          <w:rFonts w:ascii="Helvetica" w:hAnsi="Helvetica" w:cs="Arial"/>
          <w:noProof/>
        </w:rPr>
        <w:t>, 107–111 (2017).</w:t>
      </w:r>
    </w:p>
    <w:p w14:paraId="417F9F64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38.</w:t>
      </w:r>
      <w:r>
        <w:rPr>
          <w:rFonts w:ascii="Helvetica" w:hAnsi="Helvetica" w:cs="Arial"/>
          <w:noProof/>
        </w:rPr>
        <w:tab/>
        <w:t xml:space="preserve">Ludwig, L. S.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Lineage Tracing in Humans Enabled by Mitochondrial Mutations and Single-Cell Genomics.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176</w:t>
      </w:r>
      <w:r>
        <w:rPr>
          <w:rFonts w:ascii="Helvetica" w:hAnsi="Helvetica" w:cs="Arial"/>
          <w:noProof/>
        </w:rPr>
        <w:t>, 1325-1339.e22 (2019).</w:t>
      </w:r>
    </w:p>
    <w:p w14:paraId="5DA1ABBF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39.</w:t>
      </w:r>
      <w:r>
        <w:rPr>
          <w:rFonts w:ascii="Helvetica" w:hAnsi="Helvetica" w:cs="Arial"/>
          <w:noProof/>
        </w:rPr>
        <w:tab/>
        <w:t xml:space="preserve">Raj, B.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Simultaneous single-cell profiling of lineages and cell types in the vertebrate brain. </w:t>
      </w:r>
      <w:r w:rsidRPr="00453F86">
        <w:rPr>
          <w:rFonts w:ascii="Helvetica" w:hAnsi="Helvetica" w:cs="Arial"/>
          <w:i/>
          <w:noProof/>
        </w:rPr>
        <w:t>Nat. Biotechnol.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36</w:t>
      </w:r>
      <w:r>
        <w:rPr>
          <w:rFonts w:ascii="Helvetica" w:hAnsi="Helvetica" w:cs="Arial"/>
          <w:noProof/>
        </w:rPr>
        <w:t>, 442–450 (2018).</w:t>
      </w:r>
    </w:p>
    <w:p w14:paraId="48F54298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40.</w:t>
      </w:r>
      <w:r>
        <w:rPr>
          <w:rFonts w:ascii="Helvetica" w:hAnsi="Helvetica" w:cs="Arial"/>
          <w:noProof/>
        </w:rPr>
        <w:tab/>
        <w:t xml:space="preserve">McKenna, A.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Whole-organism lineage tracing by combinatorial and cumulative genome editing. </w:t>
      </w:r>
      <w:r w:rsidRPr="00453F86">
        <w:rPr>
          <w:rFonts w:ascii="Helvetica" w:hAnsi="Helvetica" w:cs="Arial"/>
          <w:i/>
          <w:noProof/>
        </w:rPr>
        <w:t>Science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353</w:t>
      </w:r>
      <w:r>
        <w:rPr>
          <w:rFonts w:ascii="Helvetica" w:hAnsi="Helvetica" w:cs="Arial"/>
          <w:noProof/>
        </w:rPr>
        <w:t>, aaf7907 (2016).</w:t>
      </w:r>
    </w:p>
    <w:p w14:paraId="5C4ABC6D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41.</w:t>
      </w:r>
      <w:r>
        <w:rPr>
          <w:rFonts w:ascii="Helvetica" w:hAnsi="Helvetica" w:cs="Arial"/>
          <w:noProof/>
        </w:rPr>
        <w:tab/>
        <w:t xml:space="preserve">Nitzan, M., Karaiskos, N., Friedman, N. &amp; Rajewsky, N. Gene expression cartography. </w:t>
      </w:r>
      <w:r w:rsidRPr="00453F86">
        <w:rPr>
          <w:rFonts w:ascii="Helvetica" w:hAnsi="Helvetica" w:cs="Arial"/>
          <w:i/>
          <w:noProof/>
        </w:rPr>
        <w:t>Nature</w:t>
      </w:r>
      <w:r>
        <w:rPr>
          <w:rFonts w:ascii="Helvetica" w:hAnsi="Helvetica" w:cs="Arial"/>
          <w:noProof/>
        </w:rPr>
        <w:t xml:space="preserve"> (2019) doi:10.1038/s41586-019-1773-3.</w:t>
      </w:r>
    </w:p>
    <w:p w14:paraId="588620C9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42.</w:t>
      </w:r>
      <w:r>
        <w:rPr>
          <w:rFonts w:ascii="Helvetica" w:hAnsi="Helvetica" w:cs="Arial"/>
          <w:noProof/>
        </w:rPr>
        <w:tab/>
        <w:t xml:space="preserve">Stuart, T. &amp; Satija, R. Integrative single-cell analysis. </w:t>
      </w:r>
      <w:r w:rsidRPr="00453F86">
        <w:rPr>
          <w:rFonts w:ascii="Helvetica" w:hAnsi="Helvetica" w:cs="Arial"/>
          <w:i/>
          <w:noProof/>
        </w:rPr>
        <w:t>Nat. Rev. Genet.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20</w:t>
      </w:r>
      <w:r>
        <w:rPr>
          <w:rFonts w:ascii="Helvetica" w:hAnsi="Helvetica" w:cs="Arial"/>
          <w:noProof/>
        </w:rPr>
        <w:t>, 257–272 (2019).</w:t>
      </w:r>
    </w:p>
    <w:p w14:paraId="43D08757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43.</w:t>
      </w:r>
      <w:r>
        <w:rPr>
          <w:rFonts w:ascii="Helvetica" w:hAnsi="Helvetica" w:cs="Arial"/>
          <w:noProof/>
        </w:rPr>
        <w:tab/>
        <w:t xml:space="preserve">Cleary, B.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Compressed sensing for imaging transcriptomics. </w:t>
      </w:r>
      <w:r w:rsidRPr="00453F86">
        <w:rPr>
          <w:rFonts w:ascii="Helvetica" w:hAnsi="Helvetica" w:cs="Arial"/>
          <w:i/>
          <w:noProof/>
        </w:rPr>
        <w:t>bioArxiv</w:t>
      </w:r>
      <w:r>
        <w:rPr>
          <w:rFonts w:ascii="Helvetica" w:hAnsi="Helvetica" w:cs="Arial"/>
          <w:noProof/>
        </w:rPr>
        <w:t xml:space="preserve"> 743039 (2020) doi:10.1101/743039.</w:t>
      </w:r>
    </w:p>
    <w:p w14:paraId="37406637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44.</w:t>
      </w:r>
      <w:r>
        <w:rPr>
          <w:rFonts w:ascii="Helvetica" w:hAnsi="Helvetica" w:cs="Arial"/>
          <w:noProof/>
        </w:rPr>
        <w:tab/>
        <w:t xml:space="preserve">Nitzan, M., Casadiego, J. &amp; Timme, M. Revealing physical interaction networks from statistics of collective dynamics. </w:t>
      </w:r>
      <w:r w:rsidRPr="00453F86">
        <w:rPr>
          <w:rFonts w:ascii="Helvetica" w:hAnsi="Helvetica" w:cs="Arial"/>
          <w:i/>
          <w:noProof/>
        </w:rPr>
        <w:t>Sci Adv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3</w:t>
      </w:r>
      <w:r>
        <w:rPr>
          <w:rFonts w:ascii="Helvetica" w:hAnsi="Helvetica" w:cs="Arial"/>
          <w:noProof/>
        </w:rPr>
        <w:t>, e1600396 (2017).</w:t>
      </w:r>
    </w:p>
    <w:p w14:paraId="17D91516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lastRenderedPageBreak/>
        <w:t>45.</w:t>
      </w:r>
      <w:r>
        <w:rPr>
          <w:rFonts w:ascii="Helvetica" w:hAnsi="Helvetica" w:cs="Arial"/>
          <w:noProof/>
        </w:rPr>
        <w:tab/>
        <w:t xml:space="preserve">Jaitin, D. A.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Dissecting Immune Circuits by Linking CRISPR-Pooled Screens with Single-Cell RNA-Seq.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167</w:t>
      </w:r>
      <w:r>
        <w:rPr>
          <w:rFonts w:ascii="Helvetica" w:hAnsi="Helvetica" w:cs="Arial"/>
          <w:noProof/>
        </w:rPr>
        <w:t>, 1883-1896.e15 (2016).</w:t>
      </w:r>
    </w:p>
    <w:p w14:paraId="56FEBCC1" w14:textId="77777777" w:rsidR="00453F86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46.</w:t>
      </w:r>
      <w:r>
        <w:rPr>
          <w:rFonts w:ascii="Helvetica" w:hAnsi="Helvetica" w:cs="Arial"/>
          <w:noProof/>
        </w:rPr>
        <w:tab/>
        <w:t xml:space="preserve">Adamson, B. </w:t>
      </w:r>
      <w:r w:rsidRPr="00453F86">
        <w:rPr>
          <w:rFonts w:ascii="Helvetica" w:hAnsi="Helvetica" w:cs="Arial"/>
          <w:i/>
          <w:noProof/>
        </w:rPr>
        <w:t>et al.</w:t>
      </w:r>
      <w:r>
        <w:rPr>
          <w:rFonts w:ascii="Helvetica" w:hAnsi="Helvetica" w:cs="Arial"/>
          <w:noProof/>
        </w:rPr>
        <w:t xml:space="preserve"> A Multiplexed Single-Cell CRISPR Screening Platform Enables Systematic Dissection of the Unfolded Protein Response. </w:t>
      </w:r>
      <w:r w:rsidRPr="00453F86">
        <w:rPr>
          <w:rFonts w:ascii="Helvetica" w:hAnsi="Helvetica" w:cs="Arial"/>
          <w:i/>
          <w:noProof/>
        </w:rPr>
        <w:t>Cell</w:t>
      </w:r>
      <w:r>
        <w:rPr>
          <w:rFonts w:ascii="Helvetica" w:hAnsi="Helvetica" w:cs="Arial"/>
          <w:noProof/>
        </w:rPr>
        <w:t xml:space="preserve"> </w:t>
      </w:r>
      <w:r w:rsidRPr="00453F86">
        <w:rPr>
          <w:rFonts w:ascii="Helvetica" w:hAnsi="Helvetica" w:cs="Arial"/>
          <w:b/>
          <w:noProof/>
        </w:rPr>
        <w:t>167</w:t>
      </w:r>
      <w:r>
        <w:rPr>
          <w:rFonts w:ascii="Helvetica" w:hAnsi="Helvetica" w:cs="Arial"/>
          <w:noProof/>
        </w:rPr>
        <w:t>, 1867-1882.e21 (2016).</w:t>
      </w:r>
    </w:p>
    <w:p w14:paraId="40D9224E" w14:textId="059C2523" w:rsidR="00B96F81" w:rsidRDefault="00453F86" w:rsidP="00B96F81">
      <w:pPr>
        <w:tabs>
          <w:tab w:val="left" w:pos="480"/>
        </w:tabs>
        <w:spacing w:line="480" w:lineRule="auto"/>
        <w:ind w:left="480" w:hanging="480"/>
        <w:rPr>
          <w:rFonts w:ascii="Helvetica" w:hAnsi="Helvetica" w:cs="Arial"/>
        </w:rPr>
      </w:pPr>
      <w:r>
        <w:rPr>
          <w:rFonts w:ascii="Helvetica" w:hAnsi="Helvetica" w:cs="Arial"/>
          <w:noProof/>
        </w:rPr>
        <w:t>47.</w:t>
      </w:r>
      <w:r>
        <w:rPr>
          <w:rFonts w:ascii="Helvetica" w:hAnsi="Helvetica" w:cs="Arial"/>
          <w:noProof/>
        </w:rPr>
        <w:tab/>
        <w:t xml:space="preserve">Aggarwal, C. C. </w:t>
      </w:r>
      <w:r w:rsidRPr="00453F86">
        <w:rPr>
          <w:rFonts w:ascii="Helvetica" w:hAnsi="Helvetica" w:cs="Arial"/>
          <w:i/>
          <w:noProof/>
        </w:rPr>
        <w:t>Recommender Systems: The Textbook</w:t>
      </w:r>
      <w:r>
        <w:rPr>
          <w:rFonts w:ascii="Helvetica" w:hAnsi="Helvetica" w:cs="Arial"/>
          <w:noProof/>
        </w:rPr>
        <w:t>. (Springer, Cham, 2016).</w:t>
      </w:r>
      <w:r w:rsidR="00B96F81">
        <w:rPr>
          <w:rFonts w:ascii="Helvetica" w:hAnsi="Helvetica" w:cs="Arial"/>
        </w:rPr>
        <w:fldChar w:fldCharType="end"/>
      </w:r>
    </w:p>
    <w:sectPr w:rsidR="00B96F81" w:rsidSect="00250179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1" w:author="Klein, Allon Moshe" w:date="2021-04-07T09:44:00Z" w:initials="KAM">
    <w:p w14:paraId="6CCB54A5" w14:textId="77777777" w:rsidR="00505C04" w:rsidRDefault="00505C04">
      <w:pPr>
        <w:pStyle w:val="CommentText"/>
      </w:pPr>
      <w:r>
        <w:rPr>
          <w:rStyle w:val="CommentReference"/>
        </w:rPr>
        <w:annotationRef/>
      </w:r>
      <w:r>
        <w:t>Is this new? If not, add it to the parentheses above? It has a reference so I suspect not new. If it is new, what is the reference for?</w:t>
      </w:r>
    </w:p>
    <w:p w14:paraId="726F0713" w14:textId="7FA7ABA0" w:rsidR="00505C04" w:rsidRDefault="00505C04">
      <w:pPr>
        <w:pStyle w:val="CommentText"/>
      </w:pPr>
    </w:p>
  </w:comment>
  <w:comment w:id="123" w:author="Klein, Allon Moshe" w:date="2021-04-07T09:53:00Z" w:initials="KAM">
    <w:p w14:paraId="7DDAA4C7" w14:textId="77777777" w:rsidR="00505C04" w:rsidRDefault="00505C04">
      <w:pPr>
        <w:pStyle w:val="CommentText"/>
      </w:pPr>
      <w:r>
        <w:rPr>
          <w:rStyle w:val="CommentReference"/>
        </w:rPr>
        <w:annotationRef/>
      </w:r>
      <w:r>
        <w:t>Do we really want to say 1%? Could this backfire?</w:t>
      </w:r>
    </w:p>
    <w:p w14:paraId="69518DA5" w14:textId="77777777" w:rsidR="00505C04" w:rsidRDefault="00505C04">
      <w:pPr>
        <w:pStyle w:val="CommentText"/>
      </w:pPr>
    </w:p>
    <w:p w14:paraId="1D1DED31" w14:textId="77777777" w:rsidR="00505C04" w:rsidRDefault="00505C04">
      <w:pPr>
        <w:pStyle w:val="CommentText"/>
      </w:pPr>
      <w:r>
        <w:t>I feel that below a certain amount of data we are likely mostly just reading out the landscape.</w:t>
      </w:r>
    </w:p>
    <w:p w14:paraId="326E157C" w14:textId="77777777" w:rsidR="00505C04" w:rsidRDefault="00505C04">
      <w:pPr>
        <w:pStyle w:val="CommentText"/>
      </w:pPr>
    </w:p>
    <w:p w14:paraId="727FBBF1" w14:textId="71CE16B0" w:rsidR="00505C04" w:rsidRDefault="00505C04">
      <w:pPr>
        <w:pStyle w:val="CommentText"/>
      </w:pPr>
      <w:r>
        <w:t>How about just 10%? Or 5-10%?</w:t>
      </w:r>
    </w:p>
  </w:comment>
  <w:comment w:id="136" w:author="Wang, Shouwen" w:date="2021-04-07T11:10:00Z" w:initials="WS">
    <w:p w14:paraId="0E2BEB75" w14:textId="51DE0A72" w:rsidR="00505C04" w:rsidRDefault="00505C04">
      <w:pPr>
        <w:pStyle w:val="CommentText"/>
      </w:pPr>
      <w:r>
        <w:rPr>
          <w:rStyle w:val="CommentReference"/>
        </w:rPr>
        <w:annotationRef/>
      </w:r>
      <w:r>
        <w:t>Why highlighting ‘dense’ measurement? It has nothing to do with dense measurements.</w:t>
      </w:r>
    </w:p>
  </w:comment>
  <w:comment w:id="138" w:author="Wang, Shouwen" w:date="2021-04-07T11:12:00Z" w:initials="WS">
    <w:p w14:paraId="602A6460" w14:textId="77777777" w:rsidR="00505C04" w:rsidRDefault="00505C04">
      <w:pPr>
        <w:pStyle w:val="CommentText"/>
      </w:pPr>
      <w:r>
        <w:rPr>
          <w:rStyle w:val="CommentReference"/>
        </w:rPr>
        <w:annotationRef/>
      </w:r>
      <w:r>
        <w:t xml:space="preserve">One example in this context, when one is trying to predict whether a person likes certain product or not.  It is a form of transition probability.  There are indeed ‘clonal’ information. Usually, there are some training data, where we have some vague information about what kind stuff this person likes. </w:t>
      </w:r>
    </w:p>
    <w:p w14:paraId="6B41E96C" w14:textId="77777777" w:rsidR="00505C04" w:rsidRDefault="00505C04">
      <w:pPr>
        <w:pStyle w:val="CommentText"/>
      </w:pPr>
    </w:p>
    <w:p w14:paraId="4E43978C" w14:textId="5984080A" w:rsidR="00505C04" w:rsidRDefault="00505C04">
      <w:pPr>
        <w:pStyle w:val="CommentText"/>
      </w:pPr>
      <w:r>
        <w:t xml:space="preserve">It is the Netflix problem that you mentioned a lot. </w:t>
      </w:r>
    </w:p>
  </w:comment>
  <w:comment w:id="135" w:author="Klein, Allon Moshe" w:date="2021-04-07T10:13:00Z" w:initials="KAM">
    <w:p w14:paraId="364ECB61" w14:textId="77777777" w:rsidR="00505C04" w:rsidRDefault="00505C04">
      <w:pPr>
        <w:pStyle w:val="CommentText"/>
      </w:pPr>
      <w:r>
        <w:rPr>
          <w:rStyle w:val="CommentReference"/>
        </w:rPr>
        <w:annotationRef/>
      </w:r>
      <w:r>
        <w:t xml:space="preserve">Can we find evidence of this? </w:t>
      </w:r>
    </w:p>
    <w:p w14:paraId="49460CE1" w14:textId="77777777" w:rsidR="00505C04" w:rsidRDefault="00505C04">
      <w:pPr>
        <w:pStyle w:val="CommentText"/>
      </w:pPr>
    </w:p>
    <w:p w14:paraId="1E10459A" w14:textId="20151EE1" w:rsidR="00505C04" w:rsidRDefault="00505C04">
      <w:pPr>
        <w:pStyle w:val="CommentText"/>
      </w:pPr>
      <w:r>
        <w:t>It seems like it must be true?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6F0713" w15:done="0"/>
  <w15:commentEx w15:paraId="727FBBF1" w15:done="0"/>
  <w15:commentEx w15:paraId="0E2BEB75" w15:done="0"/>
  <w15:commentEx w15:paraId="4E43978C" w15:done="0"/>
  <w15:commentEx w15:paraId="1E1045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FD77" w16cex:dateUtc="2021-04-07T13:44:00Z"/>
  <w16cex:commentExtensible w16cex:durableId="2417FF93" w16cex:dateUtc="2021-04-07T13:53:00Z"/>
  <w16cex:commentExtensible w16cex:durableId="2418043E" w16cex:dateUtc="2021-04-07T1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6F0713" w16cid:durableId="2417FD77"/>
  <w16cid:commentId w16cid:paraId="727FBBF1" w16cid:durableId="2417FF93"/>
  <w16cid:commentId w16cid:paraId="0E2BEB75" w16cid:durableId="241811B9"/>
  <w16cid:commentId w16cid:paraId="4E43978C" w16cid:durableId="24181210"/>
  <w16cid:commentId w16cid:paraId="1E10459A" w16cid:durableId="241804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41C2A" w14:textId="77777777" w:rsidR="00306FB6" w:rsidRDefault="00306FB6" w:rsidP="00F85EEF">
      <w:r>
        <w:separator/>
      </w:r>
    </w:p>
  </w:endnote>
  <w:endnote w:type="continuationSeparator" w:id="0">
    <w:p w14:paraId="06A75D1C" w14:textId="77777777" w:rsidR="00306FB6" w:rsidRDefault="00306FB6" w:rsidP="00F8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142" w:author="Wang, Shouwen" w:date="2021-04-07T11:49:00Z"/>
  <w:sdt>
    <w:sdtPr>
      <w:rPr>
        <w:rStyle w:val="PageNumber"/>
      </w:rPr>
      <w:id w:val="19336260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customXmlInsRangeEnd w:id="142"/>
      <w:p w14:paraId="6B6EA902" w14:textId="08B8EE75" w:rsidR="00F85EEF" w:rsidRDefault="00F85EEF" w:rsidP="006970CD">
        <w:pPr>
          <w:pStyle w:val="Footer"/>
          <w:framePr w:wrap="none" w:vAnchor="text" w:hAnchor="margin" w:xAlign="right" w:y="1"/>
          <w:rPr>
            <w:ins w:id="143" w:author="Wang, Shouwen" w:date="2021-04-07T11:49:00Z"/>
            <w:rStyle w:val="PageNumber"/>
          </w:rPr>
        </w:pPr>
        <w:ins w:id="144" w:author="Wang, Shouwen" w:date="2021-04-07T11:49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end"/>
          </w:r>
        </w:ins>
      </w:p>
      <w:customXmlInsRangeStart w:id="145" w:author="Wang, Shouwen" w:date="2021-04-07T11:49:00Z"/>
    </w:sdtContent>
  </w:sdt>
  <w:customXmlInsRangeEnd w:id="145"/>
  <w:p w14:paraId="7991DA3F" w14:textId="77777777" w:rsidR="00F85EEF" w:rsidRDefault="00F85EEF">
    <w:pPr>
      <w:pStyle w:val="Footer"/>
      <w:ind w:right="360"/>
      <w:pPrChange w:id="146" w:author="Wang, Shouwen" w:date="2021-04-07T11:49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147" w:author="Wang, Shouwen" w:date="2021-04-07T11:49:00Z"/>
  <w:sdt>
    <w:sdtPr>
      <w:rPr>
        <w:rStyle w:val="PageNumber"/>
      </w:rPr>
      <w:id w:val="-137263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customXmlInsRangeEnd w:id="147"/>
      <w:p w14:paraId="058FDEEA" w14:textId="0E936ADE" w:rsidR="00F85EEF" w:rsidRDefault="00F85EEF" w:rsidP="006970CD">
        <w:pPr>
          <w:pStyle w:val="Footer"/>
          <w:framePr w:wrap="none" w:vAnchor="text" w:hAnchor="margin" w:xAlign="right" w:y="1"/>
          <w:rPr>
            <w:ins w:id="148" w:author="Wang, Shouwen" w:date="2021-04-07T11:49:00Z"/>
            <w:rStyle w:val="PageNumber"/>
          </w:rPr>
        </w:pPr>
        <w:ins w:id="149" w:author="Wang, Shouwen" w:date="2021-04-07T11:49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</w:ins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ins w:id="150" w:author="Wang, Shouwen" w:date="2021-04-07T11:49:00Z">
          <w:r>
            <w:rPr>
              <w:rStyle w:val="PageNumber"/>
            </w:rPr>
            <w:fldChar w:fldCharType="end"/>
          </w:r>
        </w:ins>
      </w:p>
      <w:customXmlInsRangeStart w:id="151" w:author="Wang, Shouwen" w:date="2021-04-07T11:49:00Z"/>
    </w:sdtContent>
  </w:sdt>
  <w:customXmlInsRangeEnd w:id="151"/>
  <w:p w14:paraId="2CA308A8" w14:textId="77777777" w:rsidR="00F85EEF" w:rsidRDefault="00F85EEF" w:rsidP="00AC15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444F8" w14:textId="77777777" w:rsidR="00306FB6" w:rsidRDefault="00306FB6" w:rsidP="00F85EEF">
      <w:r>
        <w:separator/>
      </w:r>
    </w:p>
  </w:footnote>
  <w:footnote w:type="continuationSeparator" w:id="0">
    <w:p w14:paraId="417F5BE0" w14:textId="77777777" w:rsidR="00306FB6" w:rsidRDefault="00306FB6" w:rsidP="00F8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7489F"/>
    <w:multiLevelType w:val="hybridMultilevel"/>
    <w:tmpl w:val="AF4C8FB0"/>
    <w:lvl w:ilvl="0" w:tplc="A4607D4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9E3CD6"/>
    <w:multiLevelType w:val="hybridMultilevel"/>
    <w:tmpl w:val="FDD09BB6"/>
    <w:lvl w:ilvl="0" w:tplc="B360EE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A303D"/>
    <w:multiLevelType w:val="hybridMultilevel"/>
    <w:tmpl w:val="4544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30E5"/>
    <w:multiLevelType w:val="hybridMultilevel"/>
    <w:tmpl w:val="8124A466"/>
    <w:lvl w:ilvl="0" w:tplc="74E4A8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7E74"/>
    <w:multiLevelType w:val="hybridMultilevel"/>
    <w:tmpl w:val="5172E83A"/>
    <w:lvl w:ilvl="0" w:tplc="498E39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lein, Allon Moshe">
    <w15:presenceInfo w15:providerId="AD" w15:userId="S::allon_klein@hms.harvard.edu::6d49b668-1d5d-4e07-aca8-8254acd18b66"/>
  </w15:person>
  <w15:person w15:author="Wang, Shouwen">
    <w15:presenceInfo w15:providerId="AD" w15:userId="S::shouwen_wang@hms.harvard.edu::3e5df8f3-6b1e-433e-9abf-66b2e94d4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autoUpdateBibliography" w:val="true"/>
    <w:docVar w:name="paperpile-clusterType" w:val="normal"/>
    <w:docVar w:name="paperpile-doc-id" w:val="N649B996Q486N191"/>
    <w:docVar w:name="paperpile-doc-name" w:val="CoSpar_main_draft_v11_SW.docx"/>
    <w:docVar w:name="paperpile-includeDoi" w:val="fals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002EAD"/>
    <w:rsid w:val="00000D81"/>
    <w:rsid w:val="0000240F"/>
    <w:rsid w:val="00002EAD"/>
    <w:rsid w:val="00004A15"/>
    <w:rsid w:val="000050C4"/>
    <w:rsid w:val="000055DF"/>
    <w:rsid w:val="00006F92"/>
    <w:rsid w:val="00007C1A"/>
    <w:rsid w:val="00007C3C"/>
    <w:rsid w:val="00017CCE"/>
    <w:rsid w:val="00017D8B"/>
    <w:rsid w:val="0002152F"/>
    <w:rsid w:val="000216DD"/>
    <w:rsid w:val="000217F6"/>
    <w:rsid w:val="00022B52"/>
    <w:rsid w:val="000245A1"/>
    <w:rsid w:val="00027268"/>
    <w:rsid w:val="00031145"/>
    <w:rsid w:val="00031D71"/>
    <w:rsid w:val="000330EC"/>
    <w:rsid w:val="00036987"/>
    <w:rsid w:val="00036BEB"/>
    <w:rsid w:val="00036CB1"/>
    <w:rsid w:val="0004158C"/>
    <w:rsid w:val="000426A4"/>
    <w:rsid w:val="00043C4D"/>
    <w:rsid w:val="00044191"/>
    <w:rsid w:val="000444B0"/>
    <w:rsid w:val="00045C08"/>
    <w:rsid w:val="00047EF3"/>
    <w:rsid w:val="00052E34"/>
    <w:rsid w:val="00055B6C"/>
    <w:rsid w:val="00056A44"/>
    <w:rsid w:val="00056A61"/>
    <w:rsid w:val="00062DB8"/>
    <w:rsid w:val="0006386F"/>
    <w:rsid w:val="00065F51"/>
    <w:rsid w:val="000666FA"/>
    <w:rsid w:val="00067C95"/>
    <w:rsid w:val="00070134"/>
    <w:rsid w:val="00070661"/>
    <w:rsid w:val="00070E4F"/>
    <w:rsid w:val="000717CA"/>
    <w:rsid w:val="00071971"/>
    <w:rsid w:val="000754BF"/>
    <w:rsid w:val="000760CE"/>
    <w:rsid w:val="00080FA4"/>
    <w:rsid w:val="00081916"/>
    <w:rsid w:val="0008657F"/>
    <w:rsid w:val="0009196D"/>
    <w:rsid w:val="00094273"/>
    <w:rsid w:val="00096AD2"/>
    <w:rsid w:val="00097CE6"/>
    <w:rsid w:val="000A0552"/>
    <w:rsid w:val="000A3234"/>
    <w:rsid w:val="000A48FC"/>
    <w:rsid w:val="000A4E2F"/>
    <w:rsid w:val="000A6139"/>
    <w:rsid w:val="000A6406"/>
    <w:rsid w:val="000A6627"/>
    <w:rsid w:val="000B0AE8"/>
    <w:rsid w:val="000B1F63"/>
    <w:rsid w:val="000B582E"/>
    <w:rsid w:val="000B67CA"/>
    <w:rsid w:val="000B77F9"/>
    <w:rsid w:val="000B7EAA"/>
    <w:rsid w:val="000C1871"/>
    <w:rsid w:val="000C2220"/>
    <w:rsid w:val="000C4D0A"/>
    <w:rsid w:val="000C7024"/>
    <w:rsid w:val="000D08F7"/>
    <w:rsid w:val="000D09B2"/>
    <w:rsid w:val="000D0B42"/>
    <w:rsid w:val="000D11C9"/>
    <w:rsid w:val="000D192C"/>
    <w:rsid w:val="000D2DF9"/>
    <w:rsid w:val="000D472B"/>
    <w:rsid w:val="000D4A8D"/>
    <w:rsid w:val="000D4EB4"/>
    <w:rsid w:val="000D7BA9"/>
    <w:rsid w:val="000E07D5"/>
    <w:rsid w:val="000E19B0"/>
    <w:rsid w:val="000E2C57"/>
    <w:rsid w:val="000E3A6E"/>
    <w:rsid w:val="000E5D83"/>
    <w:rsid w:val="000E626F"/>
    <w:rsid w:val="000E6C55"/>
    <w:rsid w:val="000F0DE6"/>
    <w:rsid w:val="000F1714"/>
    <w:rsid w:val="000F1A76"/>
    <w:rsid w:val="000F3E90"/>
    <w:rsid w:val="000F4615"/>
    <w:rsid w:val="000F5472"/>
    <w:rsid w:val="001019C3"/>
    <w:rsid w:val="00101D8B"/>
    <w:rsid w:val="00101F02"/>
    <w:rsid w:val="00101FF9"/>
    <w:rsid w:val="0010372C"/>
    <w:rsid w:val="001054E5"/>
    <w:rsid w:val="00105DDC"/>
    <w:rsid w:val="001103BA"/>
    <w:rsid w:val="00110816"/>
    <w:rsid w:val="00111258"/>
    <w:rsid w:val="00111A00"/>
    <w:rsid w:val="001128F9"/>
    <w:rsid w:val="00114731"/>
    <w:rsid w:val="0011495A"/>
    <w:rsid w:val="00114B51"/>
    <w:rsid w:val="001157D0"/>
    <w:rsid w:val="00115E0E"/>
    <w:rsid w:val="001206FB"/>
    <w:rsid w:val="001210E0"/>
    <w:rsid w:val="00121D15"/>
    <w:rsid w:val="00124F19"/>
    <w:rsid w:val="0012680E"/>
    <w:rsid w:val="00127AE7"/>
    <w:rsid w:val="00131157"/>
    <w:rsid w:val="00132459"/>
    <w:rsid w:val="00133FD6"/>
    <w:rsid w:val="001360E9"/>
    <w:rsid w:val="001365C6"/>
    <w:rsid w:val="00137867"/>
    <w:rsid w:val="00143AD7"/>
    <w:rsid w:val="001500C2"/>
    <w:rsid w:val="00151300"/>
    <w:rsid w:val="001516B3"/>
    <w:rsid w:val="001527D3"/>
    <w:rsid w:val="001531D6"/>
    <w:rsid w:val="00155FBA"/>
    <w:rsid w:val="0015647D"/>
    <w:rsid w:val="0015707B"/>
    <w:rsid w:val="00160175"/>
    <w:rsid w:val="0016086C"/>
    <w:rsid w:val="00161421"/>
    <w:rsid w:val="00161664"/>
    <w:rsid w:val="00161915"/>
    <w:rsid w:val="0016271B"/>
    <w:rsid w:val="00162FD1"/>
    <w:rsid w:val="00163E41"/>
    <w:rsid w:val="00163F9F"/>
    <w:rsid w:val="00164D45"/>
    <w:rsid w:val="00166059"/>
    <w:rsid w:val="00166D75"/>
    <w:rsid w:val="0016790E"/>
    <w:rsid w:val="001704AC"/>
    <w:rsid w:val="00171439"/>
    <w:rsid w:val="0017175C"/>
    <w:rsid w:val="00175029"/>
    <w:rsid w:val="00176727"/>
    <w:rsid w:val="00184690"/>
    <w:rsid w:val="00185656"/>
    <w:rsid w:val="00186820"/>
    <w:rsid w:val="00187E95"/>
    <w:rsid w:val="001906A1"/>
    <w:rsid w:val="0019083F"/>
    <w:rsid w:val="00190D2B"/>
    <w:rsid w:val="0019230F"/>
    <w:rsid w:val="00194518"/>
    <w:rsid w:val="001946DC"/>
    <w:rsid w:val="00194FBC"/>
    <w:rsid w:val="001A0ED5"/>
    <w:rsid w:val="001A1574"/>
    <w:rsid w:val="001A1DD9"/>
    <w:rsid w:val="001A2135"/>
    <w:rsid w:val="001A4FCD"/>
    <w:rsid w:val="001A7320"/>
    <w:rsid w:val="001A7F28"/>
    <w:rsid w:val="001B1369"/>
    <w:rsid w:val="001B2654"/>
    <w:rsid w:val="001B33B9"/>
    <w:rsid w:val="001B3D59"/>
    <w:rsid w:val="001B5BD3"/>
    <w:rsid w:val="001C37FB"/>
    <w:rsid w:val="001C4743"/>
    <w:rsid w:val="001C6476"/>
    <w:rsid w:val="001D1AF5"/>
    <w:rsid w:val="001D47FC"/>
    <w:rsid w:val="001D64DE"/>
    <w:rsid w:val="001D67AD"/>
    <w:rsid w:val="001E2C5E"/>
    <w:rsid w:val="001E4498"/>
    <w:rsid w:val="001E498E"/>
    <w:rsid w:val="001E4CBE"/>
    <w:rsid w:val="001E616C"/>
    <w:rsid w:val="001E6228"/>
    <w:rsid w:val="001E6293"/>
    <w:rsid w:val="001E714B"/>
    <w:rsid w:val="001E7E65"/>
    <w:rsid w:val="001F0FEB"/>
    <w:rsid w:val="001F188E"/>
    <w:rsid w:val="001F4353"/>
    <w:rsid w:val="001F786D"/>
    <w:rsid w:val="001F7FE2"/>
    <w:rsid w:val="002013F2"/>
    <w:rsid w:val="002020A2"/>
    <w:rsid w:val="00203AD0"/>
    <w:rsid w:val="00206591"/>
    <w:rsid w:val="00207D70"/>
    <w:rsid w:val="00207E67"/>
    <w:rsid w:val="00211228"/>
    <w:rsid w:val="002160CE"/>
    <w:rsid w:val="002210C1"/>
    <w:rsid w:val="002219EE"/>
    <w:rsid w:val="00225D78"/>
    <w:rsid w:val="0022754A"/>
    <w:rsid w:val="0023364F"/>
    <w:rsid w:val="00233E91"/>
    <w:rsid w:val="002354BD"/>
    <w:rsid w:val="00235AC1"/>
    <w:rsid w:val="0023605F"/>
    <w:rsid w:val="00240438"/>
    <w:rsid w:val="00240548"/>
    <w:rsid w:val="0024229B"/>
    <w:rsid w:val="00242F8D"/>
    <w:rsid w:val="00242FE5"/>
    <w:rsid w:val="00246AAA"/>
    <w:rsid w:val="00250068"/>
    <w:rsid w:val="00250179"/>
    <w:rsid w:val="0025100C"/>
    <w:rsid w:val="00251BA9"/>
    <w:rsid w:val="002523D9"/>
    <w:rsid w:val="002530DD"/>
    <w:rsid w:val="00254E90"/>
    <w:rsid w:val="00255C6A"/>
    <w:rsid w:val="00255D81"/>
    <w:rsid w:val="0025651B"/>
    <w:rsid w:val="00256623"/>
    <w:rsid w:val="00260DDD"/>
    <w:rsid w:val="00260DFB"/>
    <w:rsid w:val="002618DC"/>
    <w:rsid w:val="0026509D"/>
    <w:rsid w:val="002658BD"/>
    <w:rsid w:val="0027094C"/>
    <w:rsid w:val="00271450"/>
    <w:rsid w:val="00272081"/>
    <w:rsid w:val="00273270"/>
    <w:rsid w:val="00273662"/>
    <w:rsid w:val="002750FA"/>
    <w:rsid w:val="00276888"/>
    <w:rsid w:val="00277997"/>
    <w:rsid w:val="00280566"/>
    <w:rsid w:val="00280AA5"/>
    <w:rsid w:val="00283CA9"/>
    <w:rsid w:val="00284677"/>
    <w:rsid w:val="002857F2"/>
    <w:rsid w:val="0028696C"/>
    <w:rsid w:val="00286C72"/>
    <w:rsid w:val="0028720E"/>
    <w:rsid w:val="00290811"/>
    <w:rsid w:val="00291157"/>
    <w:rsid w:val="002914C2"/>
    <w:rsid w:val="00291D04"/>
    <w:rsid w:val="0029280F"/>
    <w:rsid w:val="00292CE5"/>
    <w:rsid w:val="00294C62"/>
    <w:rsid w:val="002A03CA"/>
    <w:rsid w:val="002A1EB8"/>
    <w:rsid w:val="002A4158"/>
    <w:rsid w:val="002A4FA3"/>
    <w:rsid w:val="002A6BDB"/>
    <w:rsid w:val="002A71A0"/>
    <w:rsid w:val="002B06CD"/>
    <w:rsid w:val="002B0BF6"/>
    <w:rsid w:val="002B2CE4"/>
    <w:rsid w:val="002B2FE1"/>
    <w:rsid w:val="002B3199"/>
    <w:rsid w:val="002B3D69"/>
    <w:rsid w:val="002B7AB2"/>
    <w:rsid w:val="002C03F3"/>
    <w:rsid w:val="002C0624"/>
    <w:rsid w:val="002C0A09"/>
    <w:rsid w:val="002C2500"/>
    <w:rsid w:val="002C5711"/>
    <w:rsid w:val="002C6A49"/>
    <w:rsid w:val="002C7D18"/>
    <w:rsid w:val="002D1E08"/>
    <w:rsid w:val="002D51F2"/>
    <w:rsid w:val="002D5359"/>
    <w:rsid w:val="002D5849"/>
    <w:rsid w:val="002D619A"/>
    <w:rsid w:val="002D7AB4"/>
    <w:rsid w:val="002E0634"/>
    <w:rsid w:val="002E0CA9"/>
    <w:rsid w:val="002E1882"/>
    <w:rsid w:val="002E34D5"/>
    <w:rsid w:val="002E3A17"/>
    <w:rsid w:val="002E4DC6"/>
    <w:rsid w:val="002E66E3"/>
    <w:rsid w:val="002E6C8E"/>
    <w:rsid w:val="002F210C"/>
    <w:rsid w:val="002F2C89"/>
    <w:rsid w:val="002F37F3"/>
    <w:rsid w:val="002F4006"/>
    <w:rsid w:val="002F556E"/>
    <w:rsid w:val="002F761E"/>
    <w:rsid w:val="00300526"/>
    <w:rsid w:val="003009F1"/>
    <w:rsid w:val="00301434"/>
    <w:rsid w:val="0030312D"/>
    <w:rsid w:val="00305454"/>
    <w:rsid w:val="003059E0"/>
    <w:rsid w:val="00305DF2"/>
    <w:rsid w:val="00306481"/>
    <w:rsid w:val="00306FB6"/>
    <w:rsid w:val="00307033"/>
    <w:rsid w:val="0030710A"/>
    <w:rsid w:val="00307DA1"/>
    <w:rsid w:val="003110C8"/>
    <w:rsid w:val="00313CFA"/>
    <w:rsid w:val="00314935"/>
    <w:rsid w:val="00315F83"/>
    <w:rsid w:val="00316784"/>
    <w:rsid w:val="003201FA"/>
    <w:rsid w:val="003206D4"/>
    <w:rsid w:val="0032105C"/>
    <w:rsid w:val="00323524"/>
    <w:rsid w:val="00323C52"/>
    <w:rsid w:val="00326254"/>
    <w:rsid w:val="00326657"/>
    <w:rsid w:val="00326D94"/>
    <w:rsid w:val="00327565"/>
    <w:rsid w:val="003308F3"/>
    <w:rsid w:val="00330A32"/>
    <w:rsid w:val="00330C81"/>
    <w:rsid w:val="00331859"/>
    <w:rsid w:val="003318F8"/>
    <w:rsid w:val="00331F65"/>
    <w:rsid w:val="00333CDA"/>
    <w:rsid w:val="00334996"/>
    <w:rsid w:val="00334E93"/>
    <w:rsid w:val="0033737F"/>
    <w:rsid w:val="00337A59"/>
    <w:rsid w:val="00337B0C"/>
    <w:rsid w:val="00341A4D"/>
    <w:rsid w:val="00341B50"/>
    <w:rsid w:val="00341D3E"/>
    <w:rsid w:val="00342D1F"/>
    <w:rsid w:val="00343FE9"/>
    <w:rsid w:val="00345A67"/>
    <w:rsid w:val="00346011"/>
    <w:rsid w:val="00346067"/>
    <w:rsid w:val="0034704B"/>
    <w:rsid w:val="00347528"/>
    <w:rsid w:val="00347C75"/>
    <w:rsid w:val="00351B53"/>
    <w:rsid w:val="00351D8A"/>
    <w:rsid w:val="00353BD9"/>
    <w:rsid w:val="00354D76"/>
    <w:rsid w:val="00355F90"/>
    <w:rsid w:val="00360372"/>
    <w:rsid w:val="00360808"/>
    <w:rsid w:val="00360D32"/>
    <w:rsid w:val="00361B26"/>
    <w:rsid w:val="0036313F"/>
    <w:rsid w:val="003635D5"/>
    <w:rsid w:val="00366018"/>
    <w:rsid w:val="003668AC"/>
    <w:rsid w:val="00366EA4"/>
    <w:rsid w:val="00370235"/>
    <w:rsid w:val="00371E4A"/>
    <w:rsid w:val="00377DBD"/>
    <w:rsid w:val="00381E7A"/>
    <w:rsid w:val="00383311"/>
    <w:rsid w:val="0038379A"/>
    <w:rsid w:val="00385A4C"/>
    <w:rsid w:val="003873D1"/>
    <w:rsid w:val="00392F42"/>
    <w:rsid w:val="003932A2"/>
    <w:rsid w:val="003952D8"/>
    <w:rsid w:val="0039580A"/>
    <w:rsid w:val="0039698E"/>
    <w:rsid w:val="003A1833"/>
    <w:rsid w:val="003A1B82"/>
    <w:rsid w:val="003A1CB1"/>
    <w:rsid w:val="003A31AF"/>
    <w:rsid w:val="003A33AD"/>
    <w:rsid w:val="003A5525"/>
    <w:rsid w:val="003A56C9"/>
    <w:rsid w:val="003A69A5"/>
    <w:rsid w:val="003A6B0B"/>
    <w:rsid w:val="003A71A7"/>
    <w:rsid w:val="003A7DF3"/>
    <w:rsid w:val="003B3D3F"/>
    <w:rsid w:val="003B4683"/>
    <w:rsid w:val="003B7167"/>
    <w:rsid w:val="003C0EF2"/>
    <w:rsid w:val="003C15FD"/>
    <w:rsid w:val="003C210E"/>
    <w:rsid w:val="003C27DC"/>
    <w:rsid w:val="003C3D52"/>
    <w:rsid w:val="003C7518"/>
    <w:rsid w:val="003D005B"/>
    <w:rsid w:val="003D0351"/>
    <w:rsid w:val="003D0960"/>
    <w:rsid w:val="003D0D29"/>
    <w:rsid w:val="003D2130"/>
    <w:rsid w:val="003D2169"/>
    <w:rsid w:val="003D25C6"/>
    <w:rsid w:val="003D2DB3"/>
    <w:rsid w:val="003D313A"/>
    <w:rsid w:val="003D3FB7"/>
    <w:rsid w:val="003D60DA"/>
    <w:rsid w:val="003D6AF0"/>
    <w:rsid w:val="003E13FE"/>
    <w:rsid w:val="003E168C"/>
    <w:rsid w:val="003E23C5"/>
    <w:rsid w:val="003E2ACB"/>
    <w:rsid w:val="003E342A"/>
    <w:rsid w:val="003E44DC"/>
    <w:rsid w:val="003E47CA"/>
    <w:rsid w:val="003E4C3E"/>
    <w:rsid w:val="003E50EC"/>
    <w:rsid w:val="003E6262"/>
    <w:rsid w:val="003F0621"/>
    <w:rsid w:val="003F19C0"/>
    <w:rsid w:val="003F258F"/>
    <w:rsid w:val="003F3D4B"/>
    <w:rsid w:val="003F554E"/>
    <w:rsid w:val="003F5E03"/>
    <w:rsid w:val="003F5F57"/>
    <w:rsid w:val="003F6A11"/>
    <w:rsid w:val="003F7A5B"/>
    <w:rsid w:val="00400419"/>
    <w:rsid w:val="00404FB7"/>
    <w:rsid w:val="004060D7"/>
    <w:rsid w:val="00407C02"/>
    <w:rsid w:val="004108ED"/>
    <w:rsid w:val="0041137A"/>
    <w:rsid w:val="004116A5"/>
    <w:rsid w:val="00412877"/>
    <w:rsid w:val="00412BDB"/>
    <w:rsid w:val="00413907"/>
    <w:rsid w:val="004142A9"/>
    <w:rsid w:val="00414ECE"/>
    <w:rsid w:val="004157D9"/>
    <w:rsid w:val="0041722A"/>
    <w:rsid w:val="00417972"/>
    <w:rsid w:val="00421E0A"/>
    <w:rsid w:val="004231A5"/>
    <w:rsid w:val="00424A49"/>
    <w:rsid w:val="00425C29"/>
    <w:rsid w:val="00425CCA"/>
    <w:rsid w:val="004324C6"/>
    <w:rsid w:val="004328B2"/>
    <w:rsid w:val="004330E0"/>
    <w:rsid w:val="00436901"/>
    <w:rsid w:val="004414B2"/>
    <w:rsid w:val="004415B1"/>
    <w:rsid w:val="004416EA"/>
    <w:rsid w:val="00441D95"/>
    <w:rsid w:val="00442F0A"/>
    <w:rsid w:val="004437EC"/>
    <w:rsid w:val="004450BB"/>
    <w:rsid w:val="00446ED8"/>
    <w:rsid w:val="004475A4"/>
    <w:rsid w:val="00447CC7"/>
    <w:rsid w:val="00450ADE"/>
    <w:rsid w:val="00451989"/>
    <w:rsid w:val="004521B3"/>
    <w:rsid w:val="00453F86"/>
    <w:rsid w:val="004552E3"/>
    <w:rsid w:val="00456BA7"/>
    <w:rsid w:val="00456CE8"/>
    <w:rsid w:val="00457140"/>
    <w:rsid w:val="00457267"/>
    <w:rsid w:val="00457781"/>
    <w:rsid w:val="004604AB"/>
    <w:rsid w:val="00460B58"/>
    <w:rsid w:val="00461796"/>
    <w:rsid w:val="004623ED"/>
    <w:rsid w:val="0046438C"/>
    <w:rsid w:val="004643AB"/>
    <w:rsid w:val="0046454C"/>
    <w:rsid w:val="004665B2"/>
    <w:rsid w:val="00466855"/>
    <w:rsid w:val="00471137"/>
    <w:rsid w:val="004720DB"/>
    <w:rsid w:val="0047227B"/>
    <w:rsid w:val="00473134"/>
    <w:rsid w:val="0047484A"/>
    <w:rsid w:val="00474866"/>
    <w:rsid w:val="0047562B"/>
    <w:rsid w:val="00475CD1"/>
    <w:rsid w:val="00477D6B"/>
    <w:rsid w:val="00480E1B"/>
    <w:rsid w:val="004812BD"/>
    <w:rsid w:val="00481822"/>
    <w:rsid w:val="00483193"/>
    <w:rsid w:val="00483494"/>
    <w:rsid w:val="00484213"/>
    <w:rsid w:val="004852A5"/>
    <w:rsid w:val="004869DF"/>
    <w:rsid w:val="0049012B"/>
    <w:rsid w:val="00491408"/>
    <w:rsid w:val="00494682"/>
    <w:rsid w:val="004A12FD"/>
    <w:rsid w:val="004A3A68"/>
    <w:rsid w:val="004A5B6D"/>
    <w:rsid w:val="004A79D9"/>
    <w:rsid w:val="004B34C1"/>
    <w:rsid w:val="004B3A84"/>
    <w:rsid w:val="004B4D95"/>
    <w:rsid w:val="004B74DE"/>
    <w:rsid w:val="004B7B6C"/>
    <w:rsid w:val="004C15FE"/>
    <w:rsid w:val="004C30E4"/>
    <w:rsid w:val="004C4543"/>
    <w:rsid w:val="004C4C58"/>
    <w:rsid w:val="004C58D8"/>
    <w:rsid w:val="004C6359"/>
    <w:rsid w:val="004C6CC2"/>
    <w:rsid w:val="004D1258"/>
    <w:rsid w:val="004D1357"/>
    <w:rsid w:val="004D3218"/>
    <w:rsid w:val="004D4A8D"/>
    <w:rsid w:val="004D5FF0"/>
    <w:rsid w:val="004D627D"/>
    <w:rsid w:val="004D6468"/>
    <w:rsid w:val="004E1261"/>
    <w:rsid w:val="004E165D"/>
    <w:rsid w:val="004E1C4A"/>
    <w:rsid w:val="004E2D27"/>
    <w:rsid w:val="004E3C35"/>
    <w:rsid w:val="004E3D4D"/>
    <w:rsid w:val="004E4652"/>
    <w:rsid w:val="004E58FB"/>
    <w:rsid w:val="004E7546"/>
    <w:rsid w:val="004F1AE4"/>
    <w:rsid w:val="004F2A6F"/>
    <w:rsid w:val="004F3DF5"/>
    <w:rsid w:val="004F6062"/>
    <w:rsid w:val="004F6A1E"/>
    <w:rsid w:val="004F6CC9"/>
    <w:rsid w:val="00503EAE"/>
    <w:rsid w:val="00505963"/>
    <w:rsid w:val="00505C04"/>
    <w:rsid w:val="005062F8"/>
    <w:rsid w:val="0050662C"/>
    <w:rsid w:val="00510022"/>
    <w:rsid w:val="00510054"/>
    <w:rsid w:val="005104A3"/>
    <w:rsid w:val="00510B19"/>
    <w:rsid w:val="0051287F"/>
    <w:rsid w:val="005132A9"/>
    <w:rsid w:val="005137EA"/>
    <w:rsid w:val="005143FB"/>
    <w:rsid w:val="0051527F"/>
    <w:rsid w:val="005160B6"/>
    <w:rsid w:val="0052122B"/>
    <w:rsid w:val="005223A5"/>
    <w:rsid w:val="005230F3"/>
    <w:rsid w:val="00525AC7"/>
    <w:rsid w:val="00525CD9"/>
    <w:rsid w:val="00527A3F"/>
    <w:rsid w:val="00527EF9"/>
    <w:rsid w:val="0053105D"/>
    <w:rsid w:val="0053412E"/>
    <w:rsid w:val="005353DB"/>
    <w:rsid w:val="00536ECD"/>
    <w:rsid w:val="005410C5"/>
    <w:rsid w:val="00542FC6"/>
    <w:rsid w:val="00543FDA"/>
    <w:rsid w:val="0055166A"/>
    <w:rsid w:val="00551836"/>
    <w:rsid w:val="00552A54"/>
    <w:rsid w:val="00555802"/>
    <w:rsid w:val="0055619B"/>
    <w:rsid w:val="00556666"/>
    <w:rsid w:val="00560876"/>
    <w:rsid w:val="0056310B"/>
    <w:rsid w:val="00563528"/>
    <w:rsid w:val="005656A8"/>
    <w:rsid w:val="00567411"/>
    <w:rsid w:val="0057156E"/>
    <w:rsid w:val="00572919"/>
    <w:rsid w:val="00575003"/>
    <w:rsid w:val="00576306"/>
    <w:rsid w:val="00581738"/>
    <w:rsid w:val="00581D95"/>
    <w:rsid w:val="00585355"/>
    <w:rsid w:val="00587448"/>
    <w:rsid w:val="00587FEE"/>
    <w:rsid w:val="005912FC"/>
    <w:rsid w:val="00592F20"/>
    <w:rsid w:val="00593758"/>
    <w:rsid w:val="00594496"/>
    <w:rsid w:val="00595519"/>
    <w:rsid w:val="00596116"/>
    <w:rsid w:val="0059624A"/>
    <w:rsid w:val="0059686B"/>
    <w:rsid w:val="005A47DD"/>
    <w:rsid w:val="005A4B5C"/>
    <w:rsid w:val="005A59BF"/>
    <w:rsid w:val="005A5BA5"/>
    <w:rsid w:val="005A5C8A"/>
    <w:rsid w:val="005A72AF"/>
    <w:rsid w:val="005A7645"/>
    <w:rsid w:val="005B040E"/>
    <w:rsid w:val="005B0CB2"/>
    <w:rsid w:val="005B2A4D"/>
    <w:rsid w:val="005B2FB6"/>
    <w:rsid w:val="005B32C1"/>
    <w:rsid w:val="005B4FD9"/>
    <w:rsid w:val="005B53FC"/>
    <w:rsid w:val="005B5A73"/>
    <w:rsid w:val="005B7C1B"/>
    <w:rsid w:val="005C04DE"/>
    <w:rsid w:val="005C17B6"/>
    <w:rsid w:val="005C1AF4"/>
    <w:rsid w:val="005C2C8F"/>
    <w:rsid w:val="005C3943"/>
    <w:rsid w:val="005C4BC6"/>
    <w:rsid w:val="005C6137"/>
    <w:rsid w:val="005C6499"/>
    <w:rsid w:val="005C7AA5"/>
    <w:rsid w:val="005D20AD"/>
    <w:rsid w:val="005D41A8"/>
    <w:rsid w:val="005D4DBD"/>
    <w:rsid w:val="005D6012"/>
    <w:rsid w:val="005D7EAF"/>
    <w:rsid w:val="005D7FE9"/>
    <w:rsid w:val="005E0B21"/>
    <w:rsid w:val="005E3041"/>
    <w:rsid w:val="005E48BB"/>
    <w:rsid w:val="005E4AC6"/>
    <w:rsid w:val="005E5545"/>
    <w:rsid w:val="005E7947"/>
    <w:rsid w:val="005F032D"/>
    <w:rsid w:val="005F1372"/>
    <w:rsid w:val="005F2FC6"/>
    <w:rsid w:val="005F3655"/>
    <w:rsid w:val="005F4BD5"/>
    <w:rsid w:val="005F6920"/>
    <w:rsid w:val="005F74A4"/>
    <w:rsid w:val="006001E5"/>
    <w:rsid w:val="00602A03"/>
    <w:rsid w:val="006036B7"/>
    <w:rsid w:val="006045BD"/>
    <w:rsid w:val="00604C70"/>
    <w:rsid w:val="00605AB6"/>
    <w:rsid w:val="00606F24"/>
    <w:rsid w:val="00611EE8"/>
    <w:rsid w:val="00616E19"/>
    <w:rsid w:val="00617C7A"/>
    <w:rsid w:val="006206F8"/>
    <w:rsid w:val="006231D7"/>
    <w:rsid w:val="006238C2"/>
    <w:rsid w:val="00626954"/>
    <w:rsid w:val="00630381"/>
    <w:rsid w:val="00634278"/>
    <w:rsid w:val="00634D3B"/>
    <w:rsid w:val="0063503C"/>
    <w:rsid w:val="006371BC"/>
    <w:rsid w:val="00640313"/>
    <w:rsid w:val="0064036F"/>
    <w:rsid w:val="00642FCD"/>
    <w:rsid w:val="00643465"/>
    <w:rsid w:val="0064445D"/>
    <w:rsid w:val="00644689"/>
    <w:rsid w:val="0065071F"/>
    <w:rsid w:val="006516DB"/>
    <w:rsid w:val="006518E0"/>
    <w:rsid w:val="0065396F"/>
    <w:rsid w:val="006547EA"/>
    <w:rsid w:val="00654F09"/>
    <w:rsid w:val="006550A9"/>
    <w:rsid w:val="00660D3C"/>
    <w:rsid w:val="00663279"/>
    <w:rsid w:val="00664370"/>
    <w:rsid w:val="00665689"/>
    <w:rsid w:val="0066610B"/>
    <w:rsid w:val="00666522"/>
    <w:rsid w:val="006665B3"/>
    <w:rsid w:val="00667B88"/>
    <w:rsid w:val="00667D27"/>
    <w:rsid w:val="00670083"/>
    <w:rsid w:val="00670F03"/>
    <w:rsid w:val="00676FC7"/>
    <w:rsid w:val="00680C2C"/>
    <w:rsid w:val="0068138A"/>
    <w:rsid w:val="00681C88"/>
    <w:rsid w:val="00682202"/>
    <w:rsid w:val="006830FD"/>
    <w:rsid w:val="00684702"/>
    <w:rsid w:val="00684704"/>
    <w:rsid w:val="006847FA"/>
    <w:rsid w:val="006849C1"/>
    <w:rsid w:val="006853A3"/>
    <w:rsid w:val="00685877"/>
    <w:rsid w:val="006874C0"/>
    <w:rsid w:val="00693C4D"/>
    <w:rsid w:val="00693D23"/>
    <w:rsid w:val="00695026"/>
    <w:rsid w:val="00696DAA"/>
    <w:rsid w:val="006A2258"/>
    <w:rsid w:val="006A2628"/>
    <w:rsid w:val="006A31CF"/>
    <w:rsid w:val="006A3AC1"/>
    <w:rsid w:val="006A4D4C"/>
    <w:rsid w:val="006A4F6F"/>
    <w:rsid w:val="006A63CB"/>
    <w:rsid w:val="006A6889"/>
    <w:rsid w:val="006B242B"/>
    <w:rsid w:val="006B3D03"/>
    <w:rsid w:val="006B3F49"/>
    <w:rsid w:val="006B4A4B"/>
    <w:rsid w:val="006B520F"/>
    <w:rsid w:val="006B59F9"/>
    <w:rsid w:val="006B5F89"/>
    <w:rsid w:val="006B68AC"/>
    <w:rsid w:val="006C08DC"/>
    <w:rsid w:val="006C1CD1"/>
    <w:rsid w:val="006C2853"/>
    <w:rsid w:val="006C41D6"/>
    <w:rsid w:val="006C4559"/>
    <w:rsid w:val="006D3506"/>
    <w:rsid w:val="006D381D"/>
    <w:rsid w:val="006D570E"/>
    <w:rsid w:val="006E02C4"/>
    <w:rsid w:val="006E4D31"/>
    <w:rsid w:val="006E505A"/>
    <w:rsid w:val="006E5289"/>
    <w:rsid w:val="006E6038"/>
    <w:rsid w:val="006E6EAC"/>
    <w:rsid w:val="006E7874"/>
    <w:rsid w:val="006E7FF4"/>
    <w:rsid w:val="006F208E"/>
    <w:rsid w:val="006F5504"/>
    <w:rsid w:val="006F7992"/>
    <w:rsid w:val="00700C9E"/>
    <w:rsid w:val="00700FED"/>
    <w:rsid w:val="00703F5F"/>
    <w:rsid w:val="007040B0"/>
    <w:rsid w:val="00704888"/>
    <w:rsid w:val="00705813"/>
    <w:rsid w:val="00706018"/>
    <w:rsid w:val="00706734"/>
    <w:rsid w:val="00706906"/>
    <w:rsid w:val="00706EF8"/>
    <w:rsid w:val="007079FF"/>
    <w:rsid w:val="00711DBD"/>
    <w:rsid w:val="007122AB"/>
    <w:rsid w:val="0071388D"/>
    <w:rsid w:val="00713DD8"/>
    <w:rsid w:val="00714546"/>
    <w:rsid w:val="00714563"/>
    <w:rsid w:val="00714701"/>
    <w:rsid w:val="00714769"/>
    <w:rsid w:val="00715007"/>
    <w:rsid w:val="00716745"/>
    <w:rsid w:val="007200B5"/>
    <w:rsid w:val="00720102"/>
    <w:rsid w:val="00720B8E"/>
    <w:rsid w:val="00721B7F"/>
    <w:rsid w:val="0072324A"/>
    <w:rsid w:val="007237C0"/>
    <w:rsid w:val="007238FF"/>
    <w:rsid w:val="007310D4"/>
    <w:rsid w:val="0073136E"/>
    <w:rsid w:val="00731709"/>
    <w:rsid w:val="00732256"/>
    <w:rsid w:val="007331F8"/>
    <w:rsid w:val="007350FF"/>
    <w:rsid w:val="007351BF"/>
    <w:rsid w:val="007351EB"/>
    <w:rsid w:val="00736DD9"/>
    <w:rsid w:val="00737AFD"/>
    <w:rsid w:val="00745854"/>
    <w:rsid w:val="00745CF8"/>
    <w:rsid w:val="00746351"/>
    <w:rsid w:val="007469B5"/>
    <w:rsid w:val="0075060F"/>
    <w:rsid w:val="0075086A"/>
    <w:rsid w:val="00752D2C"/>
    <w:rsid w:val="007545B8"/>
    <w:rsid w:val="00754C9B"/>
    <w:rsid w:val="00754D7E"/>
    <w:rsid w:val="007565E3"/>
    <w:rsid w:val="00757C0A"/>
    <w:rsid w:val="00757E10"/>
    <w:rsid w:val="00760206"/>
    <w:rsid w:val="00760D95"/>
    <w:rsid w:val="00760E63"/>
    <w:rsid w:val="00761FC9"/>
    <w:rsid w:val="00763BA7"/>
    <w:rsid w:val="007649FA"/>
    <w:rsid w:val="00764BAE"/>
    <w:rsid w:val="007651A1"/>
    <w:rsid w:val="0076664A"/>
    <w:rsid w:val="00766F23"/>
    <w:rsid w:val="00767712"/>
    <w:rsid w:val="00772213"/>
    <w:rsid w:val="00772FC1"/>
    <w:rsid w:val="00773CBA"/>
    <w:rsid w:val="00774724"/>
    <w:rsid w:val="007750D5"/>
    <w:rsid w:val="0077510E"/>
    <w:rsid w:val="00775488"/>
    <w:rsid w:val="00776B73"/>
    <w:rsid w:val="00783FAC"/>
    <w:rsid w:val="00784567"/>
    <w:rsid w:val="00784586"/>
    <w:rsid w:val="00785681"/>
    <w:rsid w:val="00790784"/>
    <w:rsid w:val="00790CF3"/>
    <w:rsid w:val="00790DF0"/>
    <w:rsid w:val="00791134"/>
    <w:rsid w:val="00792BCA"/>
    <w:rsid w:val="00794056"/>
    <w:rsid w:val="0079414F"/>
    <w:rsid w:val="00794278"/>
    <w:rsid w:val="007964D3"/>
    <w:rsid w:val="00796E6C"/>
    <w:rsid w:val="007A1700"/>
    <w:rsid w:val="007A4880"/>
    <w:rsid w:val="007A5213"/>
    <w:rsid w:val="007A6850"/>
    <w:rsid w:val="007A70A3"/>
    <w:rsid w:val="007A7C42"/>
    <w:rsid w:val="007B008D"/>
    <w:rsid w:val="007B1C93"/>
    <w:rsid w:val="007B20D3"/>
    <w:rsid w:val="007B37ED"/>
    <w:rsid w:val="007B3B15"/>
    <w:rsid w:val="007B3C08"/>
    <w:rsid w:val="007B40EE"/>
    <w:rsid w:val="007B470C"/>
    <w:rsid w:val="007C01D4"/>
    <w:rsid w:val="007C1A5A"/>
    <w:rsid w:val="007C41EF"/>
    <w:rsid w:val="007C5CD1"/>
    <w:rsid w:val="007D0B92"/>
    <w:rsid w:val="007D11DC"/>
    <w:rsid w:val="007D2639"/>
    <w:rsid w:val="007D4EDB"/>
    <w:rsid w:val="007D526F"/>
    <w:rsid w:val="007D5E6F"/>
    <w:rsid w:val="007E3076"/>
    <w:rsid w:val="007E310A"/>
    <w:rsid w:val="007E32EA"/>
    <w:rsid w:val="007E3DBE"/>
    <w:rsid w:val="007E4860"/>
    <w:rsid w:val="007E5C7B"/>
    <w:rsid w:val="007E702D"/>
    <w:rsid w:val="007E771A"/>
    <w:rsid w:val="007F1196"/>
    <w:rsid w:val="007F5643"/>
    <w:rsid w:val="007F65F9"/>
    <w:rsid w:val="00801EE8"/>
    <w:rsid w:val="008064BA"/>
    <w:rsid w:val="00806A26"/>
    <w:rsid w:val="00806AB8"/>
    <w:rsid w:val="0080783D"/>
    <w:rsid w:val="00810A68"/>
    <w:rsid w:val="00814D1F"/>
    <w:rsid w:val="008150D7"/>
    <w:rsid w:val="00815449"/>
    <w:rsid w:val="008159C9"/>
    <w:rsid w:val="00815B03"/>
    <w:rsid w:val="008165EA"/>
    <w:rsid w:val="0081700F"/>
    <w:rsid w:val="00820478"/>
    <w:rsid w:val="00820769"/>
    <w:rsid w:val="0082363A"/>
    <w:rsid w:val="008241DA"/>
    <w:rsid w:val="00825321"/>
    <w:rsid w:val="008270E5"/>
    <w:rsid w:val="00827381"/>
    <w:rsid w:val="008300DE"/>
    <w:rsid w:val="00830429"/>
    <w:rsid w:val="0083392C"/>
    <w:rsid w:val="00835155"/>
    <w:rsid w:val="00835FEA"/>
    <w:rsid w:val="00836195"/>
    <w:rsid w:val="008444D1"/>
    <w:rsid w:val="00844A51"/>
    <w:rsid w:val="0084596C"/>
    <w:rsid w:val="0084615E"/>
    <w:rsid w:val="00853AF1"/>
    <w:rsid w:val="008549ED"/>
    <w:rsid w:val="008554C3"/>
    <w:rsid w:val="00856FF8"/>
    <w:rsid w:val="008572CE"/>
    <w:rsid w:val="008626AF"/>
    <w:rsid w:val="00862E0E"/>
    <w:rsid w:val="008652AB"/>
    <w:rsid w:val="0086714C"/>
    <w:rsid w:val="008673EE"/>
    <w:rsid w:val="008678D9"/>
    <w:rsid w:val="008705CD"/>
    <w:rsid w:val="00871088"/>
    <w:rsid w:val="00872E81"/>
    <w:rsid w:val="00873692"/>
    <w:rsid w:val="008766E8"/>
    <w:rsid w:val="008805F0"/>
    <w:rsid w:val="00884D85"/>
    <w:rsid w:val="008855E0"/>
    <w:rsid w:val="008874ED"/>
    <w:rsid w:val="008903DB"/>
    <w:rsid w:val="00890820"/>
    <w:rsid w:val="00890885"/>
    <w:rsid w:val="00890ED9"/>
    <w:rsid w:val="008914DB"/>
    <w:rsid w:val="008920F8"/>
    <w:rsid w:val="00893A30"/>
    <w:rsid w:val="00893DE2"/>
    <w:rsid w:val="0089674E"/>
    <w:rsid w:val="008A692A"/>
    <w:rsid w:val="008B061A"/>
    <w:rsid w:val="008B12A7"/>
    <w:rsid w:val="008B242F"/>
    <w:rsid w:val="008B3881"/>
    <w:rsid w:val="008B3A8B"/>
    <w:rsid w:val="008B49EC"/>
    <w:rsid w:val="008C5282"/>
    <w:rsid w:val="008C7861"/>
    <w:rsid w:val="008D05A7"/>
    <w:rsid w:val="008D2ACE"/>
    <w:rsid w:val="008D35D7"/>
    <w:rsid w:val="008D5A48"/>
    <w:rsid w:val="008D6685"/>
    <w:rsid w:val="008E02E1"/>
    <w:rsid w:val="008E1395"/>
    <w:rsid w:val="008E2AFD"/>
    <w:rsid w:val="008E3367"/>
    <w:rsid w:val="008E591B"/>
    <w:rsid w:val="008E5CCF"/>
    <w:rsid w:val="008E7C04"/>
    <w:rsid w:val="008F0412"/>
    <w:rsid w:val="008F0C1B"/>
    <w:rsid w:val="008F401F"/>
    <w:rsid w:val="008F4C71"/>
    <w:rsid w:val="008F5188"/>
    <w:rsid w:val="008F6E74"/>
    <w:rsid w:val="008F7E99"/>
    <w:rsid w:val="00902812"/>
    <w:rsid w:val="009037DB"/>
    <w:rsid w:val="00904B11"/>
    <w:rsid w:val="00906496"/>
    <w:rsid w:val="00906692"/>
    <w:rsid w:val="0091005A"/>
    <w:rsid w:val="00910457"/>
    <w:rsid w:val="00910AAA"/>
    <w:rsid w:val="0091112E"/>
    <w:rsid w:val="00911A9C"/>
    <w:rsid w:val="00912B69"/>
    <w:rsid w:val="0091486E"/>
    <w:rsid w:val="0091569A"/>
    <w:rsid w:val="0091675C"/>
    <w:rsid w:val="009167C1"/>
    <w:rsid w:val="0091745C"/>
    <w:rsid w:val="00917BE4"/>
    <w:rsid w:val="00920128"/>
    <w:rsid w:val="00921681"/>
    <w:rsid w:val="0092186A"/>
    <w:rsid w:val="00921D2E"/>
    <w:rsid w:val="00922D0D"/>
    <w:rsid w:val="00923327"/>
    <w:rsid w:val="0092445C"/>
    <w:rsid w:val="00924E23"/>
    <w:rsid w:val="0093005D"/>
    <w:rsid w:val="009307C5"/>
    <w:rsid w:val="00930992"/>
    <w:rsid w:val="00930A39"/>
    <w:rsid w:val="00931096"/>
    <w:rsid w:val="00931F6A"/>
    <w:rsid w:val="00932C4E"/>
    <w:rsid w:val="00934BC6"/>
    <w:rsid w:val="009355E4"/>
    <w:rsid w:val="0094100E"/>
    <w:rsid w:val="00941C06"/>
    <w:rsid w:val="00941C9E"/>
    <w:rsid w:val="00942D2D"/>
    <w:rsid w:val="00947E24"/>
    <w:rsid w:val="00950C03"/>
    <w:rsid w:val="009533F7"/>
    <w:rsid w:val="00955838"/>
    <w:rsid w:val="0095583D"/>
    <w:rsid w:val="00955BC4"/>
    <w:rsid w:val="00955DF4"/>
    <w:rsid w:val="009560DC"/>
    <w:rsid w:val="00957604"/>
    <w:rsid w:val="0095789A"/>
    <w:rsid w:val="00957E5A"/>
    <w:rsid w:val="00960481"/>
    <w:rsid w:val="009627A6"/>
    <w:rsid w:val="009629E4"/>
    <w:rsid w:val="00963549"/>
    <w:rsid w:val="00964D9D"/>
    <w:rsid w:val="00965E25"/>
    <w:rsid w:val="00966146"/>
    <w:rsid w:val="0096648D"/>
    <w:rsid w:val="00971846"/>
    <w:rsid w:val="00973C95"/>
    <w:rsid w:val="009743E9"/>
    <w:rsid w:val="00976FAA"/>
    <w:rsid w:val="00980E86"/>
    <w:rsid w:val="0098198B"/>
    <w:rsid w:val="00981F3E"/>
    <w:rsid w:val="00982BC8"/>
    <w:rsid w:val="00983743"/>
    <w:rsid w:val="0098558A"/>
    <w:rsid w:val="00985EB2"/>
    <w:rsid w:val="0099067C"/>
    <w:rsid w:val="009938D2"/>
    <w:rsid w:val="00995D6B"/>
    <w:rsid w:val="009979A2"/>
    <w:rsid w:val="009A00F4"/>
    <w:rsid w:val="009A09CD"/>
    <w:rsid w:val="009A2655"/>
    <w:rsid w:val="009A2783"/>
    <w:rsid w:val="009A560A"/>
    <w:rsid w:val="009A5749"/>
    <w:rsid w:val="009A6182"/>
    <w:rsid w:val="009B0B42"/>
    <w:rsid w:val="009B0C5A"/>
    <w:rsid w:val="009B3D08"/>
    <w:rsid w:val="009B6D76"/>
    <w:rsid w:val="009B71EA"/>
    <w:rsid w:val="009B7D8D"/>
    <w:rsid w:val="009C0112"/>
    <w:rsid w:val="009C1966"/>
    <w:rsid w:val="009C3218"/>
    <w:rsid w:val="009C38C4"/>
    <w:rsid w:val="009C3C07"/>
    <w:rsid w:val="009C3E26"/>
    <w:rsid w:val="009C505D"/>
    <w:rsid w:val="009C5B92"/>
    <w:rsid w:val="009C6E4A"/>
    <w:rsid w:val="009D001F"/>
    <w:rsid w:val="009D24F5"/>
    <w:rsid w:val="009D2BAB"/>
    <w:rsid w:val="009D3C77"/>
    <w:rsid w:val="009D4DD8"/>
    <w:rsid w:val="009D570B"/>
    <w:rsid w:val="009D5DD3"/>
    <w:rsid w:val="009E4F96"/>
    <w:rsid w:val="009F0DBC"/>
    <w:rsid w:val="009F1287"/>
    <w:rsid w:val="009F20EF"/>
    <w:rsid w:val="009F3C82"/>
    <w:rsid w:val="009F53F3"/>
    <w:rsid w:val="009F601B"/>
    <w:rsid w:val="009F7E0D"/>
    <w:rsid w:val="00A0016F"/>
    <w:rsid w:val="00A00705"/>
    <w:rsid w:val="00A00B7F"/>
    <w:rsid w:val="00A06A1E"/>
    <w:rsid w:val="00A06C2F"/>
    <w:rsid w:val="00A06E3B"/>
    <w:rsid w:val="00A07393"/>
    <w:rsid w:val="00A076AF"/>
    <w:rsid w:val="00A109A7"/>
    <w:rsid w:val="00A12602"/>
    <w:rsid w:val="00A128D1"/>
    <w:rsid w:val="00A14D54"/>
    <w:rsid w:val="00A15AFC"/>
    <w:rsid w:val="00A15FAC"/>
    <w:rsid w:val="00A169B1"/>
    <w:rsid w:val="00A22F17"/>
    <w:rsid w:val="00A23538"/>
    <w:rsid w:val="00A24701"/>
    <w:rsid w:val="00A2497E"/>
    <w:rsid w:val="00A26436"/>
    <w:rsid w:val="00A26A76"/>
    <w:rsid w:val="00A26F7A"/>
    <w:rsid w:val="00A33241"/>
    <w:rsid w:val="00A33A8D"/>
    <w:rsid w:val="00A345BF"/>
    <w:rsid w:val="00A34CB3"/>
    <w:rsid w:val="00A35E73"/>
    <w:rsid w:val="00A40BFE"/>
    <w:rsid w:val="00A41C68"/>
    <w:rsid w:val="00A478F6"/>
    <w:rsid w:val="00A47A3A"/>
    <w:rsid w:val="00A47CA6"/>
    <w:rsid w:val="00A51526"/>
    <w:rsid w:val="00A52FB1"/>
    <w:rsid w:val="00A5353A"/>
    <w:rsid w:val="00A53EF5"/>
    <w:rsid w:val="00A542FB"/>
    <w:rsid w:val="00A543B1"/>
    <w:rsid w:val="00A551D4"/>
    <w:rsid w:val="00A55FF7"/>
    <w:rsid w:val="00A56669"/>
    <w:rsid w:val="00A57B53"/>
    <w:rsid w:val="00A604C1"/>
    <w:rsid w:val="00A61CCD"/>
    <w:rsid w:val="00A63E10"/>
    <w:rsid w:val="00A64378"/>
    <w:rsid w:val="00A64414"/>
    <w:rsid w:val="00A6645D"/>
    <w:rsid w:val="00A67168"/>
    <w:rsid w:val="00A671CA"/>
    <w:rsid w:val="00A674A3"/>
    <w:rsid w:val="00A710D1"/>
    <w:rsid w:val="00A71384"/>
    <w:rsid w:val="00A720AC"/>
    <w:rsid w:val="00A72909"/>
    <w:rsid w:val="00A7328D"/>
    <w:rsid w:val="00A7365D"/>
    <w:rsid w:val="00A746E5"/>
    <w:rsid w:val="00A749DC"/>
    <w:rsid w:val="00A75DAC"/>
    <w:rsid w:val="00A7634C"/>
    <w:rsid w:val="00A76933"/>
    <w:rsid w:val="00A76C5F"/>
    <w:rsid w:val="00A80E8A"/>
    <w:rsid w:val="00A81E9E"/>
    <w:rsid w:val="00A84D6A"/>
    <w:rsid w:val="00A84DA6"/>
    <w:rsid w:val="00A86C32"/>
    <w:rsid w:val="00A87D7B"/>
    <w:rsid w:val="00A90F2F"/>
    <w:rsid w:val="00A9164B"/>
    <w:rsid w:val="00A91B48"/>
    <w:rsid w:val="00A92D41"/>
    <w:rsid w:val="00A93F63"/>
    <w:rsid w:val="00A94789"/>
    <w:rsid w:val="00A9505D"/>
    <w:rsid w:val="00A95445"/>
    <w:rsid w:val="00A96474"/>
    <w:rsid w:val="00A97002"/>
    <w:rsid w:val="00AA0740"/>
    <w:rsid w:val="00AA1289"/>
    <w:rsid w:val="00AA3FFB"/>
    <w:rsid w:val="00AA5F28"/>
    <w:rsid w:val="00AA6299"/>
    <w:rsid w:val="00AA70DA"/>
    <w:rsid w:val="00AA74C8"/>
    <w:rsid w:val="00AB00EC"/>
    <w:rsid w:val="00AB014B"/>
    <w:rsid w:val="00AB037A"/>
    <w:rsid w:val="00AB0FAB"/>
    <w:rsid w:val="00AB10CF"/>
    <w:rsid w:val="00AB463E"/>
    <w:rsid w:val="00AB4837"/>
    <w:rsid w:val="00AB5289"/>
    <w:rsid w:val="00AB55AA"/>
    <w:rsid w:val="00AB6D47"/>
    <w:rsid w:val="00AC1517"/>
    <w:rsid w:val="00AC2EBA"/>
    <w:rsid w:val="00AC38B1"/>
    <w:rsid w:val="00AC5100"/>
    <w:rsid w:val="00AC5BC3"/>
    <w:rsid w:val="00AD0418"/>
    <w:rsid w:val="00AD08A6"/>
    <w:rsid w:val="00AD187C"/>
    <w:rsid w:val="00AD220C"/>
    <w:rsid w:val="00AD39B8"/>
    <w:rsid w:val="00AD3B14"/>
    <w:rsid w:val="00AD635F"/>
    <w:rsid w:val="00AE4205"/>
    <w:rsid w:val="00AE5E7D"/>
    <w:rsid w:val="00AE759F"/>
    <w:rsid w:val="00AE7DC2"/>
    <w:rsid w:val="00AF0F43"/>
    <w:rsid w:val="00AF2B78"/>
    <w:rsid w:val="00AF2FCD"/>
    <w:rsid w:val="00AF34F6"/>
    <w:rsid w:val="00AF435C"/>
    <w:rsid w:val="00AF4CAF"/>
    <w:rsid w:val="00AF690D"/>
    <w:rsid w:val="00B015C1"/>
    <w:rsid w:val="00B04BB5"/>
    <w:rsid w:val="00B05CD2"/>
    <w:rsid w:val="00B10793"/>
    <w:rsid w:val="00B10B89"/>
    <w:rsid w:val="00B15C0B"/>
    <w:rsid w:val="00B17AA1"/>
    <w:rsid w:val="00B20F3B"/>
    <w:rsid w:val="00B216BB"/>
    <w:rsid w:val="00B21D9F"/>
    <w:rsid w:val="00B2202B"/>
    <w:rsid w:val="00B223E5"/>
    <w:rsid w:val="00B25E79"/>
    <w:rsid w:val="00B2653F"/>
    <w:rsid w:val="00B27406"/>
    <w:rsid w:val="00B27998"/>
    <w:rsid w:val="00B30968"/>
    <w:rsid w:val="00B31A1F"/>
    <w:rsid w:val="00B345F2"/>
    <w:rsid w:val="00B34B48"/>
    <w:rsid w:val="00B36DA2"/>
    <w:rsid w:val="00B36E8F"/>
    <w:rsid w:val="00B37C74"/>
    <w:rsid w:val="00B40B7C"/>
    <w:rsid w:val="00B42A65"/>
    <w:rsid w:val="00B4334E"/>
    <w:rsid w:val="00B455E2"/>
    <w:rsid w:val="00B47EDE"/>
    <w:rsid w:val="00B50327"/>
    <w:rsid w:val="00B50565"/>
    <w:rsid w:val="00B507AF"/>
    <w:rsid w:val="00B52133"/>
    <w:rsid w:val="00B5234F"/>
    <w:rsid w:val="00B54341"/>
    <w:rsid w:val="00B544E8"/>
    <w:rsid w:val="00B54ED4"/>
    <w:rsid w:val="00B56941"/>
    <w:rsid w:val="00B570D3"/>
    <w:rsid w:val="00B62091"/>
    <w:rsid w:val="00B620D6"/>
    <w:rsid w:val="00B6268B"/>
    <w:rsid w:val="00B627C0"/>
    <w:rsid w:val="00B652AB"/>
    <w:rsid w:val="00B6542A"/>
    <w:rsid w:val="00B66601"/>
    <w:rsid w:val="00B66CD8"/>
    <w:rsid w:val="00B70857"/>
    <w:rsid w:val="00B71839"/>
    <w:rsid w:val="00B71D80"/>
    <w:rsid w:val="00B73113"/>
    <w:rsid w:val="00B735E3"/>
    <w:rsid w:val="00B7522A"/>
    <w:rsid w:val="00B76297"/>
    <w:rsid w:val="00B76530"/>
    <w:rsid w:val="00B766B7"/>
    <w:rsid w:val="00B767DC"/>
    <w:rsid w:val="00B82AE1"/>
    <w:rsid w:val="00B83331"/>
    <w:rsid w:val="00B839D7"/>
    <w:rsid w:val="00B83DE4"/>
    <w:rsid w:val="00B85326"/>
    <w:rsid w:val="00B87924"/>
    <w:rsid w:val="00B902B6"/>
    <w:rsid w:val="00B92258"/>
    <w:rsid w:val="00B92364"/>
    <w:rsid w:val="00B925DD"/>
    <w:rsid w:val="00B9387E"/>
    <w:rsid w:val="00B9667C"/>
    <w:rsid w:val="00B96F81"/>
    <w:rsid w:val="00B97271"/>
    <w:rsid w:val="00BA015F"/>
    <w:rsid w:val="00BA1203"/>
    <w:rsid w:val="00BA29FC"/>
    <w:rsid w:val="00BA3173"/>
    <w:rsid w:val="00BA3C93"/>
    <w:rsid w:val="00BA435F"/>
    <w:rsid w:val="00BA4567"/>
    <w:rsid w:val="00BA5BD8"/>
    <w:rsid w:val="00BA74E1"/>
    <w:rsid w:val="00BB0148"/>
    <w:rsid w:val="00BB214E"/>
    <w:rsid w:val="00BB4BDB"/>
    <w:rsid w:val="00BB66D7"/>
    <w:rsid w:val="00BB74AA"/>
    <w:rsid w:val="00BB7785"/>
    <w:rsid w:val="00BC1E45"/>
    <w:rsid w:val="00BC2590"/>
    <w:rsid w:val="00BC348E"/>
    <w:rsid w:val="00BC3FB0"/>
    <w:rsid w:val="00BC422B"/>
    <w:rsid w:val="00BC55A1"/>
    <w:rsid w:val="00BC5DB8"/>
    <w:rsid w:val="00BC6A07"/>
    <w:rsid w:val="00BD0894"/>
    <w:rsid w:val="00BD091C"/>
    <w:rsid w:val="00BD10D1"/>
    <w:rsid w:val="00BD5C39"/>
    <w:rsid w:val="00BE0620"/>
    <w:rsid w:val="00BE257D"/>
    <w:rsid w:val="00BE2E7E"/>
    <w:rsid w:val="00BE3925"/>
    <w:rsid w:val="00BE4C0E"/>
    <w:rsid w:val="00BE4F35"/>
    <w:rsid w:val="00BE67BA"/>
    <w:rsid w:val="00BE7D53"/>
    <w:rsid w:val="00BE7FDB"/>
    <w:rsid w:val="00BF03F2"/>
    <w:rsid w:val="00BF1597"/>
    <w:rsid w:val="00BF1788"/>
    <w:rsid w:val="00BF1FCC"/>
    <w:rsid w:val="00BF279F"/>
    <w:rsid w:val="00C00531"/>
    <w:rsid w:val="00C01B3F"/>
    <w:rsid w:val="00C0217F"/>
    <w:rsid w:val="00C05603"/>
    <w:rsid w:val="00C06B3C"/>
    <w:rsid w:val="00C06E93"/>
    <w:rsid w:val="00C07EBB"/>
    <w:rsid w:val="00C116E1"/>
    <w:rsid w:val="00C129DD"/>
    <w:rsid w:val="00C12F7F"/>
    <w:rsid w:val="00C12FD8"/>
    <w:rsid w:val="00C13090"/>
    <w:rsid w:val="00C1389E"/>
    <w:rsid w:val="00C15088"/>
    <w:rsid w:val="00C1630A"/>
    <w:rsid w:val="00C169CE"/>
    <w:rsid w:val="00C173E3"/>
    <w:rsid w:val="00C17632"/>
    <w:rsid w:val="00C17D98"/>
    <w:rsid w:val="00C203C4"/>
    <w:rsid w:val="00C23336"/>
    <w:rsid w:val="00C2509A"/>
    <w:rsid w:val="00C26CAA"/>
    <w:rsid w:val="00C26D92"/>
    <w:rsid w:val="00C27433"/>
    <w:rsid w:val="00C31E8F"/>
    <w:rsid w:val="00C31F85"/>
    <w:rsid w:val="00C3345A"/>
    <w:rsid w:val="00C34875"/>
    <w:rsid w:val="00C34E75"/>
    <w:rsid w:val="00C37317"/>
    <w:rsid w:val="00C375C8"/>
    <w:rsid w:val="00C3775B"/>
    <w:rsid w:val="00C40BB0"/>
    <w:rsid w:val="00C4275D"/>
    <w:rsid w:val="00C43C72"/>
    <w:rsid w:val="00C4657B"/>
    <w:rsid w:val="00C50BB5"/>
    <w:rsid w:val="00C519D2"/>
    <w:rsid w:val="00C571F3"/>
    <w:rsid w:val="00C621DC"/>
    <w:rsid w:val="00C62621"/>
    <w:rsid w:val="00C62EF6"/>
    <w:rsid w:val="00C65BAB"/>
    <w:rsid w:val="00C70FF9"/>
    <w:rsid w:val="00C7114B"/>
    <w:rsid w:val="00C711CB"/>
    <w:rsid w:val="00C71316"/>
    <w:rsid w:val="00C715D2"/>
    <w:rsid w:val="00C73150"/>
    <w:rsid w:val="00C75310"/>
    <w:rsid w:val="00C81ACC"/>
    <w:rsid w:val="00C826C6"/>
    <w:rsid w:val="00C832F9"/>
    <w:rsid w:val="00C83A89"/>
    <w:rsid w:val="00C83CB0"/>
    <w:rsid w:val="00C84D73"/>
    <w:rsid w:val="00C85055"/>
    <w:rsid w:val="00C878CE"/>
    <w:rsid w:val="00C921D6"/>
    <w:rsid w:val="00C923D6"/>
    <w:rsid w:val="00C93DC7"/>
    <w:rsid w:val="00C93E1A"/>
    <w:rsid w:val="00C967D1"/>
    <w:rsid w:val="00CA2F0D"/>
    <w:rsid w:val="00CA2F16"/>
    <w:rsid w:val="00CA4707"/>
    <w:rsid w:val="00CA6840"/>
    <w:rsid w:val="00CA7EE2"/>
    <w:rsid w:val="00CB1562"/>
    <w:rsid w:val="00CB2E14"/>
    <w:rsid w:val="00CB3110"/>
    <w:rsid w:val="00CB4169"/>
    <w:rsid w:val="00CB5930"/>
    <w:rsid w:val="00CB676B"/>
    <w:rsid w:val="00CB686A"/>
    <w:rsid w:val="00CB6CEF"/>
    <w:rsid w:val="00CC0FE7"/>
    <w:rsid w:val="00CC2490"/>
    <w:rsid w:val="00CC31A8"/>
    <w:rsid w:val="00CC549D"/>
    <w:rsid w:val="00CC5CFA"/>
    <w:rsid w:val="00CC7404"/>
    <w:rsid w:val="00CD6816"/>
    <w:rsid w:val="00CE0249"/>
    <w:rsid w:val="00CE0300"/>
    <w:rsid w:val="00CE075E"/>
    <w:rsid w:val="00CE075F"/>
    <w:rsid w:val="00CE0A52"/>
    <w:rsid w:val="00CE0B06"/>
    <w:rsid w:val="00CE3847"/>
    <w:rsid w:val="00CE4537"/>
    <w:rsid w:val="00CE5072"/>
    <w:rsid w:val="00CE5362"/>
    <w:rsid w:val="00CE6012"/>
    <w:rsid w:val="00CE64A6"/>
    <w:rsid w:val="00CE7BFF"/>
    <w:rsid w:val="00CF2BE2"/>
    <w:rsid w:val="00CF4C1A"/>
    <w:rsid w:val="00CF589C"/>
    <w:rsid w:val="00CF5DFD"/>
    <w:rsid w:val="00D028CA"/>
    <w:rsid w:val="00D04BD6"/>
    <w:rsid w:val="00D05454"/>
    <w:rsid w:val="00D060CC"/>
    <w:rsid w:val="00D0667C"/>
    <w:rsid w:val="00D108DC"/>
    <w:rsid w:val="00D12338"/>
    <w:rsid w:val="00D1280F"/>
    <w:rsid w:val="00D139D1"/>
    <w:rsid w:val="00D159F6"/>
    <w:rsid w:val="00D15F21"/>
    <w:rsid w:val="00D16BE9"/>
    <w:rsid w:val="00D17F6A"/>
    <w:rsid w:val="00D20381"/>
    <w:rsid w:val="00D2046F"/>
    <w:rsid w:val="00D20D28"/>
    <w:rsid w:val="00D2211F"/>
    <w:rsid w:val="00D22992"/>
    <w:rsid w:val="00D23A6B"/>
    <w:rsid w:val="00D23F00"/>
    <w:rsid w:val="00D2401D"/>
    <w:rsid w:val="00D2462F"/>
    <w:rsid w:val="00D251A4"/>
    <w:rsid w:val="00D25518"/>
    <w:rsid w:val="00D259A7"/>
    <w:rsid w:val="00D25D7C"/>
    <w:rsid w:val="00D269CB"/>
    <w:rsid w:val="00D30470"/>
    <w:rsid w:val="00D324D4"/>
    <w:rsid w:val="00D334AF"/>
    <w:rsid w:val="00D33F00"/>
    <w:rsid w:val="00D36254"/>
    <w:rsid w:val="00D366A3"/>
    <w:rsid w:val="00D372BA"/>
    <w:rsid w:val="00D41CA6"/>
    <w:rsid w:val="00D41E73"/>
    <w:rsid w:val="00D41FC9"/>
    <w:rsid w:val="00D43A22"/>
    <w:rsid w:val="00D503E3"/>
    <w:rsid w:val="00D5170D"/>
    <w:rsid w:val="00D52F2A"/>
    <w:rsid w:val="00D53086"/>
    <w:rsid w:val="00D545AB"/>
    <w:rsid w:val="00D56189"/>
    <w:rsid w:val="00D57431"/>
    <w:rsid w:val="00D57F54"/>
    <w:rsid w:val="00D60D81"/>
    <w:rsid w:val="00D625D6"/>
    <w:rsid w:val="00D64256"/>
    <w:rsid w:val="00D65DB4"/>
    <w:rsid w:val="00D6661C"/>
    <w:rsid w:val="00D67DFA"/>
    <w:rsid w:val="00D70F0A"/>
    <w:rsid w:val="00D71821"/>
    <w:rsid w:val="00D71C32"/>
    <w:rsid w:val="00D73E12"/>
    <w:rsid w:val="00D7452C"/>
    <w:rsid w:val="00D7648C"/>
    <w:rsid w:val="00D815DD"/>
    <w:rsid w:val="00D8194C"/>
    <w:rsid w:val="00D82AA5"/>
    <w:rsid w:val="00D84772"/>
    <w:rsid w:val="00D852C1"/>
    <w:rsid w:val="00D85472"/>
    <w:rsid w:val="00D85665"/>
    <w:rsid w:val="00D86B30"/>
    <w:rsid w:val="00D92636"/>
    <w:rsid w:val="00D94E90"/>
    <w:rsid w:val="00D951DF"/>
    <w:rsid w:val="00D960A2"/>
    <w:rsid w:val="00D966E6"/>
    <w:rsid w:val="00DA0485"/>
    <w:rsid w:val="00DA049D"/>
    <w:rsid w:val="00DA209F"/>
    <w:rsid w:val="00DA20DA"/>
    <w:rsid w:val="00DA2463"/>
    <w:rsid w:val="00DA3104"/>
    <w:rsid w:val="00DA3D0F"/>
    <w:rsid w:val="00DA4D33"/>
    <w:rsid w:val="00DA51F3"/>
    <w:rsid w:val="00DA5749"/>
    <w:rsid w:val="00DA5F9B"/>
    <w:rsid w:val="00DA6AC4"/>
    <w:rsid w:val="00DB74FF"/>
    <w:rsid w:val="00DC0DF7"/>
    <w:rsid w:val="00DC20F6"/>
    <w:rsid w:val="00DC2841"/>
    <w:rsid w:val="00DC3B38"/>
    <w:rsid w:val="00DC6D23"/>
    <w:rsid w:val="00DC768E"/>
    <w:rsid w:val="00DD03C4"/>
    <w:rsid w:val="00DD2C59"/>
    <w:rsid w:val="00DD3055"/>
    <w:rsid w:val="00DD3B7B"/>
    <w:rsid w:val="00DD3EC9"/>
    <w:rsid w:val="00DD41F1"/>
    <w:rsid w:val="00DD5744"/>
    <w:rsid w:val="00DD6F15"/>
    <w:rsid w:val="00DD7547"/>
    <w:rsid w:val="00DD7584"/>
    <w:rsid w:val="00DE1664"/>
    <w:rsid w:val="00DE27CE"/>
    <w:rsid w:val="00DE28E6"/>
    <w:rsid w:val="00DE6429"/>
    <w:rsid w:val="00DE6ECF"/>
    <w:rsid w:val="00DF0C65"/>
    <w:rsid w:val="00DF365C"/>
    <w:rsid w:val="00DF39F5"/>
    <w:rsid w:val="00DF3AD2"/>
    <w:rsid w:val="00DF7EF0"/>
    <w:rsid w:val="00E0029A"/>
    <w:rsid w:val="00E0170D"/>
    <w:rsid w:val="00E023CA"/>
    <w:rsid w:val="00E02B0E"/>
    <w:rsid w:val="00E03CCE"/>
    <w:rsid w:val="00E04AD1"/>
    <w:rsid w:val="00E07EA8"/>
    <w:rsid w:val="00E07FBB"/>
    <w:rsid w:val="00E11BF8"/>
    <w:rsid w:val="00E120CA"/>
    <w:rsid w:val="00E12978"/>
    <w:rsid w:val="00E12CA5"/>
    <w:rsid w:val="00E139DB"/>
    <w:rsid w:val="00E14769"/>
    <w:rsid w:val="00E15482"/>
    <w:rsid w:val="00E15CCF"/>
    <w:rsid w:val="00E17FAE"/>
    <w:rsid w:val="00E207B2"/>
    <w:rsid w:val="00E21D16"/>
    <w:rsid w:val="00E2208E"/>
    <w:rsid w:val="00E22AA3"/>
    <w:rsid w:val="00E23F33"/>
    <w:rsid w:val="00E24ECA"/>
    <w:rsid w:val="00E2639F"/>
    <w:rsid w:val="00E27BC4"/>
    <w:rsid w:val="00E32280"/>
    <w:rsid w:val="00E33758"/>
    <w:rsid w:val="00E33BB8"/>
    <w:rsid w:val="00E3546E"/>
    <w:rsid w:val="00E41F2E"/>
    <w:rsid w:val="00E43FB3"/>
    <w:rsid w:val="00E440E1"/>
    <w:rsid w:val="00E44EC4"/>
    <w:rsid w:val="00E45E9D"/>
    <w:rsid w:val="00E46316"/>
    <w:rsid w:val="00E508B2"/>
    <w:rsid w:val="00E521B2"/>
    <w:rsid w:val="00E53595"/>
    <w:rsid w:val="00E537CA"/>
    <w:rsid w:val="00E551A8"/>
    <w:rsid w:val="00E55936"/>
    <w:rsid w:val="00E55B6E"/>
    <w:rsid w:val="00E55CEB"/>
    <w:rsid w:val="00E570AC"/>
    <w:rsid w:val="00E5716A"/>
    <w:rsid w:val="00E60B86"/>
    <w:rsid w:val="00E61AC8"/>
    <w:rsid w:val="00E62CBE"/>
    <w:rsid w:val="00E63554"/>
    <w:rsid w:val="00E64DBD"/>
    <w:rsid w:val="00E64F23"/>
    <w:rsid w:val="00E6556B"/>
    <w:rsid w:val="00E678FA"/>
    <w:rsid w:val="00E70A0E"/>
    <w:rsid w:val="00E73EA4"/>
    <w:rsid w:val="00E749D4"/>
    <w:rsid w:val="00E7515F"/>
    <w:rsid w:val="00E753CF"/>
    <w:rsid w:val="00E7567E"/>
    <w:rsid w:val="00E75EA9"/>
    <w:rsid w:val="00E7608E"/>
    <w:rsid w:val="00E772BC"/>
    <w:rsid w:val="00E7798D"/>
    <w:rsid w:val="00E77B8B"/>
    <w:rsid w:val="00E77FDC"/>
    <w:rsid w:val="00E81F02"/>
    <w:rsid w:val="00E834F8"/>
    <w:rsid w:val="00E843BA"/>
    <w:rsid w:val="00E854CF"/>
    <w:rsid w:val="00E862E2"/>
    <w:rsid w:val="00E863AB"/>
    <w:rsid w:val="00E9002B"/>
    <w:rsid w:val="00E90059"/>
    <w:rsid w:val="00E92BE1"/>
    <w:rsid w:val="00E936E1"/>
    <w:rsid w:val="00E954D8"/>
    <w:rsid w:val="00E95887"/>
    <w:rsid w:val="00EA339D"/>
    <w:rsid w:val="00EA73A8"/>
    <w:rsid w:val="00EB1E23"/>
    <w:rsid w:val="00EB50AE"/>
    <w:rsid w:val="00EB5879"/>
    <w:rsid w:val="00EB6A0C"/>
    <w:rsid w:val="00EB6E51"/>
    <w:rsid w:val="00EB7FE8"/>
    <w:rsid w:val="00EC056A"/>
    <w:rsid w:val="00EC0ED2"/>
    <w:rsid w:val="00EC33CA"/>
    <w:rsid w:val="00EC363A"/>
    <w:rsid w:val="00EC4716"/>
    <w:rsid w:val="00EC522A"/>
    <w:rsid w:val="00EC6E11"/>
    <w:rsid w:val="00EC73AE"/>
    <w:rsid w:val="00ED03AA"/>
    <w:rsid w:val="00ED128C"/>
    <w:rsid w:val="00ED17A8"/>
    <w:rsid w:val="00ED32BF"/>
    <w:rsid w:val="00ED3ADC"/>
    <w:rsid w:val="00ED5625"/>
    <w:rsid w:val="00ED58F0"/>
    <w:rsid w:val="00ED7C27"/>
    <w:rsid w:val="00EE1E2F"/>
    <w:rsid w:val="00EE202D"/>
    <w:rsid w:val="00EE4E6E"/>
    <w:rsid w:val="00EE58F1"/>
    <w:rsid w:val="00EE7D11"/>
    <w:rsid w:val="00EF1AE1"/>
    <w:rsid w:val="00EF2A18"/>
    <w:rsid w:val="00EF3DDE"/>
    <w:rsid w:val="00EF3FA9"/>
    <w:rsid w:val="00F000D5"/>
    <w:rsid w:val="00F0145A"/>
    <w:rsid w:val="00F017FF"/>
    <w:rsid w:val="00F01D46"/>
    <w:rsid w:val="00F028F6"/>
    <w:rsid w:val="00F03590"/>
    <w:rsid w:val="00F05250"/>
    <w:rsid w:val="00F05FE2"/>
    <w:rsid w:val="00F11090"/>
    <w:rsid w:val="00F117B2"/>
    <w:rsid w:val="00F12A3A"/>
    <w:rsid w:val="00F13BD2"/>
    <w:rsid w:val="00F16D6E"/>
    <w:rsid w:val="00F20786"/>
    <w:rsid w:val="00F22D88"/>
    <w:rsid w:val="00F2460E"/>
    <w:rsid w:val="00F257F3"/>
    <w:rsid w:val="00F320B7"/>
    <w:rsid w:val="00F32FE3"/>
    <w:rsid w:val="00F33BF4"/>
    <w:rsid w:val="00F35E28"/>
    <w:rsid w:val="00F3671A"/>
    <w:rsid w:val="00F37648"/>
    <w:rsid w:val="00F37B8D"/>
    <w:rsid w:val="00F42343"/>
    <w:rsid w:val="00F42C35"/>
    <w:rsid w:val="00F465BA"/>
    <w:rsid w:val="00F46797"/>
    <w:rsid w:val="00F470A4"/>
    <w:rsid w:val="00F4773D"/>
    <w:rsid w:val="00F4788C"/>
    <w:rsid w:val="00F5275A"/>
    <w:rsid w:val="00F52F0B"/>
    <w:rsid w:val="00F53192"/>
    <w:rsid w:val="00F54613"/>
    <w:rsid w:val="00F54725"/>
    <w:rsid w:val="00F549C1"/>
    <w:rsid w:val="00F55588"/>
    <w:rsid w:val="00F56E2E"/>
    <w:rsid w:val="00F608D4"/>
    <w:rsid w:val="00F614E0"/>
    <w:rsid w:val="00F626EF"/>
    <w:rsid w:val="00F62A5C"/>
    <w:rsid w:val="00F62BC8"/>
    <w:rsid w:val="00F641B9"/>
    <w:rsid w:val="00F6522C"/>
    <w:rsid w:val="00F66705"/>
    <w:rsid w:val="00F669FC"/>
    <w:rsid w:val="00F70F92"/>
    <w:rsid w:val="00F71153"/>
    <w:rsid w:val="00F71BA5"/>
    <w:rsid w:val="00F724D1"/>
    <w:rsid w:val="00F75AC1"/>
    <w:rsid w:val="00F771E6"/>
    <w:rsid w:val="00F80D42"/>
    <w:rsid w:val="00F83E06"/>
    <w:rsid w:val="00F84F28"/>
    <w:rsid w:val="00F85471"/>
    <w:rsid w:val="00F85D73"/>
    <w:rsid w:val="00F85EEF"/>
    <w:rsid w:val="00F86BA1"/>
    <w:rsid w:val="00F87589"/>
    <w:rsid w:val="00F87D5E"/>
    <w:rsid w:val="00F90CB7"/>
    <w:rsid w:val="00F92451"/>
    <w:rsid w:val="00F92A72"/>
    <w:rsid w:val="00F92EB6"/>
    <w:rsid w:val="00F93B78"/>
    <w:rsid w:val="00F95094"/>
    <w:rsid w:val="00F9738D"/>
    <w:rsid w:val="00F97696"/>
    <w:rsid w:val="00F97D1F"/>
    <w:rsid w:val="00FA06A7"/>
    <w:rsid w:val="00FA3C54"/>
    <w:rsid w:val="00FA5B39"/>
    <w:rsid w:val="00FA5CA7"/>
    <w:rsid w:val="00FA6108"/>
    <w:rsid w:val="00FA7C8F"/>
    <w:rsid w:val="00FB1B35"/>
    <w:rsid w:val="00FB41B3"/>
    <w:rsid w:val="00FB42EF"/>
    <w:rsid w:val="00FB54CF"/>
    <w:rsid w:val="00FB6376"/>
    <w:rsid w:val="00FB72B5"/>
    <w:rsid w:val="00FC3A39"/>
    <w:rsid w:val="00FC673C"/>
    <w:rsid w:val="00FC6FC8"/>
    <w:rsid w:val="00FD1476"/>
    <w:rsid w:val="00FD2EDE"/>
    <w:rsid w:val="00FD47E6"/>
    <w:rsid w:val="00FD582C"/>
    <w:rsid w:val="00FD5B2D"/>
    <w:rsid w:val="00FD5C1C"/>
    <w:rsid w:val="00FD6FF3"/>
    <w:rsid w:val="00FE1CB0"/>
    <w:rsid w:val="00FE1E19"/>
    <w:rsid w:val="00FE2139"/>
    <w:rsid w:val="00FE38FF"/>
    <w:rsid w:val="00FE449B"/>
    <w:rsid w:val="00FE64BF"/>
    <w:rsid w:val="00FF08CC"/>
    <w:rsid w:val="00FF111E"/>
    <w:rsid w:val="00FF28DB"/>
    <w:rsid w:val="00FF3496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40C7"/>
  <w15:chartTrackingRefBased/>
  <w15:docId w15:val="{243F0576-0783-2E42-B8A1-D0684415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FE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32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2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28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8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8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B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3C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B7167"/>
    <w:pPr>
      <w:ind w:left="720"/>
      <w:contextualSpacing/>
    </w:pPr>
  </w:style>
  <w:style w:type="table" w:styleId="TableGrid">
    <w:name w:val="Table Grid"/>
    <w:basedOn w:val="TableNormal"/>
    <w:uiPriority w:val="39"/>
    <w:rsid w:val="00BC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1916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0819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19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D5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AD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F652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522C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7845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5E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EE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5EEF"/>
  </w:style>
  <w:style w:type="paragraph" w:styleId="Header">
    <w:name w:val="header"/>
    <w:basedOn w:val="Normal"/>
    <w:link w:val="HeaderChar"/>
    <w:uiPriority w:val="99"/>
    <w:unhideWhenUsed/>
    <w:rsid w:val="00AC1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wen_wang@hms.harvard.edu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spar.readthedocs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llon_klein@hms.harvard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DC9F00-6D72-8D4B-A7D9-0F4DC120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14</Pages>
  <Words>8000</Words>
  <Characters>45046</Characters>
  <Application>Microsoft Office Word</Application>
  <DocSecurity>0</DocSecurity>
  <Lines>790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Shouwen</dc:creator>
  <cp:keywords/>
  <dc:description/>
  <cp:lastModifiedBy>Klein, Allon Moshe</cp:lastModifiedBy>
  <cp:revision>1157</cp:revision>
  <dcterms:created xsi:type="dcterms:W3CDTF">2021-01-14T16:04:00Z</dcterms:created>
  <dcterms:modified xsi:type="dcterms:W3CDTF">2021-04-09T12:44:00Z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